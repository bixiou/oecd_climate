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4544" w:rsidRDefault="000B4507">
      <w:pPr>
        <w:jc w:val="center"/>
        <w:rPr>
          <w:b/>
          <w:sz w:val="28"/>
          <w:szCs w:val="24"/>
          <w:lang w:val="en-US"/>
        </w:rPr>
      </w:pPr>
      <w:r>
        <w:rPr>
          <w:b/>
          <w:sz w:val="28"/>
          <w:szCs w:val="24"/>
          <w:lang w:val="en-US"/>
        </w:rPr>
        <w:t>Video scripts – India</w:t>
      </w:r>
    </w:p>
    <w:p w:rsidR="003B4544" w:rsidRDefault="003B4544">
      <w:pPr>
        <w:jc w:val="center"/>
        <w:rPr>
          <w:sz w:val="24"/>
          <w:szCs w:val="24"/>
          <w:lang w:val="en-US"/>
        </w:rPr>
      </w:pPr>
    </w:p>
    <w:p w:rsidR="003B4544" w:rsidRDefault="003B4544">
      <w:pPr>
        <w:spacing w:after="0"/>
        <w:jc w:val="center"/>
        <w:rPr>
          <w:b/>
          <w:lang w:val="en-US"/>
        </w:rPr>
      </w:pPr>
    </w:p>
    <w:p w:rsidR="003B4544" w:rsidRDefault="000B4507">
      <w:pPr>
        <w:spacing w:after="0"/>
        <w:jc w:val="center"/>
        <w:rPr>
          <w:b/>
          <w:lang w:val="de-DE"/>
        </w:rPr>
      </w:pPr>
      <w:r>
        <w:rPr>
          <w:b/>
          <w:lang w:val="de-DE"/>
        </w:rPr>
        <w:t xml:space="preserve">Policy Video Script </w:t>
      </w:r>
    </w:p>
    <w:p w:rsidR="003B4544" w:rsidRDefault="003B4544">
      <w:pPr>
        <w:rPr>
          <w:lang w:val="en-GB"/>
        </w:rPr>
      </w:pPr>
    </w:p>
    <w:p w:rsidR="003B4544" w:rsidRDefault="003B4544">
      <w:pPr>
        <w:rPr>
          <w:lang w:val="en-GB"/>
        </w:rPr>
      </w:pPr>
    </w:p>
    <w:tbl>
      <w:tblPr>
        <w:tblStyle w:val="TableGrid"/>
        <w:tblW w:w="15452" w:type="dxa"/>
        <w:tblInd w:w="-856" w:type="dxa"/>
        <w:tblLayout w:type="fixed"/>
        <w:tblLook w:val="04A0" w:firstRow="1" w:lastRow="0" w:firstColumn="1" w:lastColumn="0" w:noHBand="0" w:noVBand="1"/>
      </w:tblPr>
      <w:tblGrid>
        <w:gridCol w:w="5245"/>
        <w:gridCol w:w="5387"/>
        <w:gridCol w:w="4820"/>
      </w:tblGrid>
      <w:tr w:rsidR="003B4544">
        <w:tc>
          <w:tcPr>
            <w:tcW w:w="5245" w:type="dxa"/>
          </w:tcPr>
          <w:p w:rsidR="003B4544" w:rsidRDefault="000B4507">
            <w:pPr>
              <w:spacing w:after="0" w:line="240" w:lineRule="auto"/>
              <w:jc w:val="both"/>
              <w:rPr>
                <w:b/>
              </w:rPr>
            </w:pPr>
            <w:r>
              <w:rPr>
                <w:rFonts w:eastAsia="Calibri" w:cs="Raavi"/>
                <w:b/>
              </w:rPr>
              <w:t>Hindi</w:t>
            </w:r>
          </w:p>
        </w:tc>
        <w:tc>
          <w:tcPr>
            <w:tcW w:w="5387" w:type="dxa"/>
          </w:tcPr>
          <w:p w:rsidR="003B4544" w:rsidRDefault="000B4507">
            <w:pPr>
              <w:spacing w:after="0" w:line="240" w:lineRule="auto"/>
              <w:rPr>
                <w:b/>
              </w:rPr>
            </w:pPr>
            <w:r>
              <w:rPr>
                <w:rFonts w:eastAsia="Calibri" w:cs="Raavi"/>
                <w:b/>
              </w:rPr>
              <w:t>English</w:t>
            </w:r>
          </w:p>
        </w:tc>
        <w:tc>
          <w:tcPr>
            <w:tcW w:w="4820" w:type="dxa"/>
          </w:tcPr>
          <w:p w:rsidR="003B4544" w:rsidRDefault="000B4507">
            <w:pPr>
              <w:spacing w:after="0" w:line="240" w:lineRule="auto"/>
              <w:rPr>
                <w:i/>
              </w:rPr>
            </w:pPr>
            <w:r>
              <w:rPr>
                <w:rFonts w:eastAsia="Calibri" w:cs="Raavi"/>
                <w:b/>
              </w:rPr>
              <w:t>Image</w:t>
            </w:r>
          </w:p>
          <w:p w:rsidR="003B4544" w:rsidRDefault="003B4544">
            <w:pPr>
              <w:spacing w:after="0" w:line="240" w:lineRule="auto"/>
              <w:rPr>
                <w:b/>
              </w:rPr>
            </w:pPr>
          </w:p>
        </w:tc>
      </w:tr>
      <w:tr w:rsidR="003B4544" w:rsidRPr="00187D50">
        <w:tc>
          <w:tcPr>
            <w:tcW w:w="5245" w:type="dxa"/>
          </w:tcPr>
          <w:p w:rsidR="003B4544" w:rsidRDefault="000B4507">
            <w:pPr>
              <w:spacing w:after="0" w:line="240" w:lineRule="auto"/>
              <w:jc w:val="both"/>
              <w:rPr>
                <w:rFonts w:cs="Mangal"/>
                <w:szCs w:val="20"/>
                <w:lang w:bidi="hi-IN"/>
              </w:rPr>
            </w:pPr>
            <w:r>
              <w:rPr>
                <w:rFonts w:ascii="Calibri" w:eastAsia="Calibri" w:hAnsi="Calibri" w:cs="Mangal"/>
                <w:cs/>
                <w:lang w:bidi="hi-IN"/>
              </w:rPr>
              <w:t>जलवायु</w:t>
            </w:r>
            <w:r>
              <w:rPr>
                <w:rFonts w:ascii="Calibri" w:eastAsia="Calibri" w:hAnsi="Calibri" w:cs="Mangal"/>
                <w:szCs w:val="20"/>
                <w:lang w:bidi="hi-IN"/>
              </w:rPr>
              <w:t xml:space="preserve"> </w:t>
            </w:r>
            <w:r>
              <w:rPr>
                <w:rFonts w:ascii="Calibri" w:eastAsia="Calibri" w:hAnsi="Calibri" w:cs="Mangal"/>
                <w:cs/>
                <w:lang w:bidi="hi-IN"/>
              </w:rPr>
              <w:t>परिवर्तन</w:t>
            </w:r>
            <w:r>
              <w:rPr>
                <w:rFonts w:ascii="Calibri" w:eastAsia="Calibri" w:hAnsi="Calibri" w:cs="Mangal"/>
                <w:szCs w:val="20"/>
                <w:lang w:bidi="hi-IN"/>
              </w:rPr>
              <w:t xml:space="preserve"> </w:t>
            </w:r>
            <w:r>
              <w:rPr>
                <w:rFonts w:ascii="Calibri" w:eastAsia="Calibri" w:hAnsi="Calibri" w:cs="Mangal"/>
                <w:cs/>
                <w:lang w:bidi="hi-IN"/>
              </w:rPr>
              <w:t>से</w:t>
            </w:r>
            <w:r>
              <w:rPr>
                <w:rFonts w:ascii="Calibri" w:eastAsia="Calibri" w:hAnsi="Calibri" w:cs="Mangal"/>
                <w:szCs w:val="20"/>
                <w:lang w:bidi="hi-IN"/>
              </w:rPr>
              <w:t xml:space="preserve"> </w:t>
            </w:r>
            <w:r>
              <w:rPr>
                <w:rFonts w:ascii="Calibri" w:eastAsia="Calibri" w:hAnsi="Calibri" w:cs="Mangal"/>
                <w:cs/>
                <w:lang w:bidi="hi-IN"/>
              </w:rPr>
              <w:t>निपटने</w:t>
            </w:r>
            <w:r>
              <w:rPr>
                <w:rFonts w:ascii="Calibri" w:eastAsia="Calibri" w:hAnsi="Calibri" w:cs="Mangal"/>
                <w:szCs w:val="20"/>
                <w:lang w:bidi="hi-IN"/>
              </w:rPr>
              <w:t xml:space="preserve"> </w:t>
            </w:r>
            <w:r>
              <w:rPr>
                <w:rFonts w:ascii="Calibri" w:eastAsia="Calibri" w:hAnsi="Calibri" w:cs="Mangal"/>
                <w:cs/>
                <w:lang w:bidi="hi-IN"/>
              </w:rPr>
              <w:t>और</w:t>
            </w:r>
            <w:r>
              <w:rPr>
                <w:rFonts w:ascii="Calibri" w:eastAsia="Calibri" w:hAnsi="Calibri" w:cs="Mangal"/>
                <w:szCs w:val="20"/>
                <w:lang w:bidi="hi-IN"/>
              </w:rPr>
              <w:t xml:space="preserve"> </w:t>
            </w:r>
            <w:r>
              <w:rPr>
                <w:rFonts w:ascii="Calibri" w:eastAsia="Calibri" w:hAnsi="Calibri" w:cs="Mangal"/>
                <w:cs/>
                <w:lang w:bidi="hi-IN"/>
              </w:rPr>
              <w:t>अंतहीन</w:t>
            </w:r>
            <w:r>
              <w:rPr>
                <w:rFonts w:eastAsia="Calibri" w:cs="Mangal"/>
                <w:szCs w:val="20"/>
                <w:lang w:bidi="hi-IN"/>
              </w:rPr>
              <w:t>-</w:t>
            </w:r>
            <w:r>
              <w:rPr>
                <w:rFonts w:ascii="Calibri" w:eastAsia="Calibri" w:hAnsi="Calibri" w:cs="Mangal"/>
                <w:cs/>
                <w:lang w:bidi="hi-IN"/>
              </w:rPr>
              <w:t>गर्म</w:t>
            </w:r>
            <w:r>
              <w:rPr>
                <w:rFonts w:ascii="Calibri" w:eastAsia="Calibri" w:hAnsi="Calibri" w:cs="Mangal"/>
                <w:szCs w:val="20"/>
                <w:lang w:bidi="hi-IN"/>
              </w:rPr>
              <w:t xml:space="preserve"> </w:t>
            </w:r>
            <w:r>
              <w:rPr>
                <w:rFonts w:ascii="Calibri" w:eastAsia="Calibri" w:hAnsi="Calibri" w:cs="Mangal"/>
                <w:cs/>
                <w:lang w:bidi="hi-IN"/>
              </w:rPr>
              <w:t>जलवायु</w:t>
            </w:r>
            <w:r>
              <w:rPr>
                <w:rFonts w:ascii="Calibri" w:eastAsia="Calibri" w:hAnsi="Calibri" w:cs="Mangal"/>
                <w:szCs w:val="20"/>
                <w:lang w:bidi="hi-IN"/>
              </w:rPr>
              <w:t xml:space="preserve"> </w:t>
            </w:r>
            <w:r>
              <w:rPr>
                <w:rFonts w:ascii="Calibri" w:eastAsia="Calibri" w:hAnsi="Calibri" w:cs="Mangal"/>
                <w:cs/>
                <w:lang w:bidi="hi-IN"/>
              </w:rPr>
              <w:t>से</w:t>
            </w:r>
            <w:r>
              <w:rPr>
                <w:rFonts w:ascii="Calibri" w:eastAsia="Calibri" w:hAnsi="Calibri" w:cs="Mangal"/>
                <w:szCs w:val="20"/>
                <w:lang w:bidi="hi-IN"/>
              </w:rPr>
              <w:t xml:space="preserve"> </w:t>
            </w:r>
            <w:r>
              <w:rPr>
                <w:rFonts w:ascii="Calibri" w:eastAsia="Calibri" w:hAnsi="Calibri" w:cs="Mangal"/>
                <w:cs/>
                <w:lang w:bidi="hi-IN"/>
              </w:rPr>
              <w:t>बचने</w:t>
            </w:r>
            <w:r>
              <w:rPr>
                <w:rFonts w:ascii="Calibri" w:eastAsia="Calibri" w:hAnsi="Calibri" w:cs="Mangal"/>
                <w:szCs w:val="20"/>
                <w:lang w:bidi="hi-IN"/>
              </w:rPr>
              <w:t xml:space="preserve"> </w:t>
            </w:r>
            <w:r>
              <w:rPr>
                <w:rFonts w:ascii="Calibri" w:eastAsia="Calibri" w:hAnsi="Calibri" w:cs="Mangal"/>
                <w:cs/>
                <w:lang w:bidi="hi-IN"/>
              </w:rPr>
              <w:t>के</w:t>
            </w:r>
            <w:r>
              <w:rPr>
                <w:rFonts w:ascii="Calibri" w:eastAsia="Calibri" w:hAnsi="Calibri" w:cs="Mangal"/>
                <w:szCs w:val="20"/>
                <w:lang w:bidi="hi-IN"/>
              </w:rPr>
              <w:t xml:space="preserve"> </w:t>
            </w:r>
            <w:r>
              <w:rPr>
                <w:rFonts w:ascii="Calibri" w:eastAsia="Calibri" w:hAnsi="Calibri" w:cs="Mangal"/>
                <w:cs/>
                <w:lang w:bidi="hi-IN"/>
              </w:rPr>
              <w:t>लिए</w:t>
            </w:r>
            <w:r>
              <w:rPr>
                <w:rFonts w:eastAsia="Calibri" w:cs="Mangal"/>
                <w:szCs w:val="20"/>
                <w:lang w:bidi="hi-IN"/>
              </w:rPr>
              <w:t xml:space="preserve">, </w:t>
            </w:r>
            <w:r>
              <w:rPr>
                <w:rFonts w:ascii="Calibri" w:eastAsia="Calibri" w:hAnsi="Calibri" w:cs="Mangal"/>
                <w:cs/>
                <w:lang w:bidi="hi-IN"/>
              </w:rPr>
              <w:t>हमें</w:t>
            </w:r>
            <w:r>
              <w:rPr>
                <w:rFonts w:ascii="Calibri" w:eastAsia="Calibri" w:hAnsi="Calibri" w:cs="Mangal"/>
                <w:szCs w:val="20"/>
                <w:lang w:bidi="hi-IN"/>
              </w:rPr>
              <w:t xml:space="preserve"> </w:t>
            </w:r>
            <w:r>
              <w:rPr>
                <w:rFonts w:ascii="Calibri" w:eastAsia="Calibri" w:hAnsi="Calibri" w:cs="Mangal"/>
                <w:cs/>
                <w:lang w:bidi="hi-IN"/>
              </w:rPr>
              <w:t>नीतियों</w:t>
            </w:r>
            <w:r>
              <w:rPr>
                <w:rFonts w:ascii="Calibri" w:eastAsia="Calibri" w:hAnsi="Calibri" w:cs="Mangal"/>
                <w:szCs w:val="20"/>
                <w:lang w:bidi="hi-IN"/>
              </w:rPr>
              <w:t xml:space="preserve"> </w:t>
            </w:r>
            <w:r>
              <w:rPr>
                <w:rFonts w:ascii="Calibri" w:eastAsia="Calibri" w:hAnsi="Calibri" w:cs="Mangal"/>
                <w:cs/>
                <w:lang w:bidi="hi-IN"/>
              </w:rPr>
              <w:t>की</w:t>
            </w:r>
            <w:r>
              <w:rPr>
                <w:rFonts w:ascii="Calibri" w:eastAsia="Calibri" w:hAnsi="Calibri" w:cs="Mangal"/>
                <w:szCs w:val="20"/>
                <w:lang w:bidi="hi-IN"/>
              </w:rPr>
              <w:t xml:space="preserve"> </w:t>
            </w:r>
            <w:r>
              <w:rPr>
                <w:rFonts w:ascii="Calibri" w:eastAsia="Calibri" w:hAnsi="Calibri" w:cs="Mangal"/>
                <w:cs/>
                <w:lang w:bidi="hi-IN"/>
              </w:rPr>
              <w:t>श्रृंखला</w:t>
            </w:r>
            <w:r>
              <w:rPr>
                <w:rFonts w:ascii="Calibri" w:eastAsia="Calibri" w:hAnsi="Calibri" w:cs="Mangal"/>
                <w:szCs w:val="20"/>
                <w:lang w:bidi="hi-IN"/>
              </w:rPr>
              <w:t xml:space="preserve"> </w:t>
            </w:r>
            <w:r>
              <w:rPr>
                <w:rFonts w:ascii="Calibri" w:eastAsia="Calibri" w:hAnsi="Calibri" w:cs="Mangal"/>
                <w:cs/>
                <w:lang w:bidi="hi-IN"/>
              </w:rPr>
              <w:t>की</w:t>
            </w:r>
            <w:r>
              <w:rPr>
                <w:rFonts w:ascii="Calibri" w:eastAsia="Calibri" w:hAnsi="Calibri" w:cs="Mangal"/>
                <w:szCs w:val="20"/>
                <w:lang w:bidi="hi-IN"/>
              </w:rPr>
              <w:t xml:space="preserve"> </w:t>
            </w:r>
            <w:r>
              <w:rPr>
                <w:rFonts w:ascii="Calibri" w:eastAsia="Calibri" w:hAnsi="Calibri" w:cs="Mangal"/>
                <w:cs/>
                <w:lang w:bidi="hi-IN"/>
              </w:rPr>
              <w:t>जरूरत</w:t>
            </w:r>
            <w:r>
              <w:rPr>
                <w:rFonts w:ascii="Calibri" w:eastAsia="Calibri" w:hAnsi="Calibri" w:cs="Mangal"/>
                <w:szCs w:val="20"/>
                <w:lang w:bidi="hi-IN"/>
              </w:rPr>
              <w:t xml:space="preserve"> </w:t>
            </w:r>
            <w:r>
              <w:rPr>
                <w:rFonts w:ascii="Calibri" w:eastAsia="Calibri" w:hAnsi="Calibri" w:cs="Mangal"/>
                <w:cs/>
                <w:lang w:bidi="hi-IN"/>
              </w:rPr>
              <w:t>है</w:t>
            </w:r>
            <w:r>
              <w:rPr>
                <w:rFonts w:eastAsia="Calibri" w:cs="Mangal"/>
                <w:szCs w:val="20"/>
                <w:lang w:bidi="hi-IN"/>
              </w:rPr>
              <w:t xml:space="preserve">I </w:t>
            </w:r>
            <w:r>
              <w:rPr>
                <w:rFonts w:ascii="Calibri" w:eastAsia="Calibri" w:hAnsi="Calibri" w:cs="Mangal"/>
                <w:cs/>
                <w:lang w:bidi="hi-IN"/>
              </w:rPr>
              <w:t>जलवायु</w:t>
            </w:r>
            <w:r>
              <w:rPr>
                <w:rFonts w:ascii="Calibri" w:eastAsia="Calibri" w:hAnsi="Calibri" w:cs="Mangal"/>
                <w:szCs w:val="20"/>
                <w:lang w:bidi="hi-IN"/>
              </w:rPr>
              <w:t xml:space="preserve"> </w:t>
            </w:r>
            <w:r>
              <w:rPr>
                <w:rFonts w:ascii="Calibri" w:eastAsia="Calibri" w:hAnsi="Calibri" w:cs="Mangal"/>
                <w:cs/>
                <w:lang w:bidi="hi-IN"/>
              </w:rPr>
              <w:t>नीतियों</w:t>
            </w:r>
            <w:r>
              <w:rPr>
                <w:rFonts w:ascii="Calibri" w:eastAsia="Calibri" w:hAnsi="Calibri" w:cs="Mangal"/>
                <w:szCs w:val="20"/>
                <w:lang w:bidi="hi-IN"/>
              </w:rPr>
              <w:t xml:space="preserve"> </w:t>
            </w:r>
            <w:r>
              <w:rPr>
                <w:rFonts w:ascii="Calibri" w:eastAsia="Calibri" w:hAnsi="Calibri" w:cs="Mangal"/>
                <w:cs/>
                <w:lang w:bidi="hi-IN"/>
              </w:rPr>
              <w:t>की</w:t>
            </w:r>
            <w:r>
              <w:rPr>
                <w:rFonts w:ascii="Calibri" w:eastAsia="Calibri" w:hAnsi="Calibri" w:cs="Mangal"/>
                <w:szCs w:val="20"/>
                <w:lang w:bidi="hi-IN"/>
              </w:rPr>
              <w:t xml:space="preserve"> </w:t>
            </w:r>
            <w:r>
              <w:rPr>
                <w:rFonts w:ascii="Calibri" w:eastAsia="Calibri" w:hAnsi="Calibri" w:cs="Mangal"/>
                <w:cs/>
                <w:lang w:bidi="hi-IN"/>
              </w:rPr>
              <w:t>आवश्यकता</w:t>
            </w:r>
            <w:r>
              <w:rPr>
                <w:rFonts w:ascii="Calibri" w:eastAsia="Calibri" w:hAnsi="Calibri" w:cs="Mangal"/>
                <w:szCs w:val="20"/>
                <w:lang w:bidi="hi-IN"/>
              </w:rPr>
              <w:t xml:space="preserve"> </w:t>
            </w:r>
            <w:r>
              <w:rPr>
                <w:rFonts w:ascii="Calibri" w:eastAsia="Calibri" w:hAnsi="Calibri" w:cs="Mangal"/>
                <w:cs/>
                <w:lang w:bidi="hi-IN"/>
              </w:rPr>
              <w:t>है</w:t>
            </w:r>
          </w:p>
        </w:tc>
        <w:tc>
          <w:tcPr>
            <w:tcW w:w="5387" w:type="dxa"/>
          </w:tcPr>
          <w:p w:rsidR="003B4544" w:rsidRDefault="000B4507">
            <w:pPr>
              <w:spacing w:after="0" w:line="240" w:lineRule="auto"/>
              <w:jc w:val="both"/>
              <w:rPr>
                <w:lang w:val="en-US"/>
              </w:rPr>
            </w:pPr>
            <w:r>
              <w:rPr>
                <w:rFonts w:eastAsia="Calibri" w:cs="Raavi"/>
                <w:lang w:val="en-US"/>
              </w:rPr>
              <w:t>To fight climate change and avoid an ever-warming climate, we need an array of policies. Climate policies are needed</w:t>
            </w:r>
          </w:p>
        </w:tc>
        <w:tc>
          <w:tcPr>
            <w:tcW w:w="4820" w:type="dxa"/>
          </w:tcPr>
          <w:p w:rsidR="003B4544" w:rsidRDefault="000B4507">
            <w:pPr>
              <w:spacing w:after="0" w:line="240" w:lineRule="auto"/>
              <w:rPr>
                <w:i/>
                <w:lang w:val="en-US"/>
              </w:rPr>
            </w:pPr>
            <w:r>
              <w:rPr>
                <w:rFonts w:eastAsia="Calibri" w:cs="Raavi"/>
                <w:lang w:val="en-US"/>
              </w:rPr>
              <w:t>Curve of temperature is rising, then an item appears and blocks its further increase, then the curve continue to be drawn but flat. This item is a barred red circle inside of which there is a plane and a car with smoke/pollution.</w:t>
            </w:r>
          </w:p>
        </w:tc>
      </w:tr>
      <w:tr w:rsidR="003B4544" w:rsidRPr="00187D50">
        <w:tc>
          <w:tcPr>
            <w:tcW w:w="5245" w:type="dxa"/>
          </w:tcPr>
          <w:p w:rsidR="003B4544" w:rsidRDefault="000B4507">
            <w:pPr>
              <w:spacing w:after="0" w:line="240" w:lineRule="auto"/>
              <w:jc w:val="both"/>
              <w:rPr>
                <w:rFonts w:cs="Mangal"/>
                <w:szCs w:val="20"/>
                <w:lang w:val="en-US" w:bidi="hi-IN"/>
              </w:rPr>
            </w:pPr>
            <w:r>
              <w:rPr>
                <w:rFonts w:ascii="Calibri" w:eastAsia="Calibri" w:hAnsi="Calibri" w:cs="Mangal"/>
                <w:cs/>
                <w:lang w:val="en-US" w:bidi="hi-IN"/>
              </w:rPr>
              <w:t>हमारे</w:t>
            </w:r>
            <w:r>
              <w:rPr>
                <w:rFonts w:ascii="Calibri" w:eastAsia="Calibri" w:hAnsi="Calibri" w:cs="Mangal"/>
                <w:szCs w:val="20"/>
                <w:lang w:val="en-US" w:bidi="hi-IN"/>
              </w:rPr>
              <w:t xml:space="preserve"> </w:t>
            </w:r>
            <w:r>
              <w:rPr>
                <w:rFonts w:ascii="Calibri" w:eastAsia="Calibri" w:hAnsi="Calibri" w:cs="Mangal"/>
                <w:cs/>
                <w:lang w:val="en-US" w:bidi="hi-IN"/>
              </w:rPr>
              <w:t>ऊर्जा</w:t>
            </w:r>
            <w:r>
              <w:rPr>
                <w:rFonts w:ascii="Calibri" w:eastAsia="Calibri" w:hAnsi="Calibri" w:cs="Mangal"/>
                <w:szCs w:val="20"/>
                <w:lang w:val="en-US" w:bidi="hi-IN"/>
              </w:rPr>
              <w:t xml:space="preserve"> </w:t>
            </w:r>
            <w:r>
              <w:rPr>
                <w:rFonts w:ascii="Calibri" w:eastAsia="Calibri" w:hAnsi="Calibri" w:cs="Mangal"/>
                <w:cs/>
                <w:lang w:val="en-US" w:bidi="hi-IN"/>
              </w:rPr>
              <w:t>उत्पादन</w:t>
            </w:r>
            <w:r>
              <w:rPr>
                <w:rFonts w:ascii="Calibri" w:eastAsia="Calibri" w:hAnsi="Calibri" w:cs="Mangal"/>
                <w:szCs w:val="20"/>
                <w:lang w:val="en-US" w:bidi="hi-IN"/>
              </w:rPr>
              <w:t xml:space="preserve"> </w:t>
            </w:r>
            <w:r>
              <w:rPr>
                <w:rFonts w:ascii="Calibri" w:eastAsia="Calibri" w:hAnsi="Calibri" w:cs="Mangal"/>
                <w:cs/>
                <w:lang w:val="en-US" w:bidi="hi-IN"/>
              </w:rPr>
              <w:t>के</w:t>
            </w:r>
            <w:r>
              <w:rPr>
                <w:rFonts w:ascii="Calibri" w:eastAsia="Calibri" w:hAnsi="Calibri" w:cs="Mangal"/>
                <w:szCs w:val="20"/>
                <w:lang w:val="en-US" w:bidi="hi-IN"/>
              </w:rPr>
              <w:t xml:space="preserve"> </w:t>
            </w:r>
            <w:r>
              <w:rPr>
                <w:rFonts w:ascii="Calibri" w:eastAsia="Calibri" w:hAnsi="Calibri" w:cs="Mangal"/>
                <w:cs/>
                <w:lang w:val="en-US" w:bidi="hi-IN"/>
              </w:rPr>
              <w:t>तरीके</w:t>
            </w:r>
            <w:r>
              <w:rPr>
                <w:rFonts w:ascii="Calibri" w:eastAsia="Calibri" w:hAnsi="Calibri" w:cs="Mangal"/>
                <w:szCs w:val="20"/>
                <w:lang w:val="en-US" w:bidi="hi-IN"/>
              </w:rPr>
              <w:t xml:space="preserve"> </w:t>
            </w:r>
            <w:r>
              <w:rPr>
                <w:rFonts w:ascii="Calibri" w:eastAsia="Calibri" w:hAnsi="Calibri" w:cs="Mangal"/>
                <w:cs/>
                <w:lang w:val="en-US" w:bidi="hi-IN"/>
              </w:rPr>
              <w:t>को</w:t>
            </w:r>
            <w:r>
              <w:rPr>
                <w:rFonts w:ascii="Calibri" w:eastAsia="Calibri" w:hAnsi="Calibri" w:cs="Mangal"/>
                <w:szCs w:val="20"/>
                <w:lang w:val="en-US" w:bidi="hi-IN"/>
              </w:rPr>
              <w:t xml:space="preserve"> </w:t>
            </w:r>
            <w:r>
              <w:rPr>
                <w:rFonts w:ascii="Calibri" w:eastAsia="Calibri" w:hAnsi="Calibri" w:cs="Mangal"/>
                <w:cs/>
                <w:lang w:val="en-US" w:bidi="hi-IN"/>
              </w:rPr>
              <w:t>बदलने</w:t>
            </w:r>
            <w:r>
              <w:rPr>
                <w:rFonts w:ascii="Calibri" w:eastAsia="Calibri" w:hAnsi="Calibri" w:cs="Mangal"/>
                <w:szCs w:val="20"/>
                <w:lang w:val="en-US" w:bidi="hi-IN"/>
              </w:rPr>
              <w:t xml:space="preserve"> </w:t>
            </w:r>
            <w:r>
              <w:rPr>
                <w:rFonts w:ascii="Calibri" w:eastAsia="Calibri" w:hAnsi="Calibri" w:cs="Mangal"/>
                <w:cs/>
                <w:lang w:val="en-US" w:bidi="hi-IN"/>
              </w:rPr>
              <w:t>के</w:t>
            </w:r>
            <w:r>
              <w:rPr>
                <w:rFonts w:ascii="Calibri" w:eastAsia="Calibri" w:hAnsi="Calibri" w:cs="Mangal"/>
                <w:szCs w:val="20"/>
                <w:lang w:val="en-US" w:bidi="hi-IN"/>
              </w:rPr>
              <w:t xml:space="preserve"> </w:t>
            </w:r>
            <w:r>
              <w:rPr>
                <w:rFonts w:ascii="Calibri" w:eastAsia="Calibri" w:hAnsi="Calibri" w:cs="Mangal"/>
                <w:cs/>
                <w:lang w:val="en-US" w:bidi="hi-IN"/>
              </w:rPr>
              <w:t>लिए</w:t>
            </w:r>
            <w:r>
              <w:rPr>
                <w:rFonts w:eastAsia="Calibri" w:cs="Mangal"/>
                <w:szCs w:val="20"/>
                <w:lang w:val="en-US" w:bidi="hi-IN"/>
              </w:rPr>
              <w:t>,</w:t>
            </w:r>
          </w:p>
        </w:tc>
        <w:tc>
          <w:tcPr>
            <w:tcW w:w="5387" w:type="dxa"/>
          </w:tcPr>
          <w:p w:rsidR="003B4544" w:rsidRDefault="000B4507">
            <w:pPr>
              <w:spacing w:after="0" w:line="240" w:lineRule="auto"/>
              <w:jc w:val="both"/>
              <w:rPr>
                <w:lang w:val="en-US"/>
              </w:rPr>
            </w:pPr>
            <w:r>
              <w:rPr>
                <w:rFonts w:eastAsia="Calibri" w:cs="Raavi"/>
                <w:lang w:val="en-US"/>
              </w:rPr>
              <w:t>to transform the way we produce energy,</w:t>
            </w:r>
          </w:p>
        </w:tc>
        <w:tc>
          <w:tcPr>
            <w:tcW w:w="4820" w:type="dxa"/>
          </w:tcPr>
          <w:p w:rsidR="003B4544" w:rsidRDefault="000B4507">
            <w:pPr>
              <w:spacing w:after="0" w:line="240" w:lineRule="auto"/>
              <w:rPr>
                <w:i/>
                <w:lang w:val="en-US"/>
              </w:rPr>
            </w:pPr>
            <w:r>
              <w:rPr>
                <w:rFonts w:eastAsia="Calibri" w:cs="Raavi"/>
                <w:lang w:val="en-US"/>
              </w:rPr>
              <w:t>Each corresponding item appears when its name is pronounced: a wind turbine below a crane</w:t>
            </w:r>
          </w:p>
        </w:tc>
      </w:tr>
      <w:tr w:rsidR="003B4544">
        <w:tc>
          <w:tcPr>
            <w:tcW w:w="5245" w:type="dxa"/>
          </w:tcPr>
          <w:p w:rsidR="003B4544" w:rsidRDefault="000B4507">
            <w:pPr>
              <w:spacing w:after="0" w:line="240" w:lineRule="auto"/>
              <w:jc w:val="both"/>
              <w:rPr>
                <w:rFonts w:cs="Mangal"/>
                <w:szCs w:val="20"/>
                <w:lang w:val="en-US" w:bidi="hi-IN"/>
              </w:rPr>
            </w:pPr>
            <w:r>
              <w:rPr>
                <w:rFonts w:ascii="Calibri" w:eastAsia="Calibri" w:hAnsi="Calibri" w:cs="Mangal"/>
                <w:cs/>
                <w:lang w:val="en-US" w:bidi="hi-IN"/>
              </w:rPr>
              <w:t>इमारतों</w:t>
            </w:r>
            <w:r>
              <w:rPr>
                <w:rFonts w:ascii="Calibri" w:eastAsia="Calibri" w:hAnsi="Calibri" w:cs="Mangal"/>
                <w:szCs w:val="20"/>
                <w:lang w:val="en-US" w:bidi="hi-IN"/>
              </w:rPr>
              <w:t xml:space="preserve"> </w:t>
            </w:r>
            <w:r>
              <w:rPr>
                <w:rFonts w:ascii="Calibri" w:eastAsia="Calibri" w:hAnsi="Calibri" w:cs="Mangal"/>
                <w:cs/>
                <w:lang w:val="en-US" w:bidi="hi-IN"/>
              </w:rPr>
              <w:t>को</w:t>
            </w:r>
            <w:r>
              <w:rPr>
                <w:rFonts w:ascii="Calibri" w:eastAsia="Calibri" w:hAnsi="Calibri" w:cs="Mangal"/>
                <w:szCs w:val="20"/>
                <w:lang w:val="en-US" w:bidi="hi-IN"/>
              </w:rPr>
              <w:t xml:space="preserve"> </w:t>
            </w:r>
            <w:r>
              <w:rPr>
                <w:rFonts w:ascii="Calibri" w:eastAsia="Calibri" w:hAnsi="Calibri" w:cs="Mangal"/>
                <w:cs/>
                <w:lang w:val="en-US" w:bidi="hi-IN"/>
              </w:rPr>
              <w:t>हरित</w:t>
            </w:r>
            <w:r>
              <w:rPr>
                <w:rFonts w:ascii="Calibri" w:eastAsia="Calibri" w:hAnsi="Calibri" w:cs="Mangal"/>
                <w:szCs w:val="20"/>
                <w:lang w:val="en-US" w:bidi="hi-IN"/>
              </w:rPr>
              <w:t xml:space="preserve"> </w:t>
            </w:r>
            <w:r>
              <w:rPr>
                <w:rFonts w:ascii="Calibri" w:eastAsia="Calibri" w:hAnsi="Calibri" w:cs="Mangal"/>
                <w:cs/>
                <w:lang w:val="en-US" w:bidi="hi-IN"/>
              </w:rPr>
              <w:t>बनाने</w:t>
            </w:r>
            <w:r>
              <w:rPr>
                <w:rFonts w:ascii="Calibri" w:eastAsia="Calibri" w:hAnsi="Calibri" w:cs="Mangal"/>
                <w:szCs w:val="20"/>
                <w:lang w:val="en-US" w:bidi="hi-IN"/>
              </w:rPr>
              <w:t xml:space="preserve"> </w:t>
            </w:r>
            <w:r>
              <w:rPr>
                <w:rFonts w:ascii="Calibri" w:eastAsia="Calibri" w:hAnsi="Calibri" w:cs="Mangal"/>
                <w:cs/>
                <w:lang w:val="en-US" w:bidi="hi-IN"/>
              </w:rPr>
              <w:t>के</w:t>
            </w:r>
            <w:r>
              <w:rPr>
                <w:rFonts w:ascii="Calibri" w:eastAsia="Calibri" w:hAnsi="Calibri" w:cs="Mangal"/>
                <w:szCs w:val="20"/>
                <w:lang w:val="en-US" w:bidi="hi-IN"/>
              </w:rPr>
              <w:t xml:space="preserve"> </w:t>
            </w:r>
            <w:r>
              <w:rPr>
                <w:rFonts w:ascii="Calibri" w:eastAsia="Calibri" w:hAnsi="Calibri" w:cs="Mangal"/>
                <w:cs/>
                <w:lang w:val="en-US" w:bidi="hi-IN"/>
              </w:rPr>
              <w:t>लिए</w:t>
            </w:r>
            <w:r>
              <w:rPr>
                <w:rFonts w:eastAsia="Calibri" w:cs="Mangal"/>
                <w:szCs w:val="20"/>
                <w:lang w:val="en-US" w:bidi="hi-IN"/>
              </w:rPr>
              <w:t>,</w:t>
            </w:r>
          </w:p>
        </w:tc>
        <w:tc>
          <w:tcPr>
            <w:tcW w:w="5387" w:type="dxa"/>
          </w:tcPr>
          <w:p w:rsidR="003B4544" w:rsidRDefault="000B4507">
            <w:pPr>
              <w:spacing w:after="0" w:line="240" w:lineRule="auto"/>
              <w:rPr>
                <w:lang w:val="en-US"/>
              </w:rPr>
            </w:pPr>
            <w:r>
              <w:rPr>
                <w:rFonts w:eastAsia="Calibri" w:cs="Raavi"/>
                <w:lang w:val="en-US"/>
              </w:rPr>
              <w:t>to make buildings greener,</w:t>
            </w:r>
          </w:p>
        </w:tc>
        <w:tc>
          <w:tcPr>
            <w:tcW w:w="4820" w:type="dxa"/>
          </w:tcPr>
          <w:p w:rsidR="003B4544" w:rsidRDefault="000B4507">
            <w:pPr>
              <w:spacing w:after="0" w:line="240" w:lineRule="auto"/>
              <w:rPr>
                <w:lang w:val="en-US"/>
              </w:rPr>
            </w:pPr>
            <w:r>
              <w:rPr>
                <w:rFonts w:eastAsia="Calibri" w:cs="Raavi"/>
                <w:lang w:val="en-US"/>
              </w:rPr>
              <w:t>Building construction,</w:t>
            </w:r>
          </w:p>
        </w:tc>
      </w:tr>
      <w:tr w:rsidR="003B4544" w:rsidRPr="00187D50">
        <w:tc>
          <w:tcPr>
            <w:tcW w:w="5245" w:type="dxa"/>
          </w:tcPr>
          <w:p w:rsidR="003B4544" w:rsidRDefault="000B4507">
            <w:pPr>
              <w:spacing w:after="0" w:line="240" w:lineRule="auto"/>
              <w:jc w:val="both"/>
              <w:rPr>
                <w:rFonts w:cs="Mangal"/>
                <w:szCs w:val="20"/>
                <w:lang w:bidi="hi-IN"/>
              </w:rPr>
            </w:pPr>
            <w:r>
              <w:rPr>
                <w:rFonts w:ascii="Calibri" w:eastAsia="Calibri" w:hAnsi="Calibri" w:cs="Mangal"/>
                <w:cs/>
                <w:lang w:bidi="hi-IN"/>
              </w:rPr>
              <w:t>सड़कों</w:t>
            </w:r>
            <w:r>
              <w:rPr>
                <w:rFonts w:ascii="Calibri" w:eastAsia="Calibri" w:hAnsi="Calibri" w:cs="Mangal"/>
                <w:szCs w:val="20"/>
                <w:lang w:bidi="hi-IN"/>
              </w:rPr>
              <w:t xml:space="preserve"> </w:t>
            </w:r>
            <w:r>
              <w:rPr>
                <w:rFonts w:ascii="Calibri" w:eastAsia="Calibri" w:hAnsi="Calibri" w:cs="Mangal"/>
                <w:cs/>
                <w:lang w:bidi="hi-IN"/>
              </w:rPr>
              <w:t>पर</w:t>
            </w:r>
            <w:r>
              <w:rPr>
                <w:rFonts w:ascii="Calibri" w:eastAsia="Calibri" w:hAnsi="Calibri" w:cs="Mangal"/>
                <w:szCs w:val="20"/>
                <w:lang w:bidi="hi-IN"/>
              </w:rPr>
              <w:t xml:space="preserve"> </w:t>
            </w:r>
            <w:r>
              <w:rPr>
                <w:rFonts w:ascii="Calibri" w:eastAsia="Calibri" w:hAnsi="Calibri" w:cs="Mangal"/>
                <w:cs/>
                <w:lang w:bidi="hi-IN"/>
              </w:rPr>
              <w:t>इलैक्ट्रिक</w:t>
            </w:r>
            <w:r>
              <w:rPr>
                <w:rFonts w:ascii="Calibri" w:eastAsia="Calibri" w:hAnsi="Calibri" w:cs="Mangal"/>
                <w:szCs w:val="20"/>
                <w:lang w:bidi="hi-IN"/>
              </w:rPr>
              <w:t xml:space="preserve"> </w:t>
            </w:r>
            <w:r>
              <w:rPr>
                <w:rFonts w:ascii="Calibri" w:eastAsia="Calibri" w:hAnsi="Calibri" w:cs="Mangal"/>
                <w:cs/>
                <w:lang w:bidi="hi-IN"/>
              </w:rPr>
              <w:t>कारों</w:t>
            </w:r>
            <w:r>
              <w:rPr>
                <w:rFonts w:ascii="Calibri" w:eastAsia="Calibri" w:hAnsi="Calibri" w:cs="Mangal"/>
                <w:szCs w:val="20"/>
                <w:lang w:bidi="hi-IN"/>
              </w:rPr>
              <w:t xml:space="preserve"> </w:t>
            </w:r>
            <w:r>
              <w:rPr>
                <w:rFonts w:ascii="Calibri" w:eastAsia="Calibri" w:hAnsi="Calibri" w:cs="Mangal"/>
                <w:cs/>
                <w:lang w:bidi="hi-IN"/>
              </w:rPr>
              <w:t>को</w:t>
            </w:r>
            <w:r>
              <w:rPr>
                <w:rFonts w:ascii="Calibri" w:eastAsia="Calibri" w:hAnsi="Calibri" w:cs="Mangal"/>
                <w:szCs w:val="20"/>
                <w:lang w:bidi="hi-IN"/>
              </w:rPr>
              <w:t xml:space="preserve"> </w:t>
            </w:r>
            <w:r>
              <w:rPr>
                <w:rFonts w:ascii="Calibri" w:eastAsia="Calibri" w:hAnsi="Calibri" w:cs="Mangal"/>
                <w:cs/>
                <w:lang w:bidi="hi-IN"/>
              </w:rPr>
              <w:t>लाने</w:t>
            </w:r>
            <w:r>
              <w:rPr>
                <w:rFonts w:ascii="Calibri" w:eastAsia="Calibri" w:hAnsi="Calibri" w:cs="Mangal"/>
                <w:szCs w:val="20"/>
                <w:lang w:bidi="hi-IN"/>
              </w:rPr>
              <w:t xml:space="preserve"> </w:t>
            </w:r>
            <w:r>
              <w:rPr>
                <w:rFonts w:ascii="Calibri" w:eastAsia="Calibri" w:hAnsi="Calibri" w:cs="Mangal"/>
                <w:cs/>
                <w:lang w:bidi="hi-IN"/>
              </w:rPr>
              <w:t>के</w:t>
            </w:r>
            <w:r>
              <w:rPr>
                <w:rFonts w:ascii="Calibri" w:eastAsia="Calibri" w:hAnsi="Calibri" w:cs="Mangal"/>
                <w:szCs w:val="20"/>
                <w:lang w:bidi="hi-IN"/>
              </w:rPr>
              <w:t xml:space="preserve"> </w:t>
            </w:r>
            <w:r>
              <w:rPr>
                <w:rFonts w:ascii="Calibri" w:eastAsia="Calibri" w:hAnsi="Calibri" w:cs="Mangal"/>
                <w:cs/>
                <w:lang w:bidi="hi-IN"/>
              </w:rPr>
              <w:t>लिए</w:t>
            </w:r>
            <w:r>
              <w:rPr>
                <w:rFonts w:ascii="Calibri" w:eastAsia="Calibri" w:hAnsi="Calibri" w:cs="Mangal"/>
                <w:szCs w:val="20"/>
                <w:lang w:bidi="hi-IN"/>
              </w:rPr>
              <w:t xml:space="preserve"> </w:t>
            </w:r>
            <w:r>
              <w:rPr>
                <w:rFonts w:ascii="Calibri" w:eastAsia="Calibri" w:hAnsi="Calibri" w:cs="Mangal"/>
                <w:cs/>
                <w:lang w:bidi="hi-IN"/>
              </w:rPr>
              <w:t>और</w:t>
            </w:r>
            <w:r>
              <w:rPr>
                <w:rFonts w:ascii="Calibri" w:eastAsia="Calibri" w:hAnsi="Calibri" w:cs="Mangal"/>
                <w:szCs w:val="20"/>
                <w:lang w:bidi="hi-IN"/>
              </w:rPr>
              <w:t xml:space="preserve"> </w:t>
            </w:r>
            <w:r>
              <w:rPr>
                <w:rFonts w:ascii="Calibri" w:eastAsia="Calibri" w:hAnsi="Calibri" w:cs="Mangal"/>
                <w:cs/>
                <w:lang w:bidi="hi-IN"/>
              </w:rPr>
              <w:t>हमारी</w:t>
            </w:r>
            <w:r>
              <w:rPr>
                <w:rFonts w:ascii="Calibri" w:eastAsia="Calibri" w:hAnsi="Calibri" w:cs="Mangal"/>
                <w:szCs w:val="20"/>
                <w:lang w:bidi="hi-IN"/>
              </w:rPr>
              <w:t xml:space="preserve"> </w:t>
            </w:r>
            <w:r>
              <w:rPr>
                <w:rFonts w:ascii="Calibri" w:eastAsia="Calibri" w:hAnsi="Calibri" w:cs="Mangal"/>
                <w:cs/>
                <w:lang w:bidi="hi-IN"/>
              </w:rPr>
              <w:t>ईंधन</w:t>
            </w:r>
            <w:r>
              <w:rPr>
                <w:rFonts w:ascii="Calibri" w:eastAsia="Calibri" w:hAnsi="Calibri" w:cs="Mangal"/>
                <w:szCs w:val="20"/>
                <w:lang w:bidi="hi-IN"/>
              </w:rPr>
              <w:t xml:space="preserve"> </w:t>
            </w:r>
            <w:r>
              <w:rPr>
                <w:rFonts w:ascii="Calibri" w:eastAsia="Calibri" w:hAnsi="Calibri" w:cs="Mangal"/>
                <w:cs/>
                <w:lang w:bidi="hi-IN"/>
              </w:rPr>
              <w:t>की</w:t>
            </w:r>
            <w:r>
              <w:rPr>
                <w:rFonts w:ascii="Calibri" w:eastAsia="Calibri" w:hAnsi="Calibri" w:cs="Mangal"/>
                <w:szCs w:val="20"/>
                <w:lang w:bidi="hi-IN"/>
              </w:rPr>
              <w:t xml:space="preserve"> </w:t>
            </w:r>
          </w:p>
        </w:tc>
        <w:tc>
          <w:tcPr>
            <w:tcW w:w="5387" w:type="dxa"/>
          </w:tcPr>
          <w:p w:rsidR="003B4544" w:rsidRDefault="000B4507">
            <w:pPr>
              <w:spacing w:after="0" w:line="240" w:lineRule="auto"/>
              <w:rPr>
                <w:lang w:val="en-US"/>
              </w:rPr>
            </w:pPr>
            <w:r>
              <w:rPr>
                <w:rFonts w:eastAsia="Calibri" w:cs="Raavi"/>
                <w:lang w:val="en-US"/>
              </w:rPr>
              <w:t xml:space="preserve">to put greener cars on the roads and </w:t>
            </w:r>
          </w:p>
        </w:tc>
        <w:tc>
          <w:tcPr>
            <w:tcW w:w="4820" w:type="dxa"/>
          </w:tcPr>
          <w:p w:rsidR="003B4544" w:rsidRDefault="000B4507">
            <w:pPr>
              <w:spacing w:after="0" w:line="240" w:lineRule="auto"/>
              <w:rPr>
                <w:b/>
                <w:lang w:val="en-US"/>
              </w:rPr>
            </w:pPr>
            <w:r>
              <w:rPr>
                <w:rFonts w:eastAsia="Calibri" w:cs="Raavi"/>
                <w:lang w:val="en-US"/>
              </w:rPr>
              <w:t>a barred red circle with polluting car,</w:t>
            </w:r>
          </w:p>
        </w:tc>
      </w:tr>
      <w:tr w:rsidR="003B4544" w:rsidRPr="00187D50">
        <w:tc>
          <w:tcPr>
            <w:tcW w:w="5245" w:type="dxa"/>
            <w:tcBorders>
              <w:top w:val="nil"/>
            </w:tcBorders>
          </w:tcPr>
          <w:p w:rsidR="003B4544" w:rsidRPr="000F71A6" w:rsidRDefault="000B4507">
            <w:pPr>
              <w:spacing w:after="0" w:line="240" w:lineRule="auto"/>
              <w:jc w:val="both"/>
              <w:rPr>
                <w:rFonts w:cs="Mangal"/>
                <w:szCs w:val="20"/>
                <w:lang w:val="en-US" w:bidi="hi-IN"/>
              </w:rPr>
            </w:pPr>
            <w:r>
              <w:rPr>
                <w:rFonts w:ascii="Calibri" w:eastAsia="Calibri" w:hAnsi="Calibri" w:cs="Mangal"/>
                <w:cs/>
                <w:lang w:bidi="hi-IN"/>
              </w:rPr>
              <w:t>खपत</w:t>
            </w:r>
            <w:r w:rsidRPr="000F71A6">
              <w:rPr>
                <w:rFonts w:ascii="Calibri" w:eastAsia="Calibri" w:hAnsi="Calibri" w:cs="Mangal"/>
                <w:szCs w:val="20"/>
                <w:lang w:val="en-US" w:bidi="hi-IN"/>
              </w:rPr>
              <w:t xml:space="preserve"> </w:t>
            </w:r>
            <w:r>
              <w:rPr>
                <w:rFonts w:ascii="Calibri" w:eastAsia="Calibri" w:hAnsi="Calibri" w:cs="Mangal"/>
                <w:cs/>
                <w:lang w:bidi="hi-IN"/>
              </w:rPr>
              <w:t>को</w:t>
            </w:r>
            <w:r w:rsidRPr="000F71A6">
              <w:rPr>
                <w:rFonts w:ascii="Calibri" w:eastAsia="Calibri" w:hAnsi="Calibri" w:cs="Mangal"/>
                <w:szCs w:val="20"/>
                <w:lang w:val="en-US" w:bidi="hi-IN"/>
              </w:rPr>
              <w:t xml:space="preserve"> </w:t>
            </w:r>
            <w:r>
              <w:rPr>
                <w:rFonts w:ascii="Calibri" w:eastAsia="Calibri" w:hAnsi="Calibri" w:cs="Mangal"/>
                <w:cs/>
                <w:lang w:bidi="hi-IN"/>
              </w:rPr>
              <w:t>घटाने</w:t>
            </w:r>
            <w:r w:rsidRPr="000F71A6">
              <w:rPr>
                <w:rFonts w:ascii="Calibri" w:eastAsia="Calibri" w:hAnsi="Calibri" w:cs="Mangal"/>
                <w:szCs w:val="20"/>
                <w:lang w:val="en-US" w:bidi="hi-IN"/>
              </w:rPr>
              <w:t xml:space="preserve"> </w:t>
            </w:r>
            <w:r>
              <w:rPr>
                <w:rFonts w:ascii="Calibri" w:eastAsia="Calibri" w:hAnsi="Calibri" w:cs="Mangal"/>
                <w:cs/>
                <w:lang w:bidi="hi-IN"/>
              </w:rPr>
              <w:t>के</w:t>
            </w:r>
            <w:r w:rsidRPr="000F71A6">
              <w:rPr>
                <w:rFonts w:ascii="Calibri" w:eastAsia="Calibri" w:hAnsi="Calibri" w:cs="Mangal"/>
                <w:szCs w:val="20"/>
                <w:lang w:val="en-US" w:bidi="hi-IN"/>
              </w:rPr>
              <w:t xml:space="preserve"> </w:t>
            </w:r>
            <w:r>
              <w:rPr>
                <w:rFonts w:ascii="Calibri" w:eastAsia="Calibri" w:hAnsi="Calibri" w:cs="Mangal"/>
                <w:cs/>
                <w:lang w:bidi="hi-IN"/>
              </w:rPr>
              <w:t>लिए</w:t>
            </w:r>
            <w:r w:rsidRPr="000F71A6">
              <w:rPr>
                <w:rFonts w:eastAsia="Calibri" w:cs="Mangal"/>
                <w:szCs w:val="20"/>
                <w:lang w:val="en-US" w:bidi="hi-IN"/>
              </w:rPr>
              <w:t>I</w:t>
            </w:r>
          </w:p>
        </w:tc>
        <w:tc>
          <w:tcPr>
            <w:tcW w:w="5387" w:type="dxa"/>
            <w:tcBorders>
              <w:top w:val="nil"/>
            </w:tcBorders>
          </w:tcPr>
          <w:p w:rsidR="003B4544" w:rsidRDefault="000B4507">
            <w:pPr>
              <w:spacing w:after="0" w:line="240" w:lineRule="auto"/>
              <w:rPr>
                <w:lang w:val="en-US"/>
              </w:rPr>
            </w:pPr>
            <w:r>
              <w:rPr>
                <w:rFonts w:eastAsia="Calibri" w:cs="Raavi"/>
                <w:lang w:val="en-US"/>
              </w:rPr>
              <w:t>reduce our fuel consumption.</w:t>
            </w:r>
          </w:p>
        </w:tc>
        <w:tc>
          <w:tcPr>
            <w:tcW w:w="4820" w:type="dxa"/>
            <w:tcBorders>
              <w:top w:val="nil"/>
            </w:tcBorders>
          </w:tcPr>
          <w:p w:rsidR="003B4544" w:rsidRDefault="000B4507">
            <w:pPr>
              <w:spacing w:after="0" w:line="240" w:lineRule="auto"/>
              <w:rPr>
                <w:lang w:val="en-US"/>
              </w:rPr>
            </w:pPr>
            <w:r>
              <w:rPr>
                <w:rFonts w:eastAsia="Calibri" w:cs="Raavi"/>
                <w:lang w:val="en-US"/>
              </w:rPr>
              <w:t xml:space="preserve">a person with a gallon of oil in one hand and cash in the other where size of gallon diminishes </w:t>
            </w:r>
          </w:p>
        </w:tc>
      </w:tr>
      <w:tr w:rsidR="003B4544">
        <w:tc>
          <w:tcPr>
            <w:tcW w:w="5245" w:type="dxa"/>
          </w:tcPr>
          <w:p w:rsidR="003B4544" w:rsidRDefault="000B4507">
            <w:pPr>
              <w:spacing w:after="0" w:line="240" w:lineRule="auto"/>
              <w:jc w:val="both"/>
              <w:rPr>
                <w:rFonts w:cs="Mangal"/>
                <w:szCs w:val="20"/>
                <w:lang w:val="en-US" w:bidi="hi-IN"/>
              </w:rPr>
            </w:pPr>
            <w:r>
              <w:rPr>
                <w:rFonts w:ascii="Calibri" w:eastAsia="Calibri" w:hAnsi="Calibri" w:cs="Mangal"/>
                <w:cs/>
                <w:lang w:val="en-US" w:bidi="hi-IN"/>
              </w:rPr>
              <w:t>लेकिन</w:t>
            </w:r>
            <w:r>
              <w:rPr>
                <w:rFonts w:ascii="Calibri" w:eastAsia="Calibri" w:hAnsi="Calibri" w:cs="Mangal"/>
                <w:szCs w:val="20"/>
                <w:lang w:val="en-US" w:bidi="hi-IN"/>
              </w:rPr>
              <w:t xml:space="preserve"> </w:t>
            </w:r>
            <w:r>
              <w:rPr>
                <w:rFonts w:ascii="Calibri" w:eastAsia="Calibri" w:hAnsi="Calibri" w:cs="Mangal"/>
                <w:cs/>
                <w:lang w:val="en-US" w:bidi="hi-IN"/>
              </w:rPr>
              <w:t>इन</w:t>
            </w:r>
            <w:r>
              <w:rPr>
                <w:rFonts w:ascii="Calibri" w:eastAsia="Calibri" w:hAnsi="Calibri" w:cs="Mangal"/>
                <w:szCs w:val="20"/>
                <w:lang w:val="en-US" w:bidi="hi-IN"/>
              </w:rPr>
              <w:t xml:space="preserve"> </w:t>
            </w:r>
            <w:r>
              <w:rPr>
                <w:rFonts w:ascii="Calibri" w:eastAsia="Calibri" w:hAnsi="Calibri" w:cs="Mangal"/>
                <w:cs/>
                <w:lang w:val="en-US" w:bidi="hi-IN"/>
              </w:rPr>
              <w:t>नीतियों</w:t>
            </w:r>
            <w:r>
              <w:rPr>
                <w:rFonts w:ascii="Calibri" w:eastAsia="Calibri" w:hAnsi="Calibri" w:cs="Mangal"/>
                <w:szCs w:val="20"/>
                <w:lang w:val="en-US" w:bidi="hi-IN"/>
              </w:rPr>
              <w:t xml:space="preserve"> </w:t>
            </w:r>
            <w:r>
              <w:rPr>
                <w:rFonts w:ascii="Calibri" w:eastAsia="Calibri" w:hAnsi="Calibri" w:cs="Mangal"/>
                <w:cs/>
                <w:lang w:val="en-US" w:bidi="hi-IN"/>
              </w:rPr>
              <w:t>को</w:t>
            </w:r>
            <w:r>
              <w:rPr>
                <w:rFonts w:ascii="Calibri" w:eastAsia="Calibri" w:hAnsi="Calibri" w:cs="Mangal"/>
                <w:szCs w:val="20"/>
                <w:lang w:val="en-US" w:bidi="hi-IN"/>
              </w:rPr>
              <w:t xml:space="preserve"> </w:t>
            </w:r>
            <w:r>
              <w:rPr>
                <w:rFonts w:ascii="Calibri" w:eastAsia="Calibri" w:hAnsi="Calibri" w:cs="Mangal"/>
                <w:cs/>
                <w:lang w:val="en-US" w:bidi="hi-IN"/>
              </w:rPr>
              <w:t>लोगों</w:t>
            </w:r>
            <w:r>
              <w:rPr>
                <w:rFonts w:ascii="Calibri" w:eastAsia="Calibri" w:hAnsi="Calibri" w:cs="Mangal"/>
                <w:szCs w:val="20"/>
                <w:lang w:val="en-US" w:bidi="hi-IN"/>
              </w:rPr>
              <w:t xml:space="preserve"> </w:t>
            </w:r>
            <w:r>
              <w:rPr>
                <w:rFonts w:ascii="Calibri" w:eastAsia="Calibri" w:hAnsi="Calibri" w:cs="Mangal"/>
                <w:cs/>
                <w:lang w:val="en-US" w:bidi="hi-IN"/>
              </w:rPr>
              <w:t>के</w:t>
            </w:r>
            <w:r>
              <w:rPr>
                <w:rFonts w:ascii="Calibri" w:eastAsia="Calibri" w:hAnsi="Calibri" w:cs="Mangal"/>
                <w:szCs w:val="20"/>
                <w:lang w:val="en-US" w:bidi="hi-IN"/>
              </w:rPr>
              <w:t xml:space="preserve"> </w:t>
            </w:r>
            <w:r>
              <w:rPr>
                <w:rFonts w:ascii="Calibri" w:eastAsia="Calibri" w:hAnsi="Calibri" w:cs="Mangal"/>
                <w:cs/>
                <w:lang w:val="en-US" w:bidi="hi-IN"/>
              </w:rPr>
              <w:t>रोजगार</w:t>
            </w:r>
            <w:r>
              <w:rPr>
                <w:rFonts w:ascii="Calibri" w:eastAsia="Calibri" w:hAnsi="Calibri" w:cs="Mangal"/>
                <w:szCs w:val="20"/>
                <w:lang w:val="en-US" w:bidi="hi-IN"/>
              </w:rPr>
              <w:t xml:space="preserve"> </w:t>
            </w:r>
            <w:r>
              <w:rPr>
                <w:rFonts w:ascii="Calibri" w:eastAsia="Calibri" w:hAnsi="Calibri" w:cs="Mangal"/>
                <w:cs/>
                <w:lang w:val="en-US" w:bidi="hi-IN"/>
              </w:rPr>
              <w:t>और</w:t>
            </w:r>
            <w:r>
              <w:rPr>
                <w:rFonts w:ascii="Calibri" w:eastAsia="Calibri" w:hAnsi="Calibri" w:cs="Mangal"/>
                <w:szCs w:val="20"/>
                <w:lang w:val="en-US" w:bidi="hi-IN"/>
              </w:rPr>
              <w:t xml:space="preserve"> </w:t>
            </w:r>
            <w:r>
              <w:rPr>
                <w:rFonts w:ascii="Calibri" w:eastAsia="Calibri" w:hAnsi="Calibri" w:cs="Mangal"/>
                <w:cs/>
                <w:lang w:val="en-US" w:bidi="hi-IN"/>
              </w:rPr>
              <w:t>कमाई</w:t>
            </w:r>
            <w:r>
              <w:rPr>
                <w:rFonts w:ascii="Calibri" w:eastAsia="Calibri" w:hAnsi="Calibri" w:cs="Mangal"/>
                <w:szCs w:val="20"/>
                <w:lang w:val="en-US" w:bidi="hi-IN"/>
              </w:rPr>
              <w:t xml:space="preserve"> </w:t>
            </w:r>
            <w:r>
              <w:rPr>
                <w:rFonts w:ascii="Calibri" w:eastAsia="Calibri" w:hAnsi="Calibri" w:cs="Mangal"/>
                <w:cs/>
                <w:lang w:val="en-US" w:bidi="hi-IN"/>
              </w:rPr>
              <w:t>को</w:t>
            </w:r>
            <w:r>
              <w:rPr>
                <w:rFonts w:ascii="Calibri" w:eastAsia="Calibri" w:hAnsi="Calibri" w:cs="Mangal"/>
                <w:szCs w:val="20"/>
                <w:lang w:val="en-US" w:bidi="hi-IN"/>
              </w:rPr>
              <w:t xml:space="preserve"> </w:t>
            </w:r>
            <w:r>
              <w:rPr>
                <w:rFonts w:ascii="Calibri" w:eastAsia="Calibri" w:hAnsi="Calibri" w:cs="Mangal"/>
                <w:cs/>
                <w:lang w:val="en-US" w:bidi="hi-IN"/>
              </w:rPr>
              <w:t>संरक्षित</w:t>
            </w:r>
            <w:r>
              <w:rPr>
                <w:rFonts w:ascii="Calibri" w:eastAsia="Calibri" w:hAnsi="Calibri" w:cs="Mangal"/>
                <w:szCs w:val="20"/>
                <w:lang w:val="en-US" w:bidi="hi-IN"/>
              </w:rPr>
              <w:t xml:space="preserve"> </w:t>
            </w:r>
            <w:r>
              <w:rPr>
                <w:rFonts w:ascii="Calibri" w:eastAsia="Calibri" w:hAnsi="Calibri" w:cs="Mangal"/>
                <w:cs/>
                <w:lang w:val="en-US" w:bidi="hi-IN"/>
              </w:rPr>
              <w:t>करने</w:t>
            </w:r>
            <w:r>
              <w:rPr>
                <w:rFonts w:ascii="Calibri" w:eastAsia="Calibri" w:hAnsi="Calibri" w:cs="Mangal"/>
                <w:szCs w:val="20"/>
                <w:lang w:val="en-US" w:bidi="hi-IN"/>
              </w:rPr>
              <w:t xml:space="preserve"> </w:t>
            </w:r>
            <w:r>
              <w:rPr>
                <w:rFonts w:ascii="Calibri" w:eastAsia="Calibri" w:hAnsi="Calibri" w:cs="Mangal"/>
                <w:cs/>
                <w:lang w:val="en-US" w:bidi="hi-IN"/>
              </w:rPr>
              <w:t>की</w:t>
            </w:r>
            <w:r>
              <w:rPr>
                <w:rFonts w:ascii="Calibri" w:eastAsia="Calibri" w:hAnsi="Calibri" w:cs="Mangal"/>
                <w:szCs w:val="20"/>
                <w:lang w:val="en-US" w:bidi="hi-IN"/>
              </w:rPr>
              <w:t xml:space="preserve"> </w:t>
            </w:r>
            <w:r>
              <w:rPr>
                <w:rFonts w:ascii="Calibri" w:eastAsia="Calibri" w:hAnsi="Calibri" w:cs="Mangal"/>
                <w:cs/>
                <w:lang w:val="en-US" w:bidi="hi-IN"/>
              </w:rPr>
              <w:t>भी</w:t>
            </w:r>
            <w:r>
              <w:rPr>
                <w:rFonts w:ascii="Calibri" w:eastAsia="Calibri" w:hAnsi="Calibri" w:cs="Mangal"/>
                <w:szCs w:val="20"/>
                <w:lang w:val="en-US" w:bidi="hi-IN"/>
              </w:rPr>
              <w:t xml:space="preserve"> </w:t>
            </w:r>
            <w:r>
              <w:rPr>
                <w:rFonts w:ascii="Calibri" w:eastAsia="Calibri" w:hAnsi="Calibri" w:cs="Mangal"/>
                <w:cs/>
                <w:lang w:val="en-US" w:bidi="hi-IN"/>
              </w:rPr>
              <w:t>आवश्यकता</w:t>
            </w:r>
            <w:r>
              <w:rPr>
                <w:rFonts w:ascii="Calibri" w:eastAsia="Calibri" w:hAnsi="Calibri" w:cs="Mangal"/>
                <w:szCs w:val="20"/>
                <w:lang w:val="en-US" w:bidi="hi-IN"/>
              </w:rPr>
              <w:t xml:space="preserve"> </w:t>
            </w:r>
            <w:r>
              <w:rPr>
                <w:rFonts w:ascii="Calibri" w:eastAsia="Calibri" w:hAnsi="Calibri" w:cs="Mangal"/>
                <w:cs/>
                <w:lang w:val="en-US" w:bidi="hi-IN"/>
              </w:rPr>
              <w:t>है</w:t>
            </w:r>
            <w:r>
              <w:rPr>
                <w:rFonts w:eastAsia="Calibri" w:cs="Mangal"/>
                <w:szCs w:val="20"/>
                <w:lang w:val="en-US" w:bidi="hi-IN"/>
              </w:rPr>
              <w:t xml:space="preserve">I </w:t>
            </w:r>
            <w:r>
              <w:rPr>
                <w:rFonts w:ascii="Calibri" w:eastAsia="Calibri" w:hAnsi="Calibri" w:cs="Mangal"/>
                <w:cs/>
                <w:lang w:val="en-US" w:bidi="hi-IN"/>
              </w:rPr>
              <w:t>आइये</w:t>
            </w:r>
            <w:r>
              <w:rPr>
                <w:rFonts w:ascii="Calibri" w:eastAsia="Calibri" w:hAnsi="Calibri" w:cs="Mangal"/>
                <w:szCs w:val="20"/>
                <w:lang w:val="en-US" w:bidi="hi-IN"/>
              </w:rPr>
              <w:t xml:space="preserve"> </w:t>
            </w:r>
            <w:r>
              <w:rPr>
                <w:rFonts w:ascii="Calibri" w:eastAsia="Calibri" w:hAnsi="Calibri" w:cs="Mangal"/>
                <w:cs/>
                <w:lang w:val="en-US" w:bidi="hi-IN"/>
              </w:rPr>
              <w:t>हम</w:t>
            </w:r>
            <w:r>
              <w:rPr>
                <w:rFonts w:ascii="Calibri" w:eastAsia="Calibri" w:hAnsi="Calibri" w:cs="Mangal"/>
                <w:szCs w:val="20"/>
                <w:lang w:val="en-US" w:bidi="hi-IN"/>
              </w:rPr>
              <w:t xml:space="preserve"> </w:t>
            </w:r>
            <w:r>
              <w:rPr>
                <w:rFonts w:ascii="Calibri" w:eastAsia="Calibri" w:hAnsi="Calibri" w:cs="Mangal"/>
                <w:cs/>
                <w:lang w:val="en-US" w:bidi="hi-IN"/>
              </w:rPr>
              <w:t>तीन</w:t>
            </w:r>
            <w:r>
              <w:rPr>
                <w:rFonts w:ascii="Calibri" w:eastAsia="Calibri" w:hAnsi="Calibri" w:cs="Mangal"/>
                <w:szCs w:val="20"/>
                <w:lang w:val="en-US" w:bidi="hi-IN"/>
              </w:rPr>
              <w:t xml:space="preserve"> </w:t>
            </w:r>
            <w:r>
              <w:rPr>
                <w:rFonts w:ascii="Calibri" w:eastAsia="Calibri" w:hAnsi="Calibri" w:cs="Mangal"/>
                <w:cs/>
                <w:lang w:val="en-US" w:bidi="hi-IN"/>
              </w:rPr>
              <w:t>संभावित</w:t>
            </w:r>
            <w:r>
              <w:rPr>
                <w:rFonts w:ascii="Calibri" w:eastAsia="Calibri" w:hAnsi="Calibri" w:cs="Mangal"/>
                <w:szCs w:val="20"/>
                <w:lang w:val="en-US" w:bidi="hi-IN"/>
              </w:rPr>
              <w:t xml:space="preserve"> </w:t>
            </w:r>
            <w:r>
              <w:rPr>
                <w:rFonts w:ascii="Calibri" w:eastAsia="Calibri" w:hAnsi="Calibri" w:cs="Mangal"/>
                <w:cs/>
                <w:lang w:val="en-US" w:bidi="hi-IN"/>
              </w:rPr>
              <w:t>जलवायु</w:t>
            </w:r>
            <w:r>
              <w:rPr>
                <w:rFonts w:ascii="Calibri" w:eastAsia="Calibri" w:hAnsi="Calibri" w:cs="Mangal"/>
                <w:szCs w:val="20"/>
                <w:lang w:val="en-US" w:bidi="hi-IN"/>
              </w:rPr>
              <w:t xml:space="preserve"> </w:t>
            </w:r>
            <w:r>
              <w:rPr>
                <w:rFonts w:ascii="Calibri" w:eastAsia="Calibri" w:hAnsi="Calibri" w:cs="Mangal"/>
                <w:cs/>
                <w:lang w:val="en-US" w:bidi="hi-IN"/>
              </w:rPr>
              <w:t>नीतियों</w:t>
            </w:r>
            <w:r>
              <w:rPr>
                <w:rFonts w:ascii="Calibri" w:eastAsia="Calibri" w:hAnsi="Calibri" w:cs="Mangal"/>
                <w:szCs w:val="20"/>
                <w:lang w:val="en-US" w:bidi="hi-IN"/>
              </w:rPr>
              <w:t xml:space="preserve"> </w:t>
            </w:r>
            <w:r>
              <w:rPr>
                <w:rFonts w:ascii="Calibri" w:eastAsia="Calibri" w:hAnsi="Calibri" w:cs="Mangal"/>
                <w:cs/>
                <w:lang w:val="en-US" w:bidi="hi-IN"/>
              </w:rPr>
              <w:t>पर</w:t>
            </w:r>
            <w:r>
              <w:rPr>
                <w:rFonts w:ascii="Calibri" w:eastAsia="Calibri" w:hAnsi="Calibri" w:cs="Mangal"/>
                <w:szCs w:val="20"/>
                <w:lang w:val="en-US" w:bidi="hi-IN"/>
              </w:rPr>
              <w:t xml:space="preserve"> </w:t>
            </w:r>
            <w:r>
              <w:rPr>
                <w:rFonts w:ascii="Calibri" w:eastAsia="Calibri" w:hAnsi="Calibri" w:cs="Mangal"/>
                <w:cs/>
                <w:lang w:val="en-US" w:bidi="hi-IN"/>
              </w:rPr>
              <w:t>करीब</w:t>
            </w:r>
            <w:r>
              <w:rPr>
                <w:rFonts w:ascii="Calibri" w:eastAsia="Calibri" w:hAnsi="Calibri" w:cs="Mangal"/>
                <w:szCs w:val="20"/>
                <w:lang w:val="en-US" w:bidi="hi-IN"/>
              </w:rPr>
              <w:t xml:space="preserve"> </w:t>
            </w:r>
            <w:r>
              <w:rPr>
                <w:rFonts w:ascii="Calibri" w:eastAsia="Calibri" w:hAnsi="Calibri" w:cs="Mangal"/>
                <w:cs/>
                <w:lang w:val="en-US" w:bidi="hi-IN"/>
              </w:rPr>
              <w:t>से</w:t>
            </w:r>
            <w:r>
              <w:rPr>
                <w:rFonts w:ascii="Calibri" w:eastAsia="Calibri" w:hAnsi="Calibri" w:cs="Mangal"/>
                <w:szCs w:val="20"/>
                <w:lang w:val="en-US" w:bidi="hi-IN"/>
              </w:rPr>
              <w:t xml:space="preserve"> </w:t>
            </w:r>
            <w:r>
              <w:rPr>
                <w:rFonts w:ascii="Calibri" w:eastAsia="Calibri" w:hAnsi="Calibri" w:cs="Mangal"/>
                <w:cs/>
                <w:lang w:val="en-US" w:bidi="hi-IN"/>
              </w:rPr>
              <w:t>नज़र</w:t>
            </w:r>
            <w:r>
              <w:rPr>
                <w:rFonts w:ascii="Calibri" w:eastAsia="Calibri" w:hAnsi="Calibri" w:cs="Mangal"/>
                <w:szCs w:val="20"/>
                <w:lang w:val="en-US" w:bidi="hi-IN"/>
              </w:rPr>
              <w:t xml:space="preserve"> </w:t>
            </w:r>
            <w:r>
              <w:rPr>
                <w:rFonts w:ascii="Calibri" w:eastAsia="Calibri" w:hAnsi="Calibri" w:cs="Mangal"/>
                <w:cs/>
                <w:lang w:val="en-US" w:bidi="hi-IN"/>
              </w:rPr>
              <w:t>डालते</w:t>
            </w:r>
            <w:r>
              <w:rPr>
                <w:rFonts w:ascii="Calibri" w:eastAsia="Calibri" w:hAnsi="Calibri" w:cs="Mangal"/>
                <w:szCs w:val="20"/>
                <w:lang w:val="en-US" w:bidi="hi-IN"/>
              </w:rPr>
              <w:t xml:space="preserve"> </w:t>
            </w:r>
            <w:r>
              <w:rPr>
                <w:rFonts w:ascii="Calibri" w:eastAsia="Calibri" w:hAnsi="Calibri" w:cs="Mangal"/>
                <w:cs/>
                <w:lang w:val="en-US" w:bidi="hi-IN"/>
              </w:rPr>
              <w:t>हैं</w:t>
            </w:r>
            <w:r>
              <w:rPr>
                <w:rFonts w:eastAsia="Calibri" w:cs="Mangal"/>
                <w:szCs w:val="20"/>
                <w:lang w:val="en-US" w:bidi="hi-IN"/>
              </w:rPr>
              <w:t>I</w:t>
            </w:r>
          </w:p>
        </w:tc>
        <w:tc>
          <w:tcPr>
            <w:tcW w:w="5387" w:type="dxa"/>
          </w:tcPr>
          <w:p w:rsidR="003B4544" w:rsidRDefault="000B4507">
            <w:pPr>
              <w:spacing w:after="0" w:line="240" w:lineRule="auto"/>
              <w:jc w:val="both"/>
              <w:rPr>
                <w:lang w:val="en-US"/>
              </w:rPr>
            </w:pPr>
            <w:r>
              <w:rPr>
                <w:rFonts w:eastAsia="Calibri" w:cs="Raavi"/>
                <w:lang w:val="en-US"/>
              </w:rPr>
              <w:t>But these policies also need to protect people’s jobs and incomes. Let’s have a closer look on three possible climate policies.</w:t>
            </w:r>
          </w:p>
          <w:p w:rsidR="003B4544" w:rsidRDefault="003B4544">
            <w:pPr>
              <w:spacing w:after="0" w:line="240" w:lineRule="auto"/>
              <w:rPr>
                <w:lang w:val="en-US"/>
              </w:rPr>
            </w:pPr>
          </w:p>
        </w:tc>
        <w:tc>
          <w:tcPr>
            <w:tcW w:w="4820" w:type="dxa"/>
          </w:tcPr>
          <w:p w:rsidR="003B4544" w:rsidRDefault="000B4507">
            <w:pPr>
              <w:spacing w:after="0" w:line="240" w:lineRule="auto"/>
              <w:rPr>
                <w:lang w:val="en-US"/>
              </w:rPr>
            </w:pPr>
            <w:r>
              <w:rPr>
                <w:rFonts w:eastAsia="Calibri" w:cs="Raavi"/>
                <w:lang w:val="en-US"/>
              </w:rPr>
              <w:t>and cash grows.</w:t>
            </w:r>
          </w:p>
        </w:tc>
      </w:tr>
      <w:tr w:rsidR="003B4544" w:rsidRPr="00187D50">
        <w:tc>
          <w:tcPr>
            <w:tcW w:w="5245" w:type="dxa"/>
          </w:tcPr>
          <w:p w:rsidR="003B4544" w:rsidRPr="000F71A6" w:rsidRDefault="000B4507">
            <w:pPr>
              <w:spacing w:after="0" w:line="240" w:lineRule="auto"/>
              <w:jc w:val="both"/>
              <w:rPr>
                <w:rFonts w:cs="Mangal"/>
                <w:szCs w:val="20"/>
                <w:lang w:bidi="hi-IN"/>
              </w:rPr>
            </w:pPr>
            <w:r>
              <w:rPr>
                <w:rFonts w:ascii="Calibri" w:eastAsia="Calibri" w:hAnsi="Calibri" w:cs="Mangal"/>
                <w:cs/>
                <w:lang w:val="en-US" w:bidi="hi-IN"/>
              </w:rPr>
              <w:t>आइये</w:t>
            </w:r>
            <w:r w:rsidRPr="000F71A6">
              <w:rPr>
                <w:rFonts w:ascii="Calibri" w:eastAsia="Calibri" w:hAnsi="Calibri" w:cs="Mangal"/>
                <w:szCs w:val="20"/>
                <w:lang w:bidi="hi-IN"/>
              </w:rPr>
              <w:t xml:space="preserve"> </w:t>
            </w:r>
            <w:r>
              <w:rPr>
                <w:rFonts w:ascii="Calibri" w:eastAsia="Calibri" w:hAnsi="Calibri" w:cs="Mangal"/>
                <w:cs/>
                <w:lang w:val="en-US" w:bidi="hi-IN"/>
              </w:rPr>
              <w:t>शुरू</w:t>
            </w:r>
            <w:r w:rsidRPr="000F71A6">
              <w:rPr>
                <w:rFonts w:ascii="Calibri" w:eastAsia="Calibri" w:hAnsi="Calibri" w:cs="Mangal"/>
                <w:szCs w:val="20"/>
                <w:lang w:bidi="hi-IN"/>
              </w:rPr>
              <w:t xml:space="preserve"> </w:t>
            </w:r>
            <w:r>
              <w:rPr>
                <w:rFonts w:ascii="Calibri" w:eastAsia="Calibri" w:hAnsi="Calibri" w:cs="Mangal"/>
                <w:cs/>
                <w:lang w:val="en-US" w:bidi="hi-IN"/>
              </w:rPr>
              <w:t>करते</w:t>
            </w:r>
            <w:r w:rsidRPr="000F71A6">
              <w:rPr>
                <w:rFonts w:ascii="Calibri" w:eastAsia="Calibri" w:hAnsi="Calibri" w:cs="Mangal"/>
                <w:szCs w:val="20"/>
                <w:lang w:bidi="hi-IN"/>
              </w:rPr>
              <w:t xml:space="preserve"> </w:t>
            </w:r>
            <w:r>
              <w:rPr>
                <w:rFonts w:ascii="Calibri" w:eastAsia="Calibri" w:hAnsi="Calibri" w:cs="Mangal"/>
                <w:cs/>
                <w:lang w:val="en-US" w:bidi="hi-IN"/>
              </w:rPr>
              <w:t>हैं</w:t>
            </w:r>
            <w:r w:rsidRPr="000F71A6">
              <w:rPr>
                <w:rFonts w:ascii="Calibri" w:eastAsia="Calibri" w:hAnsi="Calibri" w:cs="Mangal"/>
                <w:szCs w:val="20"/>
                <w:lang w:bidi="hi-IN"/>
              </w:rPr>
              <w:t xml:space="preserve"> </w:t>
            </w:r>
            <w:r>
              <w:rPr>
                <w:rFonts w:ascii="Calibri" w:eastAsia="Calibri" w:hAnsi="Calibri" w:cs="Mangal"/>
                <w:cs/>
                <w:lang w:val="en-US" w:bidi="hi-IN"/>
              </w:rPr>
              <w:t>उस</w:t>
            </w:r>
            <w:r w:rsidRPr="000F71A6">
              <w:rPr>
                <w:rFonts w:ascii="Calibri" w:eastAsia="Calibri" w:hAnsi="Calibri" w:cs="Mangal"/>
                <w:szCs w:val="20"/>
                <w:lang w:bidi="hi-IN"/>
              </w:rPr>
              <w:t xml:space="preserve"> </w:t>
            </w:r>
            <w:r>
              <w:rPr>
                <w:rFonts w:ascii="Calibri" w:eastAsia="Calibri" w:hAnsi="Calibri" w:cs="Mangal"/>
                <w:cs/>
                <w:lang w:val="en-US" w:bidi="hi-IN"/>
              </w:rPr>
              <w:t>नीति</w:t>
            </w:r>
            <w:r w:rsidRPr="000F71A6">
              <w:rPr>
                <w:rFonts w:ascii="Calibri" w:eastAsia="Calibri" w:hAnsi="Calibri" w:cs="Mangal"/>
                <w:szCs w:val="20"/>
                <w:lang w:bidi="hi-IN"/>
              </w:rPr>
              <w:t xml:space="preserve"> </w:t>
            </w:r>
            <w:r>
              <w:rPr>
                <w:rFonts w:ascii="Calibri" w:eastAsia="Calibri" w:hAnsi="Calibri" w:cs="Mangal"/>
                <w:cs/>
                <w:lang w:val="en-US" w:bidi="hi-IN"/>
              </w:rPr>
              <w:t>के</w:t>
            </w:r>
            <w:r w:rsidRPr="000F71A6">
              <w:rPr>
                <w:rFonts w:ascii="Calibri" w:eastAsia="Calibri" w:hAnsi="Calibri" w:cs="Mangal"/>
                <w:szCs w:val="20"/>
                <w:lang w:bidi="hi-IN"/>
              </w:rPr>
              <w:t xml:space="preserve"> </w:t>
            </w:r>
            <w:r>
              <w:rPr>
                <w:rFonts w:ascii="Calibri" w:eastAsia="Calibri" w:hAnsi="Calibri" w:cs="Mangal"/>
                <w:cs/>
                <w:lang w:val="en-US" w:bidi="hi-IN"/>
              </w:rPr>
              <w:t>साथ</w:t>
            </w:r>
            <w:r w:rsidRPr="000F71A6">
              <w:rPr>
                <w:rFonts w:ascii="Calibri" w:eastAsia="Calibri" w:hAnsi="Calibri" w:cs="Mangal"/>
                <w:szCs w:val="20"/>
                <w:lang w:bidi="hi-IN"/>
              </w:rPr>
              <w:t xml:space="preserve"> </w:t>
            </w:r>
            <w:r>
              <w:rPr>
                <w:rFonts w:ascii="Calibri" w:eastAsia="Calibri" w:hAnsi="Calibri" w:cs="Mangal"/>
                <w:cs/>
                <w:lang w:val="en-US" w:bidi="hi-IN"/>
              </w:rPr>
              <w:t>जो</w:t>
            </w:r>
            <w:r w:rsidRPr="000F71A6">
              <w:rPr>
                <w:rFonts w:ascii="Calibri" w:eastAsia="Calibri" w:hAnsi="Calibri" w:cs="Mangal"/>
                <w:szCs w:val="20"/>
                <w:lang w:bidi="hi-IN"/>
              </w:rPr>
              <w:t xml:space="preserve"> </w:t>
            </w:r>
            <w:r>
              <w:rPr>
                <w:rFonts w:ascii="Calibri" w:eastAsia="Calibri" w:hAnsi="Calibri" w:cs="Mangal"/>
                <w:cs/>
                <w:lang w:val="en-US" w:bidi="hi-IN"/>
              </w:rPr>
              <w:t>कार</w:t>
            </w:r>
            <w:r w:rsidRPr="000F71A6">
              <w:rPr>
                <w:rFonts w:ascii="Calibri" w:eastAsia="Calibri" w:hAnsi="Calibri" w:cs="Mangal"/>
                <w:szCs w:val="20"/>
                <w:lang w:bidi="hi-IN"/>
              </w:rPr>
              <w:t xml:space="preserve"> </w:t>
            </w:r>
            <w:r>
              <w:rPr>
                <w:rFonts w:ascii="Calibri" w:eastAsia="Calibri" w:hAnsi="Calibri" w:cs="Mangal"/>
                <w:cs/>
                <w:lang w:val="en-US" w:bidi="hi-IN"/>
              </w:rPr>
              <w:t>निर्माताओं</w:t>
            </w:r>
            <w:r w:rsidRPr="000F71A6">
              <w:rPr>
                <w:rFonts w:ascii="Calibri" w:eastAsia="Calibri" w:hAnsi="Calibri" w:cs="Mangal"/>
                <w:szCs w:val="20"/>
                <w:lang w:bidi="hi-IN"/>
              </w:rPr>
              <w:t xml:space="preserve"> </w:t>
            </w:r>
            <w:r>
              <w:rPr>
                <w:rFonts w:ascii="Calibri" w:eastAsia="Calibri" w:hAnsi="Calibri" w:cs="Mangal"/>
                <w:cs/>
                <w:lang w:val="en-US" w:bidi="hi-IN"/>
              </w:rPr>
              <w:t>को</w:t>
            </w:r>
            <w:r w:rsidRPr="000F71A6">
              <w:rPr>
                <w:rFonts w:ascii="Calibri" w:eastAsia="Calibri" w:hAnsi="Calibri" w:cs="Mangal"/>
                <w:szCs w:val="20"/>
                <w:lang w:bidi="hi-IN"/>
              </w:rPr>
              <w:t xml:space="preserve"> </w:t>
            </w:r>
            <w:r>
              <w:rPr>
                <w:rFonts w:ascii="Calibri" w:eastAsia="Calibri" w:hAnsi="Calibri" w:cs="Mangal"/>
                <w:cs/>
                <w:lang w:val="en-US" w:bidi="hi-IN"/>
              </w:rPr>
              <w:t>इलेक्ट्रिक</w:t>
            </w:r>
            <w:r w:rsidRPr="000F71A6">
              <w:rPr>
                <w:rFonts w:ascii="Calibri" w:eastAsia="Calibri" w:hAnsi="Calibri" w:cs="Mangal"/>
                <w:szCs w:val="20"/>
                <w:lang w:bidi="hi-IN"/>
              </w:rPr>
              <w:t xml:space="preserve"> </w:t>
            </w:r>
            <w:r>
              <w:rPr>
                <w:rFonts w:ascii="Calibri" w:eastAsia="Calibri" w:hAnsi="Calibri" w:cs="Mangal"/>
                <w:cs/>
                <w:lang w:val="en-US" w:bidi="hi-IN"/>
              </w:rPr>
              <w:t>कार</w:t>
            </w:r>
            <w:r w:rsidRPr="000F71A6">
              <w:rPr>
                <w:rFonts w:ascii="Calibri" w:eastAsia="Calibri" w:hAnsi="Calibri" w:cs="Mangal"/>
                <w:szCs w:val="20"/>
                <w:lang w:bidi="hi-IN"/>
              </w:rPr>
              <w:t xml:space="preserve"> </w:t>
            </w:r>
            <w:r>
              <w:rPr>
                <w:rFonts w:ascii="Calibri" w:eastAsia="Calibri" w:hAnsi="Calibri" w:cs="Mangal"/>
                <w:cs/>
                <w:lang w:val="en-US" w:bidi="hi-IN"/>
              </w:rPr>
              <w:t>बनाने</w:t>
            </w:r>
            <w:r w:rsidRPr="000F71A6">
              <w:rPr>
                <w:rFonts w:ascii="Calibri" w:eastAsia="Calibri" w:hAnsi="Calibri" w:cs="Mangal"/>
                <w:szCs w:val="20"/>
                <w:lang w:bidi="hi-IN"/>
              </w:rPr>
              <w:t xml:space="preserve"> </w:t>
            </w:r>
            <w:r>
              <w:rPr>
                <w:rFonts w:ascii="Calibri" w:eastAsia="Calibri" w:hAnsi="Calibri" w:cs="Mangal"/>
                <w:cs/>
                <w:lang w:val="en-US" w:bidi="hi-IN"/>
              </w:rPr>
              <w:t>के</w:t>
            </w:r>
            <w:r w:rsidRPr="000F71A6">
              <w:rPr>
                <w:rFonts w:ascii="Calibri" w:eastAsia="Calibri" w:hAnsi="Calibri" w:cs="Mangal"/>
                <w:szCs w:val="20"/>
                <w:lang w:bidi="hi-IN"/>
              </w:rPr>
              <w:t xml:space="preserve"> </w:t>
            </w:r>
            <w:r>
              <w:rPr>
                <w:rFonts w:ascii="Calibri" w:eastAsia="Calibri" w:hAnsi="Calibri" w:cs="Mangal"/>
                <w:cs/>
                <w:lang w:val="en-US" w:bidi="hi-IN"/>
              </w:rPr>
              <w:t>लिए</w:t>
            </w:r>
            <w:r w:rsidRPr="000F71A6">
              <w:rPr>
                <w:rFonts w:ascii="Calibri" w:eastAsia="Calibri" w:hAnsi="Calibri" w:cs="Mangal"/>
                <w:szCs w:val="20"/>
                <w:lang w:bidi="hi-IN"/>
              </w:rPr>
              <w:t xml:space="preserve"> </w:t>
            </w:r>
            <w:r>
              <w:rPr>
                <w:rFonts w:ascii="Calibri" w:eastAsia="Calibri" w:hAnsi="Calibri" w:cs="Mangal"/>
                <w:cs/>
                <w:lang w:val="en-US" w:bidi="hi-IN"/>
              </w:rPr>
              <w:t>बाधित</w:t>
            </w:r>
            <w:r w:rsidRPr="000F71A6">
              <w:rPr>
                <w:rFonts w:ascii="Calibri" w:eastAsia="Calibri" w:hAnsi="Calibri" w:cs="Mangal"/>
                <w:szCs w:val="20"/>
                <w:lang w:bidi="hi-IN"/>
              </w:rPr>
              <w:t xml:space="preserve"> </w:t>
            </w:r>
            <w:r>
              <w:rPr>
                <w:rFonts w:ascii="Calibri" w:eastAsia="Calibri" w:hAnsi="Calibri" w:cs="Mangal"/>
                <w:cs/>
                <w:lang w:val="en-US" w:bidi="hi-IN"/>
              </w:rPr>
              <w:t>करती</w:t>
            </w:r>
            <w:r w:rsidRPr="000F71A6">
              <w:rPr>
                <w:rFonts w:ascii="Calibri" w:eastAsia="Calibri" w:hAnsi="Calibri" w:cs="Mangal"/>
                <w:szCs w:val="20"/>
                <w:lang w:bidi="hi-IN"/>
              </w:rPr>
              <w:t xml:space="preserve"> </w:t>
            </w:r>
            <w:r>
              <w:rPr>
                <w:rFonts w:ascii="Calibri" w:eastAsia="Calibri" w:hAnsi="Calibri" w:cs="Mangal"/>
                <w:cs/>
                <w:lang w:val="en-US" w:bidi="hi-IN"/>
              </w:rPr>
              <w:t>है</w:t>
            </w:r>
            <w:r w:rsidRPr="000F71A6">
              <w:rPr>
                <w:rFonts w:ascii="Calibri" w:eastAsia="Calibri" w:hAnsi="Calibri" w:cs="Mangal"/>
                <w:szCs w:val="20"/>
                <w:lang w:bidi="hi-IN"/>
              </w:rPr>
              <w:t xml:space="preserve"> – </w:t>
            </w:r>
            <w:r>
              <w:rPr>
                <w:rFonts w:ascii="Calibri" w:eastAsia="Calibri" w:hAnsi="Calibri" w:cs="Mangal"/>
                <w:cs/>
                <w:lang w:val="en-US" w:bidi="hi-IN"/>
              </w:rPr>
              <w:t>ज्वलित</w:t>
            </w:r>
            <w:r w:rsidRPr="000F71A6">
              <w:rPr>
                <w:rFonts w:eastAsia="Calibri" w:cs="Mangal"/>
                <w:szCs w:val="20"/>
                <w:lang w:bidi="hi-IN"/>
              </w:rPr>
              <w:t>-</w:t>
            </w:r>
            <w:r>
              <w:rPr>
                <w:rFonts w:ascii="Calibri" w:eastAsia="Calibri" w:hAnsi="Calibri" w:cs="Mangal"/>
                <w:cs/>
                <w:lang w:val="en-US" w:bidi="hi-IN"/>
              </w:rPr>
              <w:t>इंजन</w:t>
            </w:r>
            <w:r w:rsidRPr="000F71A6">
              <w:rPr>
                <w:rFonts w:ascii="Calibri" w:eastAsia="Calibri" w:hAnsi="Calibri" w:cs="Mangal"/>
                <w:szCs w:val="20"/>
                <w:lang w:bidi="hi-IN"/>
              </w:rPr>
              <w:t xml:space="preserve"> </w:t>
            </w:r>
            <w:r>
              <w:rPr>
                <w:rFonts w:ascii="Calibri" w:eastAsia="Calibri" w:hAnsi="Calibri" w:cs="Mangal"/>
                <w:cs/>
                <w:lang w:val="en-US" w:bidi="hi-IN"/>
              </w:rPr>
              <w:t>वाली</w:t>
            </w:r>
            <w:r w:rsidRPr="000F71A6">
              <w:rPr>
                <w:rFonts w:ascii="Calibri" w:eastAsia="Calibri" w:hAnsi="Calibri" w:cs="Mangal"/>
                <w:szCs w:val="20"/>
                <w:lang w:bidi="hi-IN"/>
              </w:rPr>
              <w:t xml:space="preserve"> </w:t>
            </w:r>
            <w:r>
              <w:rPr>
                <w:rFonts w:ascii="Calibri" w:eastAsia="Calibri" w:hAnsi="Calibri" w:cs="Mangal"/>
                <w:cs/>
                <w:lang w:val="en-US" w:bidi="hi-IN"/>
              </w:rPr>
              <w:t>कारों</w:t>
            </w:r>
            <w:r w:rsidRPr="000F71A6">
              <w:rPr>
                <w:rFonts w:ascii="Calibri" w:eastAsia="Calibri" w:hAnsi="Calibri" w:cs="Mangal"/>
                <w:szCs w:val="20"/>
                <w:lang w:bidi="hi-IN"/>
              </w:rPr>
              <w:t xml:space="preserve"> </w:t>
            </w:r>
            <w:r>
              <w:rPr>
                <w:rFonts w:ascii="Calibri" w:eastAsia="Calibri" w:hAnsi="Calibri" w:cs="Mangal"/>
                <w:cs/>
                <w:lang w:val="en-US" w:bidi="hi-IN"/>
              </w:rPr>
              <w:t>पर</w:t>
            </w:r>
            <w:r w:rsidRPr="000F71A6">
              <w:rPr>
                <w:rFonts w:ascii="Calibri" w:eastAsia="Calibri" w:hAnsi="Calibri" w:cs="Mangal"/>
                <w:szCs w:val="20"/>
                <w:lang w:bidi="hi-IN"/>
              </w:rPr>
              <w:t xml:space="preserve"> </w:t>
            </w:r>
            <w:r>
              <w:rPr>
                <w:rFonts w:ascii="Calibri" w:eastAsia="Calibri" w:hAnsi="Calibri" w:cs="Mangal"/>
                <w:cs/>
                <w:lang w:val="en-US" w:bidi="hi-IN"/>
              </w:rPr>
              <w:t>प्रतिबंध</w:t>
            </w:r>
            <w:r w:rsidRPr="000F71A6">
              <w:rPr>
                <w:rFonts w:eastAsia="Calibri" w:cs="Mangal"/>
                <w:szCs w:val="20"/>
                <w:lang w:bidi="hi-IN"/>
              </w:rPr>
              <w:t>I</w:t>
            </w:r>
          </w:p>
        </w:tc>
        <w:tc>
          <w:tcPr>
            <w:tcW w:w="5387" w:type="dxa"/>
          </w:tcPr>
          <w:p w:rsidR="003B4544" w:rsidRDefault="000B4507">
            <w:pPr>
              <w:spacing w:after="0" w:line="240" w:lineRule="auto"/>
              <w:jc w:val="both"/>
              <w:rPr>
                <w:lang w:val="en-US"/>
              </w:rPr>
            </w:pPr>
            <w:r>
              <w:rPr>
                <w:rFonts w:eastAsia="Calibri" w:cs="Raavi"/>
                <w:lang w:val="en-US"/>
              </w:rPr>
              <w:t>Let’s start with a policy that forces car producers to produce greener cars – a ban on combustion-engine cars.</w:t>
            </w:r>
          </w:p>
        </w:tc>
        <w:tc>
          <w:tcPr>
            <w:tcW w:w="4820" w:type="dxa"/>
          </w:tcPr>
          <w:p w:rsidR="003B4544" w:rsidRDefault="000B4507">
            <w:pPr>
              <w:spacing w:after="0" w:line="240" w:lineRule="auto"/>
              <w:rPr>
                <w:lang w:val="en-US"/>
              </w:rPr>
            </w:pPr>
            <w:r>
              <w:rPr>
                <w:rFonts w:eastAsia="Calibri" w:cs="Raavi"/>
                <w:lang w:val="en-US"/>
              </w:rPr>
              <w:t>Shows a barred red circle inside of which there is a car with smoke/pollution.</w:t>
            </w:r>
          </w:p>
        </w:tc>
      </w:tr>
      <w:tr w:rsidR="003B4544" w:rsidRPr="00187D50">
        <w:trPr>
          <w:trHeight w:val="790"/>
        </w:trPr>
        <w:tc>
          <w:tcPr>
            <w:tcW w:w="5245" w:type="dxa"/>
          </w:tcPr>
          <w:p w:rsidR="003B4544" w:rsidRDefault="003B4544">
            <w:pPr>
              <w:spacing w:after="0" w:line="240" w:lineRule="auto"/>
              <w:rPr>
                <w:lang w:val="en-US"/>
              </w:rPr>
            </w:pPr>
          </w:p>
        </w:tc>
        <w:tc>
          <w:tcPr>
            <w:tcW w:w="5387" w:type="dxa"/>
          </w:tcPr>
          <w:p w:rsidR="003B4544" w:rsidRDefault="003B4544">
            <w:pPr>
              <w:spacing w:after="0" w:line="240" w:lineRule="auto"/>
              <w:rPr>
                <w:lang w:val="en-US"/>
              </w:rPr>
            </w:pPr>
          </w:p>
        </w:tc>
        <w:tc>
          <w:tcPr>
            <w:tcW w:w="4820" w:type="dxa"/>
          </w:tcPr>
          <w:p w:rsidR="003B4544" w:rsidRDefault="000B4507">
            <w:pPr>
              <w:spacing w:after="0" w:line="240" w:lineRule="auto"/>
              <w:rPr>
                <w:b/>
                <w:lang w:val="en-US"/>
              </w:rPr>
            </w:pPr>
            <w:r>
              <w:rPr>
                <w:rFonts w:eastAsia="Calibri" w:cs="Raavi"/>
                <w:lang w:val="en-US"/>
              </w:rPr>
              <w:t>Show a car with smoke/pollution next to a factory,</w:t>
            </w:r>
          </w:p>
          <w:p w:rsidR="003B4544" w:rsidRDefault="003B4544">
            <w:pPr>
              <w:spacing w:after="0" w:line="240" w:lineRule="auto"/>
              <w:rPr>
                <w:b/>
                <w:lang w:val="en-US"/>
              </w:rPr>
            </w:pPr>
          </w:p>
        </w:tc>
      </w:tr>
      <w:tr w:rsidR="003B4544" w:rsidRPr="00187D50">
        <w:trPr>
          <w:trHeight w:val="790"/>
        </w:trPr>
        <w:tc>
          <w:tcPr>
            <w:tcW w:w="5245" w:type="dxa"/>
          </w:tcPr>
          <w:p w:rsidR="003B4544" w:rsidRDefault="000B4507">
            <w:pPr>
              <w:spacing w:after="0" w:line="240" w:lineRule="auto"/>
              <w:rPr>
                <w:rFonts w:cs="Mangal"/>
                <w:szCs w:val="20"/>
                <w:lang w:val="en-US" w:bidi="hi-IN"/>
              </w:rPr>
            </w:pPr>
            <w:r>
              <w:rPr>
                <w:rFonts w:ascii="Calibri" w:eastAsia="Calibri" w:hAnsi="Calibri" w:cs="Mangal"/>
                <w:cs/>
                <w:lang w:val="en-US" w:bidi="hi-IN"/>
              </w:rPr>
              <w:t>ज्वलित</w:t>
            </w:r>
            <w:r>
              <w:rPr>
                <w:rFonts w:ascii="Calibri" w:eastAsia="Calibri" w:hAnsi="Calibri" w:cs="Mangal"/>
                <w:szCs w:val="20"/>
                <w:lang w:val="en-US" w:bidi="hi-IN"/>
              </w:rPr>
              <w:t xml:space="preserve"> </w:t>
            </w:r>
            <w:r>
              <w:rPr>
                <w:rFonts w:ascii="Calibri" w:eastAsia="Calibri" w:hAnsi="Calibri" w:cs="Mangal"/>
                <w:cs/>
                <w:lang w:val="en-US" w:bidi="hi-IN"/>
              </w:rPr>
              <w:t>इंजन</w:t>
            </w:r>
            <w:r>
              <w:rPr>
                <w:rFonts w:ascii="Calibri" w:eastAsia="Calibri" w:hAnsi="Calibri" w:cs="Mangal"/>
                <w:szCs w:val="20"/>
                <w:lang w:val="en-US" w:bidi="hi-IN"/>
              </w:rPr>
              <w:t xml:space="preserve"> </w:t>
            </w:r>
            <w:r>
              <w:rPr>
                <w:rFonts w:ascii="Calibri" w:eastAsia="Calibri" w:hAnsi="Calibri" w:cs="Mangal"/>
                <w:cs/>
                <w:lang w:val="en-US" w:bidi="hi-IN"/>
              </w:rPr>
              <w:t>कारों</w:t>
            </w:r>
            <w:r>
              <w:rPr>
                <w:rFonts w:ascii="Calibri" w:eastAsia="Calibri" w:hAnsi="Calibri" w:cs="Mangal"/>
                <w:szCs w:val="20"/>
                <w:lang w:val="en-US" w:bidi="hi-IN"/>
              </w:rPr>
              <w:t xml:space="preserve"> </w:t>
            </w:r>
            <w:r>
              <w:rPr>
                <w:rFonts w:ascii="Calibri" w:eastAsia="Calibri" w:hAnsi="Calibri" w:cs="Mangal"/>
                <w:cs/>
                <w:lang w:val="en-US" w:bidi="hi-IN"/>
              </w:rPr>
              <w:t>पर</w:t>
            </w:r>
            <w:r>
              <w:rPr>
                <w:rFonts w:ascii="Calibri" w:eastAsia="Calibri" w:hAnsi="Calibri" w:cs="Mangal"/>
                <w:szCs w:val="20"/>
                <w:lang w:val="en-US" w:bidi="hi-IN"/>
              </w:rPr>
              <w:t xml:space="preserve"> </w:t>
            </w:r>
            <w:r>
              <w:rPr>
                <w:rFonts w:ascii="Calibri" w:eastAsia="Calibri" w:hAnsi="Calibri" w:cs="Mangal"/>
                <w:cs/>
                <w:lang w:val="en-US" w:bidi="hi-IN"/>
              </w:rPr>
              <w:t>प्रतिबंध</w:t>
            </w:r>
            <w:r>
              <w:rPr>
                <w:rFonts w:ascii="Calibri" w:eastAsia="Calibri" w:hAnsi="Calibri" w:cs="Mangal"/>
                <w:szCs w:val="20"/>
                <w:lang w:val="en-US" w:bidi="hi-IN"/>
              </w:rPr>
              <w:t xml:space="preserve"> </w:t>
            </w:r>
            <w:r>
              <w:rPr>
                <w:rFonts w:ascii="Calibri" w:eastAsia="Calibri" w:hAnsi="Calibri" w:cs="Mangal"/>
                <w:cs/>
                <w:lang w:val="en-US" w:bidi="hi-IN"/>
              </w:rPr>
              <w:t>लगाने</w:t>
            </w:r>
            <w:r>
              <w:rPr>
                <w:rFonts w:ascii="Calibri" w:eastAsia="Calibri" w:hAnsi="Calibri" w:cs="Mangal"/>
                <w:szCs w:val="20"/>
                <w:lang w:val="en-US" w:bidi="hi-IN"/>
              </w:rPr>
              <w:t xml:space="preserve"> </w:t>
            </w:r>
            <w:r>
              <w:rPr>
                <w:rFonts w:ascii="Calibri" w:eastAsia="Calibri" w:hAnsi="Calibri" w:cs="Mangal"/>
                <w:cs/>
                <w:lang w:val="en-US" w:bidi="hi-IN"/>
              </w:rPr>
              <w:t>के</w:t>
            </w:r>
            <w:r>
              <w:rPr>
                <w:rFonts w:ascii="Calibri" w:eastAsia="Calibri" w:hAnsi="Calibri" w:cs="Mangal"/>
                <w:szCs w:val="20"/>
                <w:lang w:val="en-US" w:bidi="hi-IN"/>
              </w:rPr>
              <w:t xml:space="preserve"> </w:t>
            </w:r>
            <w:r>
              <w:rPr>
                <w:rFonts w:ascii="Calibri" w:eastAsia="Calibri" w:hAnsi="Calibri" w:cs="Mangal"/>
                <w:cs/>
                <w:lang w:val="en-US" w:bidi="hi-IN"/>
              </w:rPr>
              <w:t>साथ</w:t>
            </w:r>
            <w:r>
              <w:rPr>
                <w:rFonts w:eastAsia="Calibri" w:cs="Mangal"/>
                <w:szCs w:val="20"/>
                <w:lang w:val="en-US" w:bidi="hi-IN"/>
              </w:rPr>
              <w:t xml:space="preserve">, </w:t>
            </w:r>
            <w:r>
              <w:rPr>
                <w:rFonts w:ascii="Calibri" w:eastAsia="Calibri" w:hAnsi="Calibri" w:cs="Mangal"/>
                <w:cs/>
                <w:lang w:val="en-US" w:bidi="hi-IN"/>
              </w:rPr>
              <w:t>कारों</w:t>
            </w:r>
            <w:r>
              <w:rPr>
                <w:rFonts w:ascii="Calibri" w:eastAsia="Calibri" w:hAnsi="Calibri" w:cs="Mangal"/>
                <w:szCs w:val="20"/>
                <w:lang w:val="en-US" w:bidi="hi-IN"/>
              </w:rPr>
              <w:t xml:space="preserve"> </w:t>
            </w:r>
            <w:r>
              <w:rPr>
                <w:rFonts w:ascii="Calibri" w:eastAsia="Calibri" w:hAnsi="Calibri" w:cs="Mangal"/>
                <w:cs/>
                <w:lang w:val="en-US" w:bidi="hi-IN"/>
              </w:rPr>
              <w:t>के</w:t>
            </w:r>
            <w:r>
              <w:rPr>
                <w:rFonts w:ascii="Calibri" w:eastAsia="Calibri" w:hAnsi="Calibri" w:cs="Mangal"/>
                <w:szCs w:val="20"/>
                <w:lang w:val="en-US" w:bidi="hi-IN"/>
              </w:rPr>
              <w:t xml:space="preserve"> </w:t>
            </w:r>
            <w:r>
              <w:rPr>
                <w:rFonts w:ascii="Calibri" w:eastAsia="Calibri" w:hAnsi="Calibri" w:cs="Mangal"/>
                <w:cs/>
                <w:lang w:val="en-US" w:bidi="hi-IN"/>
              </w:rPr>
              <w:t>निर्माताओं</w:t>
            </w:r>
            <w:r>
              <w:rPr>
                <w:rFonts w:ascii="Calibri" w:eastAsia="Calibri" w:hAnsi="Calibri" w:cs="Mangal"/>
                <w:szCs w:val="20"/>
                <w:lang w:val="en-US" w:bidi="hi-IN"/>
              </w:rPr>
              <w:t xml:space="preserve"> </w:t>
            </w:r>
            <w:r>
              <w:rPr>
                <w:rFonts w:ascii="Calibri" w:eastAsia="Calibri" w:hAnsi="Calibri" w:cs="Mangal"/>
                <w:cs/>
                <w:lang w:val="en-US" w:bidi="hi-IN"/>
              </w:rPr>
              <w:t>को</w:t>
            </w:r>
            <w:r>
              <w:rPr>
                <w:rFonts w:ascii="Calibri" w:eastAsia="Calibri" w:hAnsi="Calibri" w:cs="Mangal"/>
                <w:szCs w:val="20"/>
                <w:lang w:val="en-US" w:bidi="hi-IN"/>
              </w:rPr>
              <w:t xml:space="preserve"> </w:t>
            </w:r>
            <w:r>
              <w:rPr>
                <w:rFonts w:ascii="Calibri" w:eastAsia="Calibri" w:hAnsi="Calibri" w:cs="Mangal"/>
                <w:cs/>
                <w:lang w:val="en-US" w:bidi="hi-IN"/>
              </w:rPr>
              <w:t>क़ानून</w:t>
            </w:r>
            <w:r>
              <w:rPr>
                <w:rFonts w:ascii="Calibri" w:eastAsia="Calibri" w:hAnsi="Calibri" w:cs="Mangal"/>
                <w:szCs w:val="20"/>
                <w:lang w:val="en-US" w:bidi="hi-IN"/>
              </w:rPr>
              <w:t xml:space="preserve"> </w:t>
            </w:r>
            <w:r>
              <w:rPr>
                <w:rFonts w:ascii="Calibri" w:eastAsia="Calibri" w:hAnsi="Calibri" w:cs="Mangal"/>
                <w:cs/>
                <w:lang w:val="en-US" w:bidi="hi-IN"/>
              </w:rPr>
              <w:t>के</w:t>
            </w:r>
            <w:r>
              <w:rPr>
                <w:rFonts w:ascii="Calibri" w:eastAsia="Calibri" w:hAnsi="Calibri" w:cs="Mangal"/>
                <w:szCs w:val="20"/>
                <w:lang w:val="en-US" w:bidi="hi-IN"/>
              </w:rPr>
              <w:t xml:space="preserve"> </w:t>
            </w:r>
            <w:r>
              <w:rPr>
                <w:rFonts w:ascii="Calibri" w:eastAsia="Calibri" w:hAnsi="Calibri" w:cs="Mangal"/>
                <w:cs/>
                <w:lang w:val="en-US" w:bidi="hi-IN"/>
              </w:rPr>
              <w:t>तहत</w:t>
            </w:r>
            <w:r>
              <w:rPr>
                <w:rFonts w:ascii="Calibri" w:eastAsia="Calibri" w:hAnsi="Calibri" w:cs="Mangal"/>
                <w:szCs w:val="20"/>
                <w:lang w:val="en-US" w:bidi="hi-IN"/>
              </w:rPr>
              <w:t xml:space="preserve"> </w:t>
            </w:r>
            <w:r>
              <w:rPr>
                <w:rFonts w:ascii="Calibri" w:eastAsia="Calibri" w:hAnsi="Calibri" w:cs="Mangal"/>
                <w:cs/>
                <w:lang w:val="en-US" w:bidi="hi-IN"/>
              </w:rPr>
              <w:t>सर्वप्रथम</w:t>
            </w:r>
            <w:r>
              <w:rPr>
                <w:rFonts w:ascii="Calibri" w:eastAsia="Calibri" w:hAnsi="Calibri" w:cs="Mangal"/>
                <w:szCs w:val="20"/>
                <w:lang w:val="en-US" w:bidi="hi-IN"/>
              </w:rPr>
              <w:t xml:space="preserve"> </w:t>
            </w:r>
            <w:r>
              <w:rPr>
                <w:rFonts w:ascii="Calibri" w:eastAsia="Calibri" w:hAnsi="Calibri" w:cs="Mangal"/>
                <w:cs/>
                <w:lang w:val="en-US" w:bidi="hi-IN"/>
              </w:rPr>
              <w:t>उन</w:t>
            </w:r>
            <w:r>
              <w:rPr>
                <w:rFonts w:ascii="Calibri" w:eastAsia="Calibri" w:hAnsi="Calibri" w:cs="Mangal"/>
                <w:szCs w:val="20"/>
                <w:lang w:val="en-US" w:bidi="hi-IN"/>
              </w:rPr>
              <w:t xml:space="preserve"> </w:t>
            </w:r>
            <w:r>
              <w:rPr>
                <w:rFonts w:ascii="Calibri" w:eastAsia="Calibri" w:hAnsi="Calibri" w:cs="Mangal"/>
                <w:cs/>
                <w:lang w:val="en-US" w:bidi="hi-IN"/>
              </w:rPr>
              <w:t>कारों</w:t>
            </w:r>
            <w:r>
              <w:rPr>
                <w:rFonts w:ascii="Calibri" w:eastAsia="Calibri" w:hAnsi="Calibri" w:cs="Mangal"/>
                <w:szCs w:val="20"/>
                <w:lang w:val="en-US" w:bidi="hi-IN"/>
              </w:rPr>
              <w:t xml:space="preserve"> </w:t>
            </w:r>
            <w:r>
              <w:rPr>
                <w:rFonts w:ascii="Calibri" w:eastAsia="Calibri" w:hAnsi="Calibri" w:cs="Mangal"/>
                <w:cs/>
                <w:lang w:val="en-US" w:bidi="hi-IN"/>
              </w:rPr>
              <w:t>को</w:t>
            </w:r>
            <w:r>
              <w:rPr>
                <w:rFonts w:ascii="Calibri" w:eastAsia="Calibri" w:hAnsi="Calibri" w:cs="Mangal"/>
                <w:szCs w:val="20"/>
                <w:lang w:val="en-US" w:bidi="hi-IN"/>
              </w:rPr>
              <w:t xml:space="preserve"> </w:t>
            </w:r>
            <w:r>
              <w:rPr>
                <w:rFonts w:ascii="Calibri" w:eastAsia="Calibri" w:hAnsi="Calibri" w:cs="Mangal"/>
                <w:cs/>
                <w:lang w:val="en-US" w:bidi="hi-IN"/>
              </w:rPr>
              <w:t>बनाने</w:t>
            </w:r>
            <w:r>
              <w:rPr>
                <w:rFonts w:ascii="Calibri" w:eastAsia="Calibri" w:hAnsi="Calibri" w:cs="Mangal"/>
                <w:szCs w:val="20"/>
                <w:lang w:val="en-US" w:bidi="hi-IN"/>
              </w:rPr>
              <w:t xml:space="preserve"> </w:t>
            </w:r>
            <w:r>
              <w:rPr>
                <w:rFonts w:ascii="Calibri" w:eastAsia="Calibri" w:hAnsi="Calibri" w:cs="Mangal"/>
                <w:cs/>
                <w:lang w:val="en-US" w:bidi="hi-IN"/>
              </w:rPr>
              <w:t>की</w:t>
            </w:r>
            <w:r>
              <w:rPr>
                <w:rFonts w:ascii="Calibri" w:eastAsia="Calibri" w:hAnsi="Calibri" w:cs="Mangal"/>
                <w:szCs w:val="20"/>
                <w:lang w:val="en-US" w:bidi="hi-IN"/>
              </w:rPr>
              <w:t xml:space="preserve"> </w:t>
            </w:r>
            <w:r>
              <w:rPr>
                <w:rFonts w:ascii="Calibri" w:eastAsia="Calibri" w:hAnsi="Calibri" w:cs="Mangal"/>
                <w:cs/>
                <w:lang w:val="en-US" w:bidi="hi-IN"/>
              </w:rPr>
              <w:t>आवश्यकता</w:t>
            </w:r>
            <w:r>
              <w:rPr>
                <w:rFonts w:ascii="Calibri" w:eastAsia="Calibri" w:hAnsi="Calibri" w:cs="Mangal"/>
                <w:szCs w:val="20"/>
                <w:lang w:val="en-US" w:bidi="hi-IN"/>
              </w:rPr>
              <w:t xml:space="preserve"> </w:t>
            </w:r>
            <w:r>
              <w:rPr>
                <w:rFonts w:ascii="Calibri" w:eastAsia="Calibri" w:hAnsi="Calibri" w:cs="Mangal"/>
                <w:cs/>
                <w:lang w:val="en-US" w:bidi="hi-IN"/>
              </w:rPr>
              <w:t>है</w:t>
            </w:r>
            <w:r>
              <w:rPr>
                <w:rFonts w:ascii="Calibri" w:eastAsia="Calibri" w:hAnsi="Calibri" w:cs="Mangal"/>
                <w:szCs w:val="20"/>
                <w:lang w:val="en-US" w:bidi="hi-IN"/>
              </w:rPr>
              <w:t xml:space="preserve"> </w:t>
            </w:r>
            <w:r>
              <w:rPr>
                <w:rFonts w:ascii="Calibri" w:eastAsia="Calibri" w:hAnsi="Calibri" w:cs="Mangal"/>
                <w:cs/>
                <w:lang w:val="en-US" w:bidi="hi-IN"/>
              </w:rPr>
              <w:t>जो</w:t>
            </w:r>
            <w:r>
              <w:rPr>
                <w:rFonts w:ascii="Calibri" w:eastAsia="Calibri" w:hAnsi="Calibri" w:cs="Mangal"/>
                <w:szCs w:val="20"/>
                <w:lang w:val="en-US" w:bidi="hi-IN"/>
              </w:rPr>
              <w:t xml:space="preserve"> </w:t>
            </w:r>
            <w:r>
              <w:rPr>
                <w:rFonts w:ascii="Calibri" w:eastAsia="Calibri" w:hAnsi="Calibri" w:cs="Mangal"/>
                <w:cs/>
                <w:lang w:val="en-US" w:bidi="hi-IN"/>
              </w:rPr>
              <w:t>प्रति</w:t>
            </w:r>
            <w:r>
              <w:rPr>
                <w:rFonts w:ascii="Calibri" w:eastAsia="Calibri" w:hAnsi="Calibri" w:cs="Mangal"/>
                <w:szCs w:val="20"/>
                <w:lang w:val="en-US" w:bidi="hi-IN"/>
              </w:rPr>
              <w:t xml:space="preserve"> </w:t>
            </w:r>
            <w:r>
              <w:rPr>
                <w:rFonts w:ascii="Calibri" w:eastAsia="Calibri" w:hAnsi="Calibri" w:cs="Mangal"/>
                <w:cs/>
                <w:lang w:val="en-US" w:bidi="hi-IN"/>
              </w:rPr>
              <w:t>किलोमीटर</w:t>
            </w:r>
            <w:r>
              <w:rPr>
                <w:rFonts w:ascii="Calibri" w:eastAsia="Calibri" w:hAnsi="Calibri" w:cs="Mangal"/>
                <w:szCs w:val="20"/>
                <w:lang w:val="en-US" w:bidi="hi-IN"/>
              </w:rPr>
              <w:t xml:space="preserve"> </w:t>
            </w:r>
            <w:r>
              <w:rPr>
                <w:rFonts w:ascii="Calibri" w:eastAsia="Calibri" w:hAnsi="Calibri" w:cs="Mangal"/>
                <w:cs/>
                <w:lang w:val="en-US" w:bidi="hi-IN"/>
              </w:rPr>
              <w:t>कम</w:t>
            </w:r>
            <w:r>
              <w:rPr>
                <w:rFonts w:ascii="Calibri" w:eastAsia="Calibri" w:hAnsi="Calibri" w:cs="Mangal"/>
                <w:szCs w:val="20"/>
                <w:lang w:val="en-US" w:bidi="hi-IN"/>
              </w:rPr>
              <w:t xml:space="preserve"> </w:t>
            </w:r>
            <w:r>
              <w:rPr>
                <w:rFonts w:eastAsia="Calibri"/>
                <w:lang w:val="en-US"/>
              </w:rPr>
              <w:t>CO</w:t>
            </w:r>
            <w:r>
              <w:rPr>
                <w:rFonts w:eastAsia="Calibri"/>
                <w:vertAlign w:val="subscript"/>
                <w:lang w:val="en-US"/>
              </w:rPr>
              <w:t>2</w:t>
            </w:r>
            <w:r>
              <w:rPr>
                <w:rFonts w:eastAsia="Calibri" w:cs="Mangal"/>
                <w:szCs w:val="20"/>
                <w:vertAlign w:val="subscript"/>
                <w:lang w:val="en-US" w:bidi="hi-IN"/>
              </w:rPr>
              <w:t xml:space="preserve"> </w:t>
            </w:r>
            <w:r>
              <w:rPr>
                <w:rFonts w:ascii="Calibri" w:eastAsia="Calibri" w:hAnsi="Calibri" w:cs="Mangal"/>
                <w:cs/>
                <w:lang w:val="en-US" w:bidi="hi-IN"/>
              </w:rPr>
              <w:t>छोड़ती</w:t>
            </w:r>
            <w:r>
              <w:rPr>
                <w:rFonts w:ascii="Calibri" w:eastAsia="Calibri" w:hAnsi="Calibri" w:cs="Mangal"/>
                <w:szCs w:val="20"/>
                <w:lang w:val="en-US" w:bidi="hi-IN"/>
              </w:rPr>
              <w:t xml:space="preserve"> </w:t>
            </w:r>
            <w:r>
              <w:rPr>
                <w:rFonts w:ascii="Calibri" w:eastAsia="Calibri" w:hAnsi="Calibri" w:cs="Mangal"/>
                <w:cs/>
                <w:lang w:val="en-US" w:bidi="hi-IN"/>
              </w:rPr>
              <w:t>हैं</w:t>
            </w:r>
            <w:r>
              <w:rPr>
                <w:rFonts w:eastAsia="Calibri" w:cs="Mangal"/>
                <w:szCs w:val="20"/>
                <w:lang w:val="en-US" w:bidi="hi-IN"/>
              </w:rPr>
              <w:t xml:space="preserve">I </w:t>
            </w:r>
            <w:r>
              <w:rPr>
                <w:rFonts w:ascii="Calibri" w:eastAsia="Calibri" w:hAnsi="Calibri" w:cs="Mangal"/>
                <w:cs/>
                <w:lang w:val="en-US" w:bidi="hi-IN"/>
              </w:rPr>
              <w:t>प्रतिवर्ष</w:t>
            </w:r>
            <w:r>
              <w:rPr>
                <w:rFonts w:ascii="Calibri" w:eastAsia="Calibri" w:hAnsi="Calibri" w:cs="Mangal"/>
                <w:szCs w:val="20"/>
                <w:lang w:val="en-US" w:bidi="hi-IN"/>
              </w:rPr>
              <w:t xml:space="preserve"> </w:t>
            </w:r>
            <w:r>
              <w:rPr>
                <w:rFonts w:ascii="Calibri" w:eastAsia="Calibri" w:hAnsi="Calibri" w:cs="Mangal"/>
                <w:cs/>
                <w:lang w:val="en-US" w:bidi="hi-IN"/>
              </w:rPr>
              <w:t>उत्सर्जन</w:t>
            </w:r>
            <w:r>
              <w:rPr>
                <w:rFonts w:ascii="Calibri" w:eastAsia="Calibri" w:hAnsi="Calibri" w:cs="Mangal"/>
                <w:szCs w:val="20"/>
                <w:lang w:val="en-US" w:bidi="hi-IN"/>
              </w:rPr>
              <w:t xml:space="preserve"> </w:t>
            </w:r>
            <w:r>
              <w:rPr>
                <w:rFonts w:ascii="Calibri" w:eastAsia="Calibri" w:hAnsi="Calibri" w:cs="Mangal"/>
                <w:cs/>
                <w:lang w:val="en-US" w:bidi="hi-IN"/>
              </w:rPr>
              <w:t>की</w:t>
            </w:r>
            <w:r>
              <w:rPr>
                <w:rFonts w:ascii="Calibri" w:eastAsia="Calibri" w:hAnsi="Calibri" w:cs="Mangal"/>
                <w:szCs w:val="20"/>
                <w:lang w:val="en-US" w:bidi="hi-IN"/>
              </w:rPr>
              <w:t xml:space="preserve"> </w:t>
            </w:r>
            <w:r>
              <w:rPr>
                <w:rFonts w:ascii="Calibri" w:eastAsia="Calibri" w:hAnsi="Calibri" w:cs="Mangal"/>
                <w:cs/>
                <w:lang w:val="en-US" w:bidi="hi-IN"/>
              </w:rPr>
              <w:t>सीमा</w:t>
            </w:r>
            <w:r>
              <w:rPr>
                <w:rFonts w:ascii="Calibri" w:eastAsia="Calibri" w:hAnsi="Calibri" w:cs="Mangal"/>
                <w:szCs w:val="20"/>
                <w:lang w:val="en-US" w:bidi="hi-IN"/>
              </w:rPr>
              <w:t xml:space="preserve"> </w:t>
            </w:r>
            <w:r>
              <w:rPr>
                <w:rFonts w:ascii="Calibri" w:eastAsia="Calibri" w:hAnsi="Calibri" w:cs="Mangal"/>
                <w:cs/>
                <w:lang w:val="en-US" w:bidi="hi-IN"/>
              </w:rPr>
              <w:t>कम</w:t>
            </w:r>
            <w:r>
              <w:rPr>
                <w:rFonts w:ascii="Calibri" w:eastAsia="Calibri" w:hAnsi="Calibri" w:cs="Mangal"/>
                <w:szCs w:val="20"/>
                <w:lang w:val="en-US" w:bidi="hi-IN"/>
              </w:rPr>
              <w:t xml:space="preserve"> </w:t>
            </w:r>
            <w:r>
              <w:rPr>
                <w:rFonts w:ascii="Calibri" w:eastAsia="Calibri" w:hAnsi="Calibri" w:cs="Mangal"/>
                <w:cs/>
                <w:lang w:val="en-US" w:bidi="hi-IN"/>
              </w:rPr>
              <w:t>होती</w:t>
            </w:r>
            <w:r>
              <w:rPr>
                <w:rFonts w:ascii="Calibri" w:eastAsia="Calibri" w:hAnsi="Calibri" w:cs="Mangal"/>
                <w:szCs w:val="20"/>
                <w:lang w:val="en-US" w:bidi="hi-IN"/>
              </w:rPr>
              <w:t xml:space="preserve"> </w:t>
            </w:r>
            <w:r>
              <w:rPr>
                <w:rFonts w:ascii="Calibri" w:eastAsia="Calibri" w:hAnsi="Calibri" w:cs="Mangal"/>
                <w:cs/>
                <w:lang w:val="en-US" w:bidi="hi-IN"/>
              </w:rPr>
              <w:t>रहेगी</w:t>
            </w:r>
            <w:r>
              <w:rPr>
                <w:rFonts w:eastAsia="Calibri" w:cs="Mangal"/>
                <w:szCs w:val="20"/>
                <w:lang w:val="en-US" w:bidi="hi-IN"/>
              </w:rPr>
              <w:t>,</w:t>
            </w:r>
          </w:p>
        </w:tc>
        <w:tc>
          <w:tcPr>
            <w:tcW w:w="5387" w:type="dxa"/>
          </w:tcPr>
          <w:p w:rsidR="003B4544" w:rsidRDefault="000B4507">
            <w:pPr>
              <w:spacing w:after="0" w:line="240" w:lineRule="auto"/>
              <w:rPr>
                <w:lang w:val="en-US"/>
              </w:rPr>
            </w:pPr>
            <w:r>
              <w:rPr>
                <w:rFonts w:eastAsia="Calibri" w:cs="Raavi"/>
                <w:lang w:val="en-US"/>
              </w:rPr>
              <w:t>With a ban on combustion-engine cars, car producers are first required by law to produce cars that emit less CO</w:t>
            </w:r>
            <w:r>
              <w:rPr>
                <w:rFonts w:eastAsia="Calibri" w:cs="Raavi"/>
                <w:vertAlign w:val="subscript"/>
                <w:lang w:val="en-US"/>
              </w:rPr>
              <w:t>2</w:t>
            </w:r>
            <w:r>
              <w:rPr>
                <w:rFonts w:eastAsia="Calibri" w:cs="Raavi"/>
                <w:lang w:val="en-US"/>
              </w:rPr>
              <w:t xml:space="preserve"> per kilometre. The emission limit is lowered every year,</w:t>
            </w:r>
          </w:p>
        </w:tc>
        <w:tc>
          <w:tcPr>
            <w:tcW w:w="4820" w:type="dxa"/>
          </w:tcPr>
          <w:p w:rsidR="003B4544" w:rsidRDefault="000B4507">
            <w:pPr>
              <w:spacing w:after="0" w:line="240" w:lineRule="auto"/>
              <w:rPr>
                <w:lang w:val="en-US"/>
              </w:rPr>
            </w:pPr>
            <w:r>
              <w:rPr>
                <w:rFonts w:eastAsia="Calibri" w:cs="Raavi"/>
                <w:lang w:val="en-US"/>
              </w:rPr>
              <w:t>then a bill of law with “max 95 gCO</w:t>
            </w:r>
            <w:r>
              <w:rPr>
                <w:rFonts w:eastAsia="Calibri" w:cs="Raavi"/>
                <w:vertAlign w:val="subscript"/>
                <w:lang w:val="en-US"/>
              </w:rPr>
              <w:t>2</w:t>
            </w:r>
            <w:r>
              <w:rPr>
                <w:rFonts w:eastAsia="Calibri" w:cs="Raavi"/>
                <w:lang w:val="en-US"/>
              </w:rPr>
              <w:t>/km [\newline] 2021” written, then the smoke diminishes, then the text becomes “max 60 gCO</w:t>
            </w:r>
            <w:r>
              <w:rPr>
                <w:rFonts w:eastAsia="Calibri" w:cs="Raavi"/>
                <w:vertAlign w:val="subscript"/>
                <w:lang w:val="en-US"/>
              </w:rPr>
              <w:t>2</w:t>
            </w:r>
            <w:r>
              <w:rPr>
                <w:rFonts w:eastAsia="Calibri" w:cs="Raavi"/>
                <w:lang w:val="en-US"/>
              </w:rPr>
              <w:t>/km [\newline] 2025” and the smoke diminishes further,</w:t>
            </w:r>
          </w:p>
          <w:p w:rsidR="003B4544" w:rsidRDefault="003B4544">
            <w:pPr>
              <w:spacing w:after="0" w:line="240" w:lineRule="auto"/>
              <w:rPr>
                <w:lang w:val="en-US"/>
              </w:rPr>
            </w:pPr>
          </w:p>
        </w:tc>
      </w:tr>
      <w:tr w:rsidR="003B4544" w:rsidRPr="00187D50">
        <w:tc>
          <w:tcPr>
            <w:tcW w:w="5245" w:type="dxa"/>
          </w:tcPr>
          <w:p w:rsidR="003B4544" w:rsidRDefault="000B4507">
            <w:pPr>
              <w:spacing w:after="0" w:line="240" w:lineRule="auto"/>
              <w:rPr>
                <w:rFonts w:cs="Mangal"/>
                <w:szCs w:val="20"/>
                <w:lang w:val="en-US" w:bidi="hi-IN"/>
              </w:rPr>
            </w:pPr>
            <w:r>
              <w:rPr>
                <w:rFonts w:ascii="Calibri" w:eastAsia="Calibri" w:hAnsi="Calibri" w:cs="Mangal"/>
                <w:cs/>
                <w:lang w:val="en-US" w:bidi="hi-IN"/>
              </w:rPr>
              <w:t>जिससे</w:t>
            </w:r>
            <w:r>
              <w:rPr>
                <w:rFonts w:ascii="Calibri" w:eastAsia="Calibri" w:hAnsi="Calibri" w:cs="Mangal"/>
                <w:szCs w:val="20"/>
                <w:lang w:val="en-US" w:bidi="hi-IN"/>
              </w:rPr>
              <w:t xml:space="preserve"> </w:t>
            </w:r>
            <w:r>
              <w:rPr>
                <w:rFonts w:eastAsia="Calibri"/>
                <w:lang w:val="en-US"/>
              </w:rPr>
              <w:t>2030</w:t>
            </w:r>
            <w:r>
              <w:rPr>
                <w:rFonts w:eastAsia="Calibri" w:cs="Mangal"/>
                <w:szCs w:val="20"/>
                <w:lang w:val="en-US" w:bidi="hi-IN"/>
              </w:rPr>
              <w:t xml:space="preserve"> </w:t>
            </w:r>
            <w:r>
              <w:rPr>
                <w:rFonts w:ascii="Calibri" w:eastAsia="Calibri" w:hAnsi="Calibri" w:cs="Mangal"/>
                <w:cs/>
                <w:lang w:val="en-US" w:bidi="hi-IN"/>
              </w:rPr>
              <w:t>के</w:t>
            </w:r>
            <w:r>
              <w:rPr>
                <w:rFonts w:ascii="Calibri" w:eastAsia="Calibri" w:hAnsi="Calibri" w:cs="Mangal"/>
                <w:szCs w:val="20"/>
                <w:lang w:val="en-US" w:bidi="hi-IN"/>
              </w:rPr>
              <w:t xml:space="preserve"> </w:t>
            </w:r>
            <w:r>
              <w:rPr>
                <w:rFonts w:ascii="Calibri" w:eastAsia="Calibri" w:hAnsi="Calibri" w:cs="Mangal"/>
                <w:cs/>
                <w:lang w:val="en-US" w:bidi="hi-IN"/>
              </w:rPr>
              <w:t>बाद</w:t>
            </w:r>
            <w:r>
              <w:rPr>
                <w:rFonts w:ascii="Calibri" w:eastAsia="Calibri" w:hAnsi="Calibri" w:cs="Mangal"/>
                <w:szCs w:val="20"/>
                <w:lang w:val="en-US" w:bidi="hi-IN"/>
              </w:rPr>
              <w:t xml:space="preserve"> </w:t>
            </w:r>
            <w:r>
              <w:rPr>
                <w:rFonts w:ascii="Calibri" w:eastAsia="Calibri" w:hAnsi="Calibri" w:cs="Mangal"/>
                <w:cs/>
                <w:lang w:val="en-US" w:bidi="hi-IN"/>
              </w:rPr>
              <w:t>सिर्फ</w:t>
            </w:r>
            <w:r>
              <w:rPr>
                <w:rFonts w:ascii="Calibri" w:eastAsia="Calibri" w:hAnsi="Calibri" w:cs="Mangal"/>
                <w:szCs w:val="20"/>
                <w:lang w:val="en-US" w:bidi="hi-IN"/>
              </w:rPr>
              <w:t xml:space="preserve"> </w:t>
            </w:r>
            <w:r>
              <w:rPr>
                <w:rFonts w:ascii="Calibri" w:eastAsia="Calibri" w:hAnsi="Calibri" w:cs="Mangal"/>
                <w:cs/>
                <w:lang w:val="en-US" w:bidi="hi-IN"/>
              </w:rPr>
              <w:t>इलेक्ट्रिक</w:t>
            </w:r>
            <w:r>
              <w:rPr>
                <w:rFonts w:ascii="Calibri" w:eastAsia="Calibri" w:hAnsi="Calibri" w:cs="Mangal"/>
                <w:szCs w:val="20"/>
                <w:lang w:val="en-US" w:bidi="hi-IN"/>
              </w:rPr>
              <w:t xml:space="preserve"> </w:t>
            </w:r>
            <w:r>
              <w:rPr>
                <w:rFonts w:ascii="Calibri" w:eastAsia="Calibri" w:hAnsi="Calibri" w:cs="Mangal"/>
                <w:cs/>
                <w:lang w:val="en-US" w:bidi="hi-IN"/>
              </w:rPr>
              <w:t>या</w:t>
            </w:r>
            <w:r>
              <w:rPr>
                <w:rFonts w:ascii="Calibri" w:eastAsia="Calibri" w:hAnsi="Calibri" w:cs="Mangal"/>
                <w:szCs w:val="20"/>
                <w:lang w:val="en-US" w:bidi="hi-IN"/>
              </w:rPr>
              <w:t xml:space="preserve"> </w:t>
            </w:r>
            <w:r>
              <w:rPr>
                <w:rFonts w:ascii="Calibri" w:eastAsia="Calibri" w:hAnsi="Calibri" w:cs="Mangal"/>
                <w:cs/>
                <w:lang w:val="en-US" w:bidi="hi-IN"/>
              </w:rPr>
              <w:t>हाइड्रोजन</w:t>
            </w:r>
            <w:r>
              <w:rPr>
                <w:rFonts w:ascii="Calibri" w:eastAsia="Calibri" w:hAnsi="Calibri" w:cs="Mangal"/>
                <w:szCs w:val="20"/>
                <w:lang w:val="en-US" w:bidi="hi-IN"/>
              </w:rPr>
              <w:t xml:space="preserve"> </w:t>
            </w:r>
            <w:r>
              <w:rPr>
                <w:rFonts w:ascii="Calibri" w:eastAsia="Calibri" w:hAnsi="Calibri" w:cs="Mangal"/>
                <w:cs/>
                <w:lang w:val="en-US" w:bidi="hi-IN"/>
              </w:rPr>
              <w:t>वाहन</w:t>
            </w:r>
            <w:r>
              <w:rPr>
                <w:rFonts w:ascii="Calibri" w:eastAsia="Calibri" w:hAnsi="Calibri" w:cs="Mangal"/>
                <w:szCs w:val="20"/>
                <w:lang w:val="en-US" w:bidi="hi-IN"/>
              </w:rPr>
              <w:t xml:space="preserve"> </w:t>
            </w:r>
            <w:r>
              <w:rPr>
                <w:rFonts w:ascii="Calibri" w:eastAsia="Calibri" w:hAnsi="Calibri" w:cs="Mangal"/>
                <w:cs/>
                <w:lang w:val="en-US" w:bidi="hi-IN"/>
              </w:rPr>
              <w:t>बेचे</w:t>
            </w:r>
            <w:r>
              <w:rPr>
                <w:rFonts w:ascii="Calibri" w:eastAsia="Calibri" w:hAnsi="Calibri" w:cs="Mangal"/>
                <w:szCs w:val="20"/>
                <w:lang w:val="en-US" w:bidi="hi-IN"/>
              </w:rPr>
              <w:t xml:space="preserve"> </w:t>
            </w:r>
            <w:r>
              <w:rPr>
                <w:rFonts w:ascii="Calibri" w:eastAsia="Calibri" w:hAnsi="Calibri" w:cs="Mangal"/>
                <w:cs/>
                <w:lang w:val="en-US" w:bidi="hi-IN"/>
              </w:rPr>
              <w:t>जा</w:t>
            </w:r>
            <w:r>
              <w:rPr>
                <w:rFonts w:ascii="Calibri" w:eastAsia="Calibri" w:hAnsi="Calibri" w:cs="Mangal"/>
                <w:szCs w:val="20"/>
                <w:lang w:val="en-US" w:bidi="hi-IN"/>
              </w:rPr>
              <w:t xml:space="preserve"> </w:t>
            </w:r>
            <w:r>
              <w:rPr>
                <w:rFonts w:ascii="Calibri" w:eastAsia="Calibri" w:hAnsi="Calibri" w:cs="Mangal"/>
                <w:cs/>
                <w:lang w:val="en-US" w:bidi="hi-IN"/>
              </w:rPr>
              <w:t>सकें</w:t>
            </w:r>
            <w:r>
              <w:rPr>
                <w:rFonts w:eastAsia="Calibri" w:cs="Mangal"/>
                <w:szCs w:val="20"/>
                <w:lang w:val="en-US" w:bidi="hi-IN"/>
              </w:rPr>
              <w:t xml:space="preserve">I </w:t>
            </w:r>
            <w:r>
              <w:rPr>
                <w:rFonts w:ascii="Calibri" w:eastAsia="Calibri" w:hAnsi="Calibri" w:cs="Mangal"/>
                <w:cs/>
                <w:lang w:val="en-US" w:bidi="hi-IN"/>
              </w:rPr>
              <w:t>ध्यान</w:t>
            </w:r>
            <w:r>
              <w:rPr>
                <w:rFonts w:ascii="Calibri" w:eastAsia="Calibri" w:hAnsi="Calibri" w:cs="Mangal"/>
                <w:szCs w:val="20"/>
                <w:lang w:val="en-US" w:bidi="hi-IN"/>
              </w:rPr>
              <w:t xml:space="preserve"> </w:t>
            </w:r>
            <w:r>
              <w:rPr>
                <w:rFonts w:ascii="Calibri" w:eastAsia="Calibri" w:hAnsi="Calibri" w:cs="Mangal"/>
                <w:cs/>
                <w:lang w:val="en-US" w:bidi="hi-IN"/>
              </w:rPr>
              <w:t>दें</w:t>
            </w:r>
            <w:r>
              <w:rPr>
                <w:rFonts w:ascii="Calibri" w:eastAsia="Calibri" w:hAnsi="Calibri" w:cs="Mangal"/>
                <w:szCs w:val="20"/>
                <w:lang w:val="en-US" w:bidi="hi-IN"/>
              </w:rPr>
              <w:t xml:space="preserve"> </w:t>
            </w:r>
            <w:r>
              <w:rPr>
                <w:rFonts w:ascii="Calibri" w:eastAsia="Calibri" w:hAnsi="Calibri" w:cs="Mangal"/>
                <w:cs/>
                <w:lang w:val="en-US" w:bidi="hi-IN"/>
              </w:rPr>
              <w:t>कि</w:t>
            </w:r>
            <w:r>
              <w:rPr>
                <w:rFonts w:ascii="Calibri" w:eastAsia="Calibri" w:hAnsi="Calibri" w:cs="Mangal"/>
                <w:szCs w:val="20"/>
                <w:lang w:val="en-US" w:bidi="hi-IN"/>
              </w:rPr>
              <w:t xml:space="preserve"> </w:t>
            </w:r>
            <w:r>
              <w:rPr>
                <w:rFonts w:ascii="Calibri" w:eastAsia="Calibri" w:hAnsi="Calibri" w:cs="Mangal"/>
                <w:cs/>
                <w:lang w:val="en-US" w:bidi="hi-IN"/>
              </w:rPr>
              <w:t>इलेक्ट्रिक</w:t>
            </w:r>
            <w:r>
              <w:rPr>
                <w:rFonts w:ascii="Calibri" w:eastAsia="Calibri" w:hAnsi="Calibri" w:cs="Mangal"/>
                <w:szCs w:val="20"/>
                <w:lang w:val="en-US" w:bidi="hi-IN"/>
              </w:rPr>
              <w:t xml:space="preserve"> </w:t>
            </w:r>
            <w:r>
              <w:rPr>
                <w:rFonts w:ascii="Calibri" w:eastAsia="Calibri" w:hAnsi="Calibri" w:cs="Mangal"/>
                <w:cs/>
                <w:lang w:val="en-US" w:bidi="hi-IN"/>
              </w:rPr>
              <w:t>वाहन</w:t>
            </w:r>
            <w:r>
              <w:rPr>
                <w:rFonts w:ascii="Calibri" w:eastAsia="Calibri" w:hAnsi="Calibri" w:cs="Mangal"/>
                <w:szCs w:val="20"/>
                <w:lang w:val="en-US" w:bidi="hi-IN"/>
              </w:rPr>
              <w:t xml:space="preserve"> </w:t>
            </w:r>
            <w:r>
              <w:rPr>
                <w:rFonts w:ascii="Calibri" w:eastAsia="Calibri" w:hAnsi="Calibri" w:cs="Mangal"/>
                <w:cs/>
                <w:lang w:val="en-US" w:bidi="hi-IN"/>
              </w:rPr>
              <w:t>फिलहाल</w:t>
            </w:r>
            <w:r>
              <w:rPr>
                <w:rFonts w:ascii="Calibri" w:eastAsia="Calibri" w:hAnsi="Calibri" w:cs="Mangal"/>
                <w:szCs w:val="20"/>
                <w:lang w:val="en-US" w:bidi="hi-IN"/>
              </w:rPr>
              <w:t xml:space="preserve"> </w:t>
            </w:r>
            <w:r>
              <w:rPr>
                <w:rFonts w:ascii="Calibri" w:eastAsia="Calibri" w:hAnsi="Calibri" w:cs="Mangal"/>
                <w:cs/>
                <w:lang w:val="en-US" w:bidi="hi-IN"/>
              </w:rPr>
              <w:t>ज्यादा</w:t>
            </w:r>
            <w:r>
              <w:rPr>
                <w:rFonts w:ascii="Calibri" w:eastAsia="Calibri" w:hAnsi="Calibri" w:cs="Mangal"/>
                <w:szCs w:val="20"/>
                <w:lang w:val="en-US" w:bidi="hi-IN"/>
              </w:rPr>
              <w:t xml:space="preserve"> </w:t>
            </w:r>
            <w:r>
              <w:rPr>
                <w:rFonts w:ascii="Calibri" w:eastAsia="Calibri" w:hAnsi="Calibri" w:cs="Mangal"/>
                <w:cs/>
                <w:lang w:val="en-US" w:bidi="hi-IN"/>
              </w:rPr>
              <w:t>दूरी</w:t>
            </w:r>
            <w:r>
              <w:rPr>
                <w:rFonts w:ascii="Calibri" w:eastAsia="Calibri" w:hAnsi="Calibri" w:cs="Mangal"/>
                <w:szCs w:val="20"/>
                <w:lang w:val="en-US" w:bidi="hi-IN"/>
              </w:rPr>
              <w:t xml:space="preserve"> </w:t>
            </w:r>
            <w:r>
              <w:rPr>
                <w:rFonts w:ascii="Calibri" w:eastAsia="Calibri" w:hAnsi="Calibri" w:cs="Mangal"/>
                <w:cs/>
                <w:lang w:val="en-US" w:bidi="hi-IN"/>
              </w:rPr>
              <w:t>तय</w:t>
            </w:r>
            <w:r>
              <w:rPr>
                <w:rFonts w:ascii="Calibri" w:eastAsia="Calibri" w:hAnsi="Calibri" w:cs="Mangal"/>
                <w:szCs w:val="20"/>
                <w:lang w:val="en-US" w:bidi="hi-IN"/>
              </w:rPr>
              <w:t xml:space="preserve"> </w:t>
            </w:r>
            <w:r>
              <w:rPr>
                <w:rFonts w:ascii="Calibri" w:eastAsia="Calibri" w:hAnsi="Calibri" w:cs="Mangal"/>
                <w:cs/>
                <w:lang w:val="en-US" w:bidi="hi-IN"/>
              </w:rPr>
              <w:t>नहीं</w:t>
            </w:r>
            <w:r>
              <w:rPr>
                <w:rFonts w:ascii="Calibri" w:eastAsia="Calibri" w:hAnsi="Calibri" w:cs="Mangal"/>
                <w:szCs w:val="20"/>
                <w:lang w:val="en-US" w:bidi="hi-IN"/>
              </w:rPr>
              <w:t xml:space="preserve"> </w:t>
            </w:r>
            <w:r>
              <w:rPr>
                <w:rFonts w:ascii="Calibri" w:eastAsia="Calibri" w:hAnsi="Calibri" w:cs="Mangal"/>
                <w:cs/>
                <w:lang w:val="en-US" w:bidi="hi-IN"/>
              </w:rPr>
              <w:t>कर</w:t>
            </w:r>
            <w:r>
              <w:rPr>
                <w:rFonts w:ascii="Calibri" w:eastAsia="Calibri" w:hAnsi="Calibri" w:cs="Mangal"/>
                <w:szCs w:val="20"/>
                <w:lang w:val="en-US" w:bidi="hi-IN"/>
              </w:rPr>
              <w:t xml:space="preserve"> </w:t>
            </w:r>
            <w:r>
              <w:rPr>
                <w:rFonts w:ascii="Calibri" w:eastAsia="Calibri" w:hAnsi="Calibri" w:cs="Mangal"/>
                <w:cs/>
                <w:lang w:val="en-US" w:bidi="hi-IN"/>
              </w:rPr>
              <w:t>सकते</w:t>
            </w:r>
            <w:r>
              <w:rPr>
                <w:rFonts w:ascii="Calibri" w:eastAsia="Calibri" w:hAnsi="Calibri" w:cs="Mangal"/>
                <w:szCs w:val="20"/>
                <w:lang w:val="en-US" w:bidi="hi-IN"/>
              </w:rPr>
              <w:t xml:space="preserve"> </w:t>
            </w:r>
            <w:r>
              <w:rPr>
                <w:rFonts w:ascii="Calibri" w:eastAsia="Calibri" w:hAnsi="Calibri" w:cs="Mangal"/>
                <w:cs/>
                <w:lang w:val="en-US" w:bidi="hi-IN"/>
              </w:rPr>
              <w:t>और</w:t>
            </w:r>
            <w:r>
              <w:rPr>
                <w:rFonts w:ascii="Calibri" w:eastAsia="Calibri" w:hAnsi="Calibri" w:cs="Mangal"/>
                <w:szCs w:val="20"/>
                <w:lang w:val="en-US" w:bidi="hi-IN"/>
              </w:rPr>
              <w:t xml:space="preserve"> </w:t>
            </w:r>
            <w:r>
              <w:rPr>
                <w:rFonts w:ascii="Calibri" w:eastAsia="Calibri" w:hAnsi="Calibri" w:cs="Mangal"/>
                <w:cs/>
                <w:lang w:val="en-US" w:bidi="hi-IN"/>
              </w:rPr>
              <w:t>पेट्रोल</w:t>
            </w:r>
            <w:r>
              <w:rPr>
                <w:rFonts w:ascii="Calibri" w:eastAsia="Calibri" w:hAnsi="Calibri" w:cs="Mangal"/>
                <w:szCs w:val="20"/>
                <w:lang w:val="en-US" w:bidi="hi-IN"/>
              </w:rPr>
              <w:t xml:space="preserve"> </w:t>
            </w:r>
            <w:r>
              <w:rPr>
                <w:rFonts w:ascii="Calibri" w:eastAsia="Calibri" w:hAnsi="Calibri" w:cs="Mangal"/>
                <w:cs/>
                <w:lang w:val="en-US" w:bidi="hi-IN"/>
              </w:rPr>
              <w:t>से</w:t>
            </w:r>
            <w:r>
              <w:rPr>
                <w:rFonts w:ascii="Calibri" w:eastAsia="Calibri" w:hAnsi="Calibri" w:cs="Mangal"/>
                <w:szCs w:val="20"/>
                <w:lang w:val="en-US" w:bidi="hi-IN"/>
              </w:rPr>
              <w:t xml:space="preserve"> </w:t>
            </w:r>
            <w:r>
              <w:rPr>
                <w:rFonts w:ascii="Calibri" w:eastAsia="Calibri" w:hAnsi="Calibri" w:cs="Mangal"/>
                <w:cs/>
                <w:lang w:val="en-US" w:bidi="hi-IN"/>
              </w:rPr>
              <w:t>चलने</w:t>
            </w:r>
            <w:r>
              <w:rPr>
                <w:rFonts w:ascii="Calibri" w:eastAsia="Calibri" w:hAnsi="Calibri" w:cs="Mangal"/>
                <w:szCs w:val="20"/>
                <w:lang w:val="en-US" w:bidi="hi-IN"/>
              </w:rPr>
              <w:t xml:space="preserve"> </w:t>
            </w:r>
            <w:r>
              <w:rPr>
                <w:rFonts w:ascii="Calibri" w:eastAsia="Calibri" w:hAnsi="Calibri" w:cs="Mangal"/>
                <w:cs/>
                <w:lang w:val="en-US" w:bidi="hi-IN"/>
              </w:rPr>
              <w:t>वाली</w:t>
            </w:r>
            <w:r>
              <w:rPr>
                <w:rFonts w:ascii="Calibri" w:eastAsia="Calibri" w:hAnsi="Calibri" w:cs="Mangal"/>
                <w:szCs w:val="20"/>
                <w:lang w:val="en-US" w:bidi="hi-IN"/>
              </w:rPr>
              <w:t xml:space="preserve"> </w:t>
            </w:r>
            <w:r>
              <w:rPr>
                <w:rFonts w:ascii="Calibri" w:eastAsia="Calibri" w:hAnsi="Calibri" w:cs="Mangal"/>
                <w:cs/>
                <w:lang w:val="en-US" w:bidi="hi-IN"/>
              </w:rPr>
              <w:t>कारों</w:t>
            </w:r>
            <w:r>
              <w:rPr>
                <w:rFonts w:ascii="Calibri" w:eastAsia="Calibri" w:hAnsi="Calibri" w:cs="Mangal"/>
                <w:szCs w:val="20"/>
                <w:lang w:val="en-US" w:bidi="hi-IN"/>
              </w:rPr>
              <w:t xml:space="preserve"> </w:t>
            </w:r>
            <w:r>
              <w:rPr>
                <w:rFonts w:ascii="Calibri" w:eastAsia="Calibri" w:hAnsi="Calibri" w:cs="Mangal"/>
                <w:cs/>
                <w:lang w:val="en-US" w:bidi="hi-IN"/>
              </w:rPr>
              <w:t>से</w:t>
            </w:r>
            <w:r>
              <w:rPr>
                <w:rFonts w:ascii="Calibri" w:eastAsia="Calibri" w:hAnsi="Calibri" w:cs="Mangal"/>
                <w:szCs w:val="20"/>
                <w:lang w:val="en-US" w:bidi="hi-IN"/>
              </w:rPr>
              <w:t xml:space="preserve"> </w:t>
            </w:r>
            <w:r>
              <w:rPr>
                <w:rFonts w:ascii="Calibri" w:eastAsia="Calibri" w:hAnsi="Calibri" w:cs="Mangal"/>
                <w:cs/>
                <w:lang w:val="en-US" w:bidi="hi-IN"/>
              </w:rPr>
              <w:t>महँगे</w:t>
            </w:r>
            <w:r>
              <w:rPr>
                <w:rFonts w:ascii="Calibri" w:eastAsia="Calibri" w:hAnsi="Calibri" w:cs="Mangal"/>
                <w:szCs w:val="20"/>
                <w:lang w:val="en-US" w:bidi="hi-IN"/>
              </w:rPr>
              <w:t xml:space="preserve"> </w:t>
            </w:r>
            <w:r>
              <w:rPr>
                <w:rFonts w:ascii="Calibri" w:eastAsia="Calibri" w:hAnsi="Calibri" w:cs="Mangal"/>
                <w:cs/>
                <w:lang w:val="en-US" w:bidi="hi-IN"/>
              </w:rPr>
              <w:t>हो</w:t>
            </w:r>
            <w:r>
              <w:rPr>
                <w:rFonts w:ascii="Calibri" w:eastAsia="Calibri" w:hAnsi="Calibri" w:cs="Mangal"/>
                <w:szCs w:val="20"/>
                <w:lang w:val="en-US" w:bidi="hi-IN"/>
              </w:rPr>
              <w:t xml:space="preserve"> </w:t>
            </w:r>
            <w:r>
              <w:rPr>
                <w:rFonts w:ascii="Calibri" w:eastAsia="Calibri" w:hAnsi="Calibri" w:cs="Mangal"/>
                <w:cs/>
                <w:lang w:val="en-US" w:bidi="hi-IN"/>
              </w:rPr>
              <w:t>सकते</w:t>
            </w:r>
            <w:r>
              <w:rPr>
                <w:rFonts w:ascii="Calibri" w:eastAsia="Calibri" w:hAnsi="Calibri" w:cs="Mangal"/>
                <w:szCs w:val="20"/>
                <w:lang w:val="en-US" w:bidi="hi-IN"/>
              </w:rPr>
              <w:t xml:space="preserve"> </w:t>
            </w:r>
            <w:r>
              <w:rPr>
                <w:rFonts w:ascii="Calibri" w:eastAsia="Calibri" w:hAnsi="Calibri" w:cs="Mangal"/>
                <w:cs/>
                <w:lang w:val="en-US" w:bidi="hi-IN"/>
              </w:rPr>
              <w:t>हैं</w:t>
            </w:r>
          </w:p>
        </w:tc>
        <w:tc>
          <w:tcPr>
            <w:tcW w:w="5387" w:type="dxa"/>
          </w:tcPr>
          <w:p w:rsidR="003B4544" w:rsidRDefault="000B4507">
            <w:pPr>
              <w:spacing w:after="0" w:line="240" w:lineRule="auto"/>
              <w:rPr>
                <w:lang w:val="en-US"/>
              </w:rPr>
            </w:pPr>
            <w:r>
              <w:rPr>
                <w:rFonts w:eastAsia="Calibri" w:cs="Raavi"/>
                <w:lang w:val="en-US"/>
              </w:rPr>
              <w:t>so that only electric or hydrogen vehicles can be sold after 2030. Note that electric vehicles currently cannot travel as far and can be more expensive than cars that run on petrol.</w:t>
            </w:r>
          </w:p>
        </w:tc>
        <w:tc>
          <w:tcPr>
            <w:tcW w:w="4820" w:type="dxa"/>
          </w:tcPr>
          <w:p w:rsidR="003B4544" w:rsidRDefault="000B4507">
            <w:pPr>
              <w:spacing w:after="0" w:line="240" w:lineRule="auto"/>
              <w:rPr>
                <w:lang w:val="en-US"/>
              </w:rPr>
            </w:pPr>
            <w:r>
              <w:rPr>
                <w:rFonts w:eastAsia="Calibri" w:cs="Raavi"/>
                <w:lang w:val="en-US"/>
              </w:rPr>
              <w:t>then “only electric [\newline] 2030”, the smoke disappears and an electric plug appears on the car</w:t>
            </w:r>
          </w:p>
          <w:p w:rsidR="003B4544" w:rsidRDefault="000B4507">
            <w:pPr>
              <w:spacing w:after="0" w:line="240" w:lineRule="auto"/>
              <w:rPr>
                <w:lang w:val="en-US"/>
              </w:rPr>
            </w:pPr>
            <w:r>
              <w:rPr>
                <w:rFonts w:eastAsia="Calibri" w:cs="Raavi"/>
                <w:lang w:val="en-US"/>
              </w:rPr>
              <w:t>Show the electric car and the normal car moving from left to right, except the electric car that stops in the middle.</w:t>
            </w:r>
          </w:p>
        </w:tc>
      </w:tr>
      <w:tr w:rsidR="003B4544" w:rsidRPr="00187D50">
        <w:tc>
          <w:tcPr>
            <w:tcW w:w="5245" w:type="dxa"/>
          </w:tcPr>
          <w:p w:rsidR="003B4544" w:rsidRDefault="000B4507">
            <w:pPr>
              <w:spacing w:after="0" w:line="240" w:lineRule="auto"/>
              <w:rPr>
                <w:rFonts w:cs="Mangal"/>
                <w:szCs w:val="20"/>
                <w:lang w:val="en-US" w:bidi="hi-IN"/>
              </w:rPr>
            </w:pPr>
            <w:r>
              <w:rPr>
                <w:rFonts w:ascii="Calibri" w:eastAsia="Calibri" w:hAnsi="Calibri" w:cs="Mangal"/>
                <w:cs/>
                <w:lang w:val="en-US" w:bidi="hi-IN"/>
              </w:rPr>
              <w:t>साफ़</w:t>
            </w:r>
            <w:r>
              <w:rPr>
                <w:rFonts w:ascii="Calibri" w:eastAsia="Calibri" w:hAnsi="Calibri" w:cs="Mangal"/>
                <w:szCs w:val="20"/>
                <w:lang w:val="en-US" w:bidi="hi-IN"/>
              </w:rPr>
              <w:t xml:space="preserve"> </w:t>
            </w:r>
            <w:r>
              <w:rPr>
                <w:rFonts w:ascii="Calibri" w:eastAsia="Calibri" w:hAnsi="Calibri" w:cs="Mangal"/>
                <w:cs/>
                <w:lang w:val="en-US" w:bidi="hi-IN"/>
              </w:rPr>
              <w:t>स्त्रोतों</w:t>
            </w:r>
            <w:r>
              <w:rPr>
                <w:rFonts w:ascii="Calibri" w:eastAsia="Calibri" w:hAnsi="Calibri" w:cs="Mangal"/>
                <w:szCs w:val="20"/>
                <w:lang w:val="en-US" w:bidi="hi-IN"/>
              </w:rPr>
              <w:t xml:space="preserve"> </w:t>
            </w:r>
            <w:r>
              <w:rPr>
                <w:rFonts w:ascii="Calibri" w:eastAsia="Calibri" w:hAnsi="Calibri" w:cs="Mangal"/>
                <w:cs/>
                <w:lang w:val="en-US" w:bidi="hi-IN"/>
              </w:rPr>
              <w:t>से</w:t>
            </w:r>
            <w:r>
              <w:rPr>
                <w:rFonts w:ascii="Calibri" w:eastAsia="Calibri" w:hAnsi="Calibri" w:cs="Mangal"/>
                <w:szCs w:val="20"/>
                <w:lang w:val="en-US" w:bidi="hi-IN"/>
              </w:rPr>
              <w:t xml:space="preserve"> </w:t>
            </w:r>
            <w:r>
              <w:rPr>
                <w:rFonts w:ascii="Calibri" w:eastAsia="Calibri" w:hAnsi="Calibri" w:cs="Mangal"/>
                <w:cs/>
                <w:lang w:val="en-US" w:bidi="hi-IN"/>
              </w:rPr>
              <w:t>बिजली</w:t>
            </w:r>
            <w:r>
              <w:rPr>
                <w:rFonts w:ascii="Calibri" w:eastAsia="Calibri" w:hAnsi="Calibri" w:cs="Mangal"/>
                <w:szCs w:val="20"/>
                <w:lang w:val="en-US" w:bidi="hi-IN"/>
              </w:rPr>
              <w:t xml:space="preserve"> </w:t>
            </w:r>
            <w:r>
              <w:rPr>
                <w:rFonts w:ascii="Calibri" w:eastAsia="Calibri" w:hAnsi="Calibri" w:cs="Mangal"/>
                <w:cs/>
                <w:lang w:val="en-US" w:bidi="hi-IN"/>
              </w:rPr>
              <w:t>उत्पादन</w:t>
            </w:r>
            <w:r>
              <w:rPr>
                <w:rFonts w:ascii="Calibri" w:eastAsia="Calibri" w:hAnsi="Calibri" w:cs="Mangal"/>
                <w:szCs w:val="20"/>
                <w:lang w:val="en-US" w:bidi="hi-IN"/>
              </w:rPr>
              <w:t xml:space="preserve"> </w:t>
            </w:r>
            <w:r>
              <w:rPr>
                <w:rFonts w:ascii="Calibri" w:eastAsia="Calibri" w:hAnsi="Calibri" w:cs="Mangal"/>
                <w:cs/>
                <w:lang w:val="en-US" w:bidi="hi-IN"/>
              </w:rPr>
              <w:t>की</w:t>
            </w:r>
            <w:r>
              <w:rPr>
                <w:rFonts w:ascii="Calibri" w:eastAsia="Calibri" w:hAnsi="Calibri" w:cs="Mangal"/>
                <w:szCs w:val="20"/>
                <w:lang w:val="en-US" w:bidi="hi-IN"/>
              </w:rPr>
              <w:t xml:space="preserve"> </w:t>
            </w:r>
            <w:r>
              <w:rPr>
                <w:rFonts w:ascii="Calibri" w:eastAsia="Calibri" w:hAnsi="Calibri" w:cs="Mangal"/>
                <w:cs/>
                <w:lang w:val="en-US" w:bidi="hi-IN"/>
              </w:rPr>
              <w:t>योजना</w:t>
            </w:r>
            <w:r>
              <w:rPr>
                <w:rFonts w:ascii="Calibri" w:eastAsia="Calibri" w:hAnsi="Calibri" w:cs="Mangal"/>
                <w:szCs w:val="20"/>
                <w:lang w:val="en-US" w:bidi="hi-IN"/>
              </w:rPr>
              <w:t xml:space="preserve"> </w:t>
            </w:r>
            <w:r>
              <w:rPr>
                <w:rFonts w:ascii="Calibri" w:eastAsia="Calibri" w:hAnsi="Calibri" w:cs="Mangal"/>
                <w:cs/>
                <w:lang w:val="en-US" w:bidi="hi-IN"/>
              </w:rPr>
              <w:t>के</w:t>
            </w:r>
            <w:r>
              <w:rPr>
                <w:rFonts w:ascii="Calibri" w:eastAsia="Calibri" w:hAnsi="Calibri" w:cs="Mangal"/>
                <w:szCs w:val="20"/>
                <w:lang w:val="en-US" w:bidi="hi-IN"/>
              </w:rPr>
              <w:t xml:space="preserve"> </w:t>
            </w:r>
            <w:r>
              <w:rPr>
                <w:rFonts w:ascii="Calibri" w:eastAsia="Calibri" w:hAnsi="Calibri" w:cs="Mangal"/>
                <w:cs/>
                <w:lang w:val="en-US" w:bidi="hi-IN"/>
              </w:rPr>
              <w:t>साथ</w:t>
            </w:r>
            <w:r>
              <w:rPr>
                <w:rFonts w:eastAsia="Calibri" w:cs="Mangal"/>
                <w:szCs w:val="20"/>
                <w:lang w:val="en-US" w:bidi="hi-IN"/>
              </w:rPr>
              <w:t>-</w:t>
            </w:r>
            <w:r>
              <w:rPr>
                <w:rFonts w:ascii="Calibri" w:eastAsia="Calibri" w:hAnsi="Calibri" w:cs="Mangal"/>
                <w:cs/>
                <w:lang w:val="en-US" w:bidi="hi-IN"/>
              </w:rPr>
              <w:t>साथ</w:t>
            </w:r>
            <w:r>
              <w:rPr>
                <w:rFonts w:eastAsia="Calibri" w:cs="Mangal"/>
                <w:szCs w:val="20"/>
                <w:lang w:val="en-US" w:bidi="hi-IN"/>
              </w:rPr>
              <w:t xml:space="preserve">, </w:t>
            </w:r>
            <w:r>
              <w:rPr>
                <w:rFonts w:ascii="Calibri" w:eastAsia="Calibri" w:hAnsi="Calibri" w:cs="Mangal"/>
                <w:cs/>
                <w:lang w:val="en-US" w:bidi="hi-IN"/>
              </w:rPr>
              <w:t>ज्वलित</w:t>
            </w:r>
            <w:r>
              <w:rPr>
                <w:rFonts w:eastAsia="Calibri" w:cs="Mangal"/>
                <w:szCs w:val="20"/>
                <w:lang w:val="en-US" w:bidi="hi-IN"/>
              </w:rPr>
              <w:t>-</w:t>
            </w:r>
            <w:r>
              <w:rPr>
                <w:rFonts w:ascii="Calibri" w:eastAsia="Calibri" w:hAnsi="Calibri" w:cs="Mangal"/>
                <w:cs/>
                <w:lang w:val="en-US" w:bidi="hi-IN"/>
              </w:rPr>
              <w:t>इंजन</w:t>
            </w:r>
            <w:r>
              <w:rPr>
                <w:rFonts w:ascii="Calibri" w:eastAsia="Calibri" w:hAnsi="Calibri" w:cs="Mangal"/>
                <w:szCs w:val="20"/>
                <w:lang w:val="en-US" w:bidi="hi-IN"/>
              </w:rPr>
              <w:t xml:space="preserve"> </w:t>
            </w:r>
            <w:r>
              <w:rPr>
                <w:rFonts w:ascii="Calibri" w:eastAsia="Calibri" w:hAnsi="Calibri" w:cs="Mangal"/>
                <w:cs/>
                <w:lang w:val="en-US" w:bidi="hi-IN"/>
              </w:rPr>
              <w:t>वाली</w:t>
            </w:r>
            <w:r>
              <w:rPr>
                <w:rFonts w:ascii="Calibri" w:eastAsia="Calibri" w:hAnsi="Calibri" w:cs="Mangal"/>
                <w:szCs w:val="20"/>
                <w:lang w:val="en-US" w:bidi="hi-IN"/>
              </w:rPr>
              <w:t xml:space="preserve"> </w:t>
            </w:r>
            <w:r>
              <w:rPr>
                <w:rFonts w:ascii="Calibri" w:eastAsia="Calibri" w:hAnsi="Calibri" w:cs="Mangal"/>
                <w:cs/>
                <w:lang w:val="en-US" w:bidi="hi-IN"/>
              </w:rPr>
              <w:t>कारों</w:t>
            </w:r>
            <w:r>
              <w:rPr>
                <w:rFonts w:ascii="Calibri" w:eastAsia="Calibri" w:hAnsi="Calibri" w:cs="Mangal"/>
                <w:szCs w:val="20"/>
                <w:lang w:val="en-US" w:bidi="hi-IN"/>
              </w:rPr>
              <w:t xml:space="preserve"> </w:t>
            </w:r>
            <w:r>
              <w:rPr>
                <w:rFonts w:ascii="Calibri" w:eastAsia="Calibri" w:hAnsi="Calibri" w:cs="Mangal"/>
                <w:cs/>
                <w:lang w:val="en-US" w:bidi="hi-IN"/>
              </w:rPr>
              <w:t>पर</w:t>
            </w:r>
            <w:r>
              <w:rPr>
                <w:rFonts w:ascii="Calibri" w:eastAsia="Calibri" w:hAnsi="Calibri" w:cs="Mangal"/>
                <w:szCs w:val="20"/>
                <w:lang w:val="en-US" w:bidi="hi-IN"/>
              </w:rPr>
              <w:t xml:space="preserve"> </w:t>
            </w:r>
            <w:r>
              <w:rPr>
                <w:rFonts w:ascii="Calibri" w:eastAsia="Calibri" w:hAnsi="Calibri" w:cs="Mangal"/>
                <w:cs/>
                <w:lang w:val="en-US" w:bidi="hi-IN"/>
              </w:rPr>
              <w:t>प्रतिबंध</w:t>
            </w:r>
            <w:r>
              <w:rPr>
                <w:rFonts w:ascii="Calibri" w:eastAsia="Calibri" w:hAnsi="Calibri" w:cs="Mangal"/>
                <w:szCs w:val="20"/>
                <w:lang w:val="en-US" w:bidi="hi-IN"/>
              </w:rPr>
              <w:t xml:space="preserve"> </w:t>
            </w:r>
            <w:r>
              <w:rPr>
                <w:rFonts w:ascii="Calibri" w:eastAsia="Calibri" w:hAnsi="Calibri" w:cs="Mangal"/>
                <w:cs/>
                <w:lang w:val="en-US" w:bidi="hi-IN"/>
              </w:rPr>
              <w:t>कार</w:t>
            </w:r>
            <w:r>
              <w:rPr>
                <w:rFonts w:ascii="Calibri" w:eastAsia="Calibri" w:hAnsi="Calibri" w:cs="Mangal"/>
                <w:szCs w:val="20"/>
                <w:lang w:val="en-US" w:bidi="hi-IN"/>
              </w:rPr>
              <w:t xml:space="preserve"> </w:t>
            </w:r>
            <w:r>
              <w:rPr>
                <w:rFonts w:ascii="Calibri" w:eastAsia="Calibri" w:hAnsi="Calibri" w:cs="Mangal"/>
                <w:cs/>
                <w:lang w:val="en-US" w:bidi="hi-IN"/>
              </w:rPr>
              <w:t>इंडस्ट्री</w:t>
            </w:r>
            <w:r>
              <w:rPr>
                <w:rFonts w:ascii="Calibri" w:eastAsia="Calibri" w:hAnsi="Calibri" w:cs="Mangal"/>
                <w:szCs w:val="20"/>
                <w:lang w:val="en-US" w:bidi="hi-IN"/>
              </w:rPr>
              <w:t xml:space="preserve"> </w:t>
            </w:r>
            <w:r>
              <w:rPr>
                <w:rFonts w:ascii="Calibri" w:eastAsia="Calibri" w:hAnsi="Calibri" w:cs="Mangal"/>
                <w:cs/>
                <w:lang w:val="en-US" w:bidi="hi-IN"/>
              </w:rPr>
              <w:t>में</w:t>
            </w:r>
            <w:r>
              <w:rPr>
                <w:rFonts w:ascii="Calibri" w:eastAsia="Calibri" w:hAnsi="Calibri" w:cs="Mangal"/>
                <w:szCs w:val="20"/>
                <w:lang w:val="en-US" w:bidi="hi-IN"/>
              </w:rPr>
              <w:t xml:space="preserve"> </w:t>
            </w:r>
            <w:r>
              <w:rPr>
                <w:rFonts w:ascii="Calibri" w:eastAsia="Calibri" w:hAnsi="Calibri" w:cs="Mangal"/>
                <w:cs/>
                <w:lang w:val="en-US" w:bidi="hi-IN"/>
              </w:rPr>
              <w:t>होने</w:t>
            </w:r>
            <w:r>
              <w:rPr>
                <w:rFonts w:ascii="Calibri" w:eastAsia="Calibri" w:hAnsi="Calibri" w:cs="Mangal"/>
                <w:szCs w:val="20"/>
                <w:lang w:val="en-US" w:bidi="hi-IN"/>
              </w:rPr>
              <w:t xml:space="preserve"> </w:t>
            </w:r>
            <w:r>
              <w:rPr>
                <w:rFonts w:ascii="Calibri" w:eastAsia="Calibri" w:hAnsi="Calibri" w:cs="Mangal"/>
                <w:cs/>
                <w:lang w:val="en-US" w:bidi="hi-IN"/>
              </w:rPr>
              <w:t>वाले</w:t>
            </w:r>
            <w:r>
              <w:rPr>
                <w:rFonts w:ascii="Calibri" w:eastAsia="Calibri" w:hAnsi="Calibri" w:cs="Mangal"/>
                <w:szCs w:val="20"/>
                <w:lang w:val="en-US" w:bidi="hi-IN"/>
              </w:rPr>
              <w:t xml:space="preserve"> </w:t>
            </w:r>
            <w:r>
              <w:rPr>
                <w:rFonts w:ascii="Calibri" w:eastAsia="Calibri" w:hAnsi="Calibri" w:cs="Mangal"/>
                <w:cs/>
                <w:lang w:val="en-US" w:bidi="hi-IN"/>
              </w:rPr>
              <w:t>आवश्यक</w:t>
            </w:r>
            <w:r>
              <w:rPr>
                <w:rFonts w:ascii="Calibri" w:eastAsia="Calibri" w:hAnsi="Calibri" w:cs="Mangal"/>
                <w:szCs w:val="20"/>
                <w:lang w:val="en-US" w:bidi="hi-IN"/>
              </w:rPr>
              <w:t xml:space="preserve"> </w:t>
            </w:r>
            <w:r>
              <w:rPr>
                <w:rFonts w:ascii="Calibri" w:eastAsia="Calibri" w:hAnsi="Calibri" w:cs="Mangal"/>
                <w:cs/>
                <w:lang w:val="en-US" w:bidi="hi-IN"/>
              </w:rPr>
              <w:t>बदलाव</w:t>
            </w:r>
            <w:r>
              <w:rPr>
                <w:rFonts w:ascii="Calibri" w:eastAsia="Calibri" w:hAnsi="Calibri" w:cs="Mangal"/>
                <w:szCs w:val="20"/>
                <w:lang w:val="en-US" w:bidi="hi-IN"/>
              </w:rPr>
              <w:t xml:space="preserve"> </w:t>
            </w:r>
            <w:r>
              <w:rPr>
                <w:rFonts w:ascii="Calibri" w:eastAsia="Calibri" w:hAnsi="Calibri" w:cs="Mangal"/>
                <w:cs/>
                <w:lang w:val="en-US" w:bidi="hi-IN"/>
              </w:rPr>
              <w:t>को</w:t>
            </w:r>
            <w:r>
              <w:rPr>
                <w:rFonts w:ascii="Calibri" w:eastAsia="Calibri" w:hAnsi="Calibri" w:cs="Mangal"/>
                <w:szCs w:val="20"/>
                <w:lang w:val="en-US" w:bidi="hi-IN"/>
              </w:rPr>
              <w:t xml:space="preserve"> </w:t>
            </w:r>
            <w:r>
              <w:rPr>
                <w:rFonts w:ascii="Calibri" w:eastAsia="Calibri" w:hAnsi="Calibri" w:cs="Mangal"/>
                <w:cs/>
                <w:lang w:val="en-US" w:bidi="hi-IN"/>
              </w:rPr>
              <w:t>पूर्ण</w:t>
            </w:r>
            <w:r>
              <w:rPr>
                <w:rFonts w:ascii="Calibri" w:eastAsia="Calibri" w:hAnsi="Calibri" w:cs="Mangal"/>
                <w:szCs w:val="20"/>
                <w:lang w:val="en-US" w:bidi="hi-IN"/>
              </w:rPr>
              <w:t xml:space="preserve"> </w:t>
            </w:r>
            <w:r>
              <w:rPr>
                <w:rFonts w:ascii="Calibri" w:eastAsia="Calibri" w:hAnsi="Calibri" w:cs="Mangal"/>
                <w:cs/>
                <w:lang w:val="en-US" w:bidi="hi-IN"/>
              </w:rPr>
              <w:t>करेगा</w:t>
            </w:r>
            <w:r>
              <w:rPr>
                <w:rFonts w:eastAsia="Calibri" w:cs="Mangal"/>
                <w:szCs w:val="20"/>
                <w:lang w:val="en-US" w:bidi="hi-IN"/>
              </w:rPr>
              <w:t>I</w:t>
            </w:r>
          </w:p>
        </w:tc>
        <w:tc>
          <w:tcPr>
            <w:tcW w:w="5387" w:type="dxa"/>
          </w:tcPr>
          <w:p w:rsidR="003B4544" w:rsidRDefault="000B4507">
            <w:pPr>
              <w:spacing w:after="0" w:line="240" w:lineRule="auto"/>
              <w:rPr>
                <w:lang w:val="en-US"/>
              </w:rPr>
            </w:pPr>
            <w:r>
              <w:rPr>
                <w:rFonts w:eastAsia="Calibri" w:cs="Raavi"/>
                <w:lang w:val="en-US"/>
              </w:rPr>
              <w:t>Together with a plan to produce electricity from clean sources, a ban on combustion-engine cars would accomplish the transition needed in the car industry.</w:t>
            </w:r>
          </w:p>
        </w:tc>
        <w:tc>
          <w:tcPr>
            <w:tcW w:w="4820" w:type="dxa"/>
          </w:tcPr>
          <w:p w:rsidR="003B4544" w:rsidRDefault="000B4507">
            <w:pPr>
              <w:spacing w:after="0" w:line="240" w:lineRule="auto"/>
              <w:rPr>
                <w:lang w:val="en-US"/>
              </w:rPr>
            </w:pPr>
            <w:r>
              <w:rPr>
                <w:rFonts w:eastAsia="Calibri" w:cs="Raavi"/>
                <w:lang w:val="en-US"/>
              </w:rPr>
              <w:t>The electric car, a sign “+” and wind panels, a sign “=” and a thumb up</w:t>
            </w:r>
          </w:p>
        </w:tc>
      </w:tr>
      <w:tr w:rsidR="003B4544" w:rsidRPr="00187D50">
        <w:tc>
          <w:tcPr>
            <w:tcW w:w="5245" w:type="dxa"/>
          </w:tcPr>
          <w:p w:rsidR="003B4544" w:rsidRDefault="000B4507">
            <w:pPr>
              <w:spacing w:after="0" w:line="240" w:lineRule="auto"/>
              <w:rPr>
                <w:rFonts w:cs="Mangal"/>
                <w:szCs w:val="20"/>
                <w:lang w:val="en-US" w:bidi="hi-IN"/>
              </w:rPr>
            </w:pPr>
            <w:r>
              <w:rPr>
                <w:rFonts w:ascii="Calibri" w:eastAsia="Calibri" w:hAnsi="Calibri" w:cs="Mangal"/>
                <w:cs/>
                <w:lang w:val="en-US" w:bidi="hi-IN"/>
              </w:rPr>
              <w:t>आइये</w:t>
            </w:r>
            <w:r>
              <w:rPr>
                <w:rFonts w:ascii="Calibri" w:eastAsia="Calibri" w:hAnsi="Calibri" w:cs="Mangal"/>
                <w:szCs w:val="20"/>
                <w:lang w:val="en-US" w:bidi="hi-IN"/>
              </w:rPr>
              <w:t xml:space="preserve"> </w:t>
            </w:r>
            <w:r>
              <w:rPr>
                <w:rFonts w:ascii="Calibri" w:eastAsia="Calibri" w:hAnsi="Calibri" w:cs="Mangal"/>
                <w:cs/>
                <w:lang w:val="en-US" w:bidi="hi-IN"/>
              </w:rPr>
              <w:t>अब</w:t>
            </w:r>
            <w:r>
              <w:rPr>
                <w:rFonts w:ascii="Calibri" w:eastAsia="Calibri" w:hAnsi="Calibri" w:cs="Mangal"/>
                <w:szCs w:val="20"/>
                <w:lang w:val="en-US" w:bidi="hi-IN"/>
              </w:rPr>
              <w:t xml:space="preserve"> </w:t>
            </w:r>
            <w:r>
              <w:rPr>
                <w:rFonts w:ascii="Calibri" w:eastAsia="Calibri" w:hAnsi="Calibri" w:cs="Mangal"/>
                <w:cs/>
                <w:lang w:val="en-US" w:bidi="hi-IN"/>
              </w:rPr>
              <w:t>एक</w:t>
            </w:r>
            <w:r>
              <w:rPr>
                <w:rFonts w:ascii="Calibri" w:eastAsia="Calibri" w:hAnsi="Calibri" w:cs="Mangal"/>
                <w:szCs w:val="20"/>
                <w:lang w:val="en-US" w:bidi="hi-IN"/>
              </w:rPr>
              <w:t xml:space="preserve"> </w:t>
            </w:r>
            <w:r>
              <w:rPr>
                <w:rFonts w:ascii="Calibri" w:eastAsia="Calibri" w:hAnsi="Calibri" w:cs="Mangal"/>
                <w:cs/>
                <w:lang w:val="en-US" w:bidi="hi-IN"/>
              </w:rPr>
              <w:t>राष्ट्रीय</w:t>
            </w:r>
            <w:r>
              <w:rPr>
                <w:rFonts w:ascii="Calibri" w:eastAsia="Calibri" w:hAnsi="Calibri" w:cs="Mangal"/>
                <w:szCs w:val="20"/>
                <w:lang w:val="en-US" w:bidi="hi-IN"/>
              </w:rPr>
              <w:t xml:space="preserve"> </w:t>
            </w:r>
            <w:r>
              <w:rPr>
                <w:rFonts w:ascii="Calibri" w:eastAsia="Calibri" w:hAnsi="Calibri" w:cs="Mangal"/>
                <w:cs/>
                <w:lang w:val="en-US" w:bidi="hi-IN"/>
              </w:rPr>
              <w:t>नीति</w:t>
            </w:r>
            <w:r>
              <w:rPr>
                <w:rFonts w:ascii="Calibri" w:eastAsia="Calibri" w:hAnsi="Calibri" w:cs="Mangal"/>
                <w:szCs w:val="20"/>
                <w:lang w:val="en-US" w:bidi="hi-IN"/>
              </w:rPr>
              <w:t xml:space="preserve"> </w:t>
            </w:r>
            <w:r>
              <w:rPr>
                <w:rFonts w:ascii="Calibri" w:eastAsia="Calibri" w:hAnsi="Calibri" w:cs="Mangal"/>
                <w:cs/>
                <w:lang w:val="en-US" w:bidi="hi-IN"/>
              </w:rPr>
              <w:t>की</w:t>
            </w:r>
            <w:r>
              <w:rPr>
                <w:rFonts w:ascii="Calibri" w:eastAsia="Calibri" w:hAnsi="Calibri" w:cs="Mangal"/>
                <w:szCs w:val="20"/>
                <w:lang w:val="en-US" w:bidi="hi-IN"/>
              </w:rPr>
              <w:t xml:space="preserve"> </w:t>
            </w:r>
            <w:r>
              <w:rPr>
                <w:rFonts w:ascii="Calibri" w:eastAsia="Calibri" w:hAnsi="Calibri" w:cs="Mangal"/>
                <w:cs/>
                <w:lang w:val="en-US" w:bidi="hi-IN"/>
              </w:rPr>
              <w:t>ओर</w:t>
            </w:r>
            <w:r>
              <w:rPr>
                <w:rFonts w:ascii="Calibri" w:eastAsia="Calibri" w:hAnsi="Calibri" w:cs="Mangal"/>
                <w:szCs w:val="20"/>
                <w:lang w:val="en-US" w:bidi="hi-IN"/>
              </w:rPr>
              <w:t xml:space="preserve"> </w:t>
            </w:r>
            <w:r>
              <w:rPr>
                <w:rFonts w:ascii="Calibri" w:eastAsia="Calibri" w:hAnsi="Calibri" w:cs="Mangal"/>
                <w:cs/>
                <w:lang w:val="en-US" w:bidi="hi-IN"/>
              </w:rPr>
              <w:t>अग्रसर</w:t>
            </w:r>
            <w:r>
              <w:rPr>
                <w:rFonts w:ascii="Calibri" w:eastAsia="Calibri" w:hAnsi="Calibri" w:cs="Mangal"/>
                <w:szCs w:val="20"/>
                <w:lang w:val="en-US" w:bidi="hi-IN"/>
              </w:rPr>
              <w:t xml:space="preserve"> </w:t>
            </w:r>
            <w:r>
              <w:rPr>
                <w:rFonts w:ascii="Calibri" w:eastAsia="Calibri" w:hAnsi="Calibri" w:cs="Mangal"/>
                <w:cs/>
                <w:lang w:val="en-US" w:bidi="hi-IN"/>
              </w:rPr>
              <w:t>हों</w:t>
            </w:r>
            <w:r>
              <w:rPr>
                <w:rFonts w:ascii="Calibri" w:eastAsia="Calibri" w:hAnsi="Calibri" w:cs="Mangal"/>
                <w:szCs w:val="20"/>
                <w:lang w:val="en-US" w:bidi="hi-IN"/>
              </w:rPr>
              <w:t xml:space="preserve"> </w:t>
            </w:r>
            <w:r>
              <w:rPr>
                <w:rFonts w:ascii="Calibri" w:eastAsia="Calibri" w:hAnsi="Calibri" w:cs="Mangal"/>
                <w:cs/>
                <w:lang w:val="en-US" w:bidi="hi-IN"/>
              </w:rPr>
              <w:t>जो</w:t>
            </w:r>
            <w:r>
              <w:rPr>
                <w:rFonts w:ascii="Calibri" w:eastAsia="Calibri" w:hAnsi="Calibri" w:cs="Mangal"/>
                <w:szCs w:val="20"/>
                <w:lang w:val="en-US" w:bidi="hi-IN"/>
              </w:rPr>
              <w:t xml:space="preserve"> </w:t>
            </w:r>
            <w:r>
              <w:rPr>
                <w:rFonts w:ascii="Calibri" w:eastAsia="Calibri" w:hAnsi="Calibri" w:cs="Mangal"/>
                <w:cs/>
                <w:lang w:val="en-US" w:bidi="hi-IN"/>
              </w:rPr>
              <w:t>उत्सर्जन</w:t>
            </w:r>
            <w:r>
              <w:rPr>
                <w:rFonts w:ascii="Calibri" w:eastAsia="Calibri" w:hAnsi="Calibri" w:cs="Mangal"/>
                <w:szCs w:val="20"/>
                <w:lang w:val="en-US" w:bidi="hi-IN"/>
              </w:rPr>
              <w:t xml:space="preserve"> </w:t>
            </w:r>
            <w:r>
              <w:rPr>
                <w:rFonts w:ascii="Calibri" w:eastAsia="Calibri" w:hAnsi="Calibri" w:cs="Mangal"/>
                <w:cs/>
                <w:lang w:val="en-US" w:bidi="hi-IN"/>
              </w:rPr>
              <w:t>को</w:t>
            </w:r>
            <w:r>
              <w:rPr>
                <w:rFonts w:ascii="Calibri" w:eastAsia="Calibri" w:hAnsi="Calibri" w:cs="Mangal"/>
                <w:szCs w:val="20"/>
                <w:lang w:val="en-US" w:bidi="hi-IN"/>
              </w:rPr>
              <w:t xml:space="preserve"> </w:t>
            </w:r>
            <w:r>
              <w:rPr>
                <w:rFonts w:ascii="Calibri" w:eastAsia="Calibri" w:hAnsi="Calibri" w:cs="Mangal"/>
                <w:cs/>
                <w:lang w:val="en-US" w:bidi="hi-IN"/>
              </w:rPr>
              <w:t>घटाने</w:t>
            </w:r>
            <w:r>
              <w:rPr>
                <w:rFonts w:ascii="Calibri" w:eastAsia="Calibri" w:hAnsi="Calibri" w:cs="Mangal"/>
                <w:szCs w:val="20"/>
                <w:lang w:val="en-US" w:bidi="hi-IN"/>
              </w:rPr>
              <w:t xml:space="preserve"> </w:t>
            </w:r>
            <w:r>
              <w:rPr>
                <w:rFonts w:ascii="Calibri" w:eastAsia="Calibri" w:hAnsi="Calibri" w:cs="Mangal"/>
                <w:cs/>
                <w:lang w:val="en-US" w:bidi="hi-IN"/>
              </w:rPr>
              <w:t>के</w:t>
            </w:r>
            <w:r>
              <w:rPr>
                <w:rFonts w:ascii="Calibri" w:eastAsia="Calibri" w:hAnsi="Calibri" w:cs="Mangal"/>
                <w:szCs w:val="20"/>
                <w:lang w:val="en-US" w:bidi="hi-IN"/>
              </w:rPr>
              <w:t xml:space="preserve"> </w:t>
            </w:r>
            <w:r>
              <w:rPr>
                <w:rFonts w:ascii="Calibri" w:eastAsia="Calibri" w:hAnsi="Calibri" w:cs="Mangal"/>
                <w:cs/>
                <w:lang w:val="en-US" w:bidi="hi-IN"/>
              </w:rPr>
              <w:t>लिए</w:t>
            </w:r>
            <w:r>
              <w:rPr>
                <w:rFonts w:ascii="Calibri" w:eastAsia="Calibri" w:hAnsi="Calibri" w:cs="Mangal"/>
                <w:szCs w:val="20"/>
                <w:lang w:val="en-US" w:bidi="hi-IN"/>
              </w:rPr>
              <w:t xml:space="preserve"> </w:t>
            </w:r>
            <w:r>
              <w:rPr>
                <w:rFonts w:ascii="Calibri" w:eastAsia="Calibri" w:hAnsi="Calibri" w:cs="Mangal"/>
                <w:cs/>
                <w:lang w:val="en-US" w:bidi="hi-IN"/>
              </w:rPr>
              <w:t>कार्बन</w:t>
            </w:r>
            <w:r>
              <w:rPr>
                <w:rFonts w:ascii="Calibri" w:eastAsia="Calibri" w:hAnsi="Calibri" w:cs="Mangal"/>
                <w:szCs w:val="20"/>
                <w:lang w:val="en-US" w:bidi="hi-IN"/>
              </w:rPr>
              <w:t xml:space="preserve"> </w:t>
            </w:r>
            <w:r>
              <w:rPr>
                <w:rFonts w:ascii="Calibri" w:eastAsia="Calibri" w:hAnsi="Calibri" w:cs="Mangal"/>
                <w:cs/>
                <w:lang w:val="en-US" w:bidi="hi-IN"/>
              </w:rPr>
              <w:t>उत्सर्जन</w:t>
            </w:r>
            <w:r>
              <w:rPr>
                <w:rFonts w:ascii="Calibri" w:eastAsia="Calibri" w:hAnsi="Calibri" w:cs="Mangal"/>
                <w:szCs w:val="20"/>
                <w:lang w:val="en-US" w:bidi="hi-IN"/>
              </w:rPr>
              <w:t xml:space="preserve"> </w:t>
            </w:r>
            <w:r>
              <w:rPr>
                <w:rFonts w:ascii="Calibri" w:eastAsia="Calibri" w:hAnsi="Calibri" w:cs="Mangal"/>
                <w:cs/>
                <w:lang w:val="en-US" w:bidi="hi-IN"/>
              </w:rPr>
              <w:t>पर</w:t>
            </w:r>
            <w:r>
              <w:rPr>
                <w:rFonts w:ascii="Calibri" w:eastAsia="Calibri" w:hAnsi="Calibri" w:cs="Mangal"/>
                <w:szCs w:val="20"/>
                <w:lang w:val="en-US" w:bidi="hi-IN"/>
              </w:rPr>
              <w:t xml:space="preserve"> </w:t>
            </w:r>
            <w:r>
              <w:rPr>
                <w:rFonts w:ascii="Calibri" w:eastAsia="Calibri" w:hAnsi="Calibri" w:cs="Mangal"/>
                <w:cs/>
                <w:lang w:val="en-US" w:bidi="hi-IN"/>
              </w:rPr>
              <w:t>टैक्स</w:t>
            </w:r>
            <w:r>
              <w:rPr>
                <w:rFonts w:ascii="Calibri" w:eastAsia="Calibri" w:hAnsi="Calibri" w:cs="Mangal"/>
                <w:szCs w:val="20"/>
                <w:lang w:val="en-US" w:bidi="hi-IN"/>
              </w:rPr>
              <w:t xml:space="preserve"> </w:t>
            </w:r>
            <w:r>
              <w:rPr>
                <w:rFonts w:ascii="Calibri" w:eastAsia="Calibri" w:hAnsi="Calibri" w:cs="Mangal"/>
                <w:cs/>
                <w:lang w:val="en-US" w:bidi="hi-IN"/>
              </w:rPr>
              <w:t>को</w:t>
            </w:r>
            <w:r>
              <w:rPr>
                <w:rFonts w:ascii="Calibri" w:eastAsia="Calibri" w:hAnsi="Calibri" w:cs="Mangal"/>
                <w:szCs w:val="20"/>
                <w:lang w:val="en-US" w:bidi="hi-IN"/>
              </w:rPr>
              <w:t xml:space="preserve"> </w:t>
            </w:r>
            <w:r>
              <w:rPr>
                <w:rFonts w:ascii="Calibri" w:eastAsia="Calibri" w:hAnsi="Calibri" w:cs="Mangal"/>
                <w:cs/>
                <w:lang w:val="en-US" w:bidi="hi-IN"/>
              </w:rPr>
              <w:t>और</w:t>
            </w:r>
            <w:r>
              <w:rPr>
                <w:rFonts w:ascii="Calibri" w:eastAsia="Calibri" w:hAnsi="Calibri" w:cs="Mangal"/>
                <w:szCs w:val="20"/>
                <w:lang w:val="en-US" w:bidi="hi-IN"/>
              </w:rPr>
              <w:t xml:space="preserve"> </w:t>
            </w:r>
            <w:r>
              <w:rPr>
                <w:rFonts w:ascii="Calibri" w:eastAsia="Calibri" w:hAnsi="Calibri" w:cs="Mangal"/>
                <w:cs/>
                <w:lang w:val="en-US" w:bidi="hi-IN"/>
              </w:rPr>
              <w:t>लोगों</w:t>
            </w:r>
            <w:r>
              <w:rPr>
                <w:rFonts w:ascii="Calibri" w:eastAsia="Calibri" w:hAnsi="Calibri" w:cs="Mangal"/>
                <w:szCs w:val="20"/>
                <w:lang w:val="en-US" w:bidi="hi-IN"/>
              </w:rPr>
              <w:t xml:space="preserve"> </w:t>
            </w:r>
            <w:r>
              <w:rPr>
                <w:rFonts w:ascii="Calibri" w:eastAsia="Calibri" w:hAnsi="Calibri" w:cs="Mangal"/>
                <w:cs/>
                <w:lang w:val="en-US" w:bidi="hi-IN"/>
              </w:rPr>
              <w:t>के</w:t>
            </w:r>
            <w:r>
              <w:rPr>
                <w:rFonts w:ascii="Calibri" w:eastAsia="Calibri" w:hAnsi="Calibri" w:cs="Mangal"/>
                <w:szCs w:val="20"/>
                <w:lang w:val="en-US" w:bidi="hi-IN"/>
              </w:rPr>
              <w:t xml:space="preserve"> </w:t>
            </w:r>
            <w:r>
              <w:rPr>
                <w:rFonts w:ascii="Calibri" w:eastAsia="Calibri" w:hAnsi="Calibri" w:cs="Mangal"/>
                <w:cs/>
                <w:lang w:val="en-US" w:bidi="hi-IN"/>
              </w:rPr>
              <w:t>खरीदने</w:t>
            </w:r>
            <w:r>
              <w:rPr>
                <w:rFonts w:ascii="Calibri" w:eastAsia="Calibri" w:hAnsi="Calibri" w:cs="Mangal"/>
                <w:szCs w:val="20"/>
                <w:lang w:val="en-US" w:bidi="hi-IN"/>
              </w:rPr>
              <w:t xml:space="preserve"> </w:t>
            </w:r>
            <w:r>
              <w:rPr>
                <w:rFonts w:ascii="Calibri" w:eastAsia="Calibri" w:hAnsi="Calibri" w:cs="Mangal"/>
                <w:cs/>
                <w:lang w:val="en-US" w:bidi="hi-IN"/>
              </w:rPr>
              <w:t>की</w:t>
            </w:r>
            <w:r>
              <w:rPr>
                <w:rFonts w:ascii="Calibri" w:eastAsia="Calibri" w:hAnsi="Calibri" w:cs="Mangal"/>
                <w:szCs w:val="20"/>
                <w:lang w:val="en-US" w:bidi="hi-IN"/>
              </w:rPr>
              <w:t xml:space="preserve"> </w:t>
            </w:r>
            <w:r>
              <w:rPr>
                <w:rFonts w:ascii="Calibri" w:eastAsia="Calibri" w:hAnsi="Calibri" w:cs="Mangal"/>
                <w:cs/>
                <w:lang w:val="en-US" w:bidi="hi-IN"/>
              </w:rPr>
              <w:t>क्षमता</w:t>
            </w:r>
            <w:r>
              <w:rPr>
                <w:rFonts w:ascii="Calibri" w:eastAsia="Calibri" w:hAnsi="Calibri" w:cs="Mangal"/>
                <w:szCs w:val="20"/>
                <w:lang w:val="en-US" w:bidi="hi-IN"/>
              </w:rPr>
              <w:t xml:space="preserve"> </w:t>
            </w:r>
            <w:r>
              <w:rPr>
                <w:rFonts w:ascii="Calibri" w:eastAsia="Calibri" w:hAnsi="Calibri" w:cs="Mangal"/>
                <w:cs/>
                <w:lang w:val="en-US" w:bidi="hi-IN"/>
              </w:rPr>
              <w:t>को</w:t>
            </w:r>
            <w:r>
              <w:rPr>
                <w:rFonts w:ascii="Calibri" w:eastAsia="Calibri" w:hAnsi="Calibri" w:cs="Mangal"/>
                <w:szCs w:val="20"/>
                <w:lang w:val="en-US" w:bidi="hi-IN"/>
              </w:rPr>
              <w:t xml:space="preserve"> </w:t>
            </w:r>
            <w:r>
              <w:rPr>
                <w:rFonts w:ascii="Calibri" w:eastAsia="Calibri" w:hAnsi="Calibri" w:cs="Mangal"/>
                <w:cs/>
                <w:lang w:val="en-US" w:bidi="hi-IN"/>
              </w:rPr>
              <w:t>सुरक्षित</w:t>
            </w:r>
            <w:r>
              <w:rPr>
                <w:rFonts w:ascii="Calibri" w:eastAsia="Calibri" w:hAnsi="Calibri" w:cs="Mangal"/>
                <w:szCs w:val="20"/>
                <w:lang w:val="en-US" w:bidi="hi-IN"/>
              </w:rPr>
              <w:t xml:space="preserve"> </w:t>
            </w:r>
            <w:r>
              <w:rPr>
                <w:rFonts w:ascii="Calibri" w:eastAsia="Calibri" w:hAnsi="Calibri" w:cs="Mangal"/>
                <w:cs/>
                <w:lang w:val="en-US" w:bidi="hi-IN"/>
              </w:rPr>
              <w:t>करने</w:t>
            </w:r>
            <w:r>
              <w:rPr>
                <w:rFonts w:ascii="Calibri" w:eastAsia="Calibri" w:hAnsi="Calibri" w:cs="Mangal"/>
                <w:szCs w:val="20"/>
                <w:lang w:val="en-US" w:bidi="hi-IN"/>
              </w:rPr>
              <w:t xml:space="preserve"> </w:t>
            </w:r>
            <w:r>
              <w:rPr>
                <w:rFonts w:ascii="Calibri" w:eastAsia="Calibri" w:hAnsi="Calibri" w:cs="Mangal"/>
                <w:cs/>
                <w:lang w:val="en-US" w:bidi="hi-IN"/>
              </w:rPr>
              <w:t>के</w:t>
            </w:r>
            <w:r>
              <w:rPr>
                <w:rFonts w:ascii="Calibri" w:eastAsia="Calibri" w:hAnsi="Calibri" w:cs="Mangal"/>
                <w:szCs w:val="20"/>
                <w:lang w:val="en-US" w:bidi="hi-IN"/>
              </w:rPr>
              <w:t xml:space="preserve"> </w:t>
            </w:r>
            <w:r>
              <w:rPr>
                <w:rFonts w:ascii="Calibri" w:eastAsia="Calibri" w:hAnsi="Calibri" w:cs="Mangal"/>
                <w:cs/>
                <w:lang w:val="en-US" w:bidi="hi-IN"/>
              </w:rPr>
              <w:t>लिए</w:t>
            </w:r>
            <w:r>
              <w:rPr>
                <w:rFonts w:ascii="Calibri" w:eastAsia="Calibri" w:hAnsi="Calibri" w:cs="Mangal"/>
                <w:szCs w:val="20"/>
                <w:lang w:val="en-US" w:bidi="hi-IN"/>
              </w:rPr>
              <w:t xml:space="preserve"> </w:t>
            </w:r>
            <w:r>
              <w:rPr>
                <w:rFonts w:ascii="Calibri" w:eastAsia="Calibri" w:hAnsi="Calibri" w:cs="Mangal"/>
                <w:cs/>
                <w:lang w:val="en-US" w:bidi="hi-IN"/>
              </w:rPr>
              <w:t>नगद</w:t>
            </w:r>
            <w:r>
              <w:rPr>
                <w:rFonts w:eastAsia="Calibri" w:cs="Mangal"/>
                <w:szCs w:val="20"/>
                <w:lang w:val="en-US" w:bidi="hi-IN"/>
              </w:rPr>
              <w:t>-</w:t>
            </w:r>
            <w:r>
              <w:rPr>
                <w:rFonts w:ascii="Calibri" w:eastAsia="Calibri" w:hAnsi="Calibri" w:cs="Mangal"/>
                <w:cs/>
                <w:lang w:val="en-US" w:bidi="hi-IN"/>
              </w:rPr>
              <w:t>राशि</w:t>
            </w:r>
            <w:r>
              <w:rPr>
                <w:rFonts w:ascii="Calibri" w:eastAsia="Calibri" w:hAnsi="Calibri" w:cs="Mangal"/>
                <w:szCs w:val="20"/>
                <w:lang w:val="en-US" w:bidi="hi-IN"/>
              </w:rPr>
              <w:t xml:space="preserve"> </w:t>
            </w:r>
            <w:r>
              <w:rPr>
                <w:rFonts w:ascii="Calibri" w:eastAsia="Calibri" w:hAnsi="Calibri" w:cs="Mangal"/>
                <w:cs/>
                <w:lang w:val="en-US" w:bidi="hi-IN"/>
              </w:rPr>
              <w:t>के</w:t>
            </w:r>
            <w:r>
              <w:rPr>
                <w:rFonts w:ascii="Calibri" w:eastAsia="Calibri" w:hAnsi="Calibri" w:cs="Mangal"/>
                <w:szCs w:val="20"/>
                <w:lang w:val="en-US" w:bidi="hi-IN"/>
              </w:rPr>
              <w:t xml:space="preserve"> </w:t>
            </w:r>
            <w:r>
              <w:rPr>
                <w:rFonts w:ascii="Calibri" w:eastAsia="Calibri" w:hAnsi="Calibri" w:cs="Mangal"/>
                <w:cs/>
                <w:lang w:val="en-US" w:bidi="hi-IN"/>
              </w:rPr>
              <w:t>भुगतान</w:t>
            </w:r>
            <w:r>
              <w:rPr>
                <w:rFonts w:ascii="Calibri" w:eastAsia="Calibri" w:hAnsi="Calibri" w:cs="Mangal"/>
                <w:szCs w:val="20"/>
                <w:lang w:val="en-US" w:bidi="hi-IN"/>
              </w:rPr>
              <w:t xml:space="preserve"> </w:t>
            </w:r>
            <w:r>
              <w:rPr>
                <w:rFonts w:ascii="Calibri" w:eastAsia="Calibri" w:hAnsi="Calibri" w:cs="Mangal"/>
                <w:cs/>
                <w:lang w:val="en-US" w:bidi="hi-IN"/>
              </w:rPr>
              <w:t>को</w:t>
            </w:r>
            <w:r>
              <w:rPr>
                <w:rFonts w:ascii="Calibri" w:eastAsia="Calibri" w:hAnsi="Calibri" w:cs="Mangal"/>
                <w:szCs w:val="20"/>
                <w:lang w:val="en-US" w:bidi="hi-IN"/>
              </w:rPr>
              <w:t xml:space="preserve"> </w:t>
            </w:r>
            <w:r>
              <w:rPr>
                <w:rFonts w:ascii="Calibri" w:eastAsia="Calibri" w:hAnsi="Calibri" w:cs="Mangal"/>
                <w:cs/>
                <w:lang w:val="en-US" w:bidi="hi-IN"/>
              </w:rPr>
              <w:t>संयोजित</w:t>
            </w:r>
            <w:r>
              <w:rPr>
                <w:rFonts w:ascii="Calibri" w:eastAsia="Calibri" w:hAnsi="Calibri" w:cs="Mangal"/>
                <w:szCs w:val="20"/>
                <w:lang w:val="en-US" w:bidi="hi-IN"/>
              </w:rPr>
              <w:t xml:space="preserve"> </w:t>
            </w:r>
            <w:r>
              <w:rPr>
                <w:rFonts w:ascii="Calibri" w:eastAsia="Calibri" w:hAnsi="Calibri" w:cs="Mangal"/>
                <w:cs/>
                <w:lang w:val="en-US" w:bidi="hi-IN"/>
              </w:rPr>
              <w:t>करे</w:t>
            </w:r>
            <w:r>
              <w:rPr>
                <w:rFonts w:eastAsia="Calibri" w:cs="Mangal"/>
                <w:szCs w:val="20"/>
                <w:lang w:val="en-US" w:bidi="hi-IN"/>
              </w:rPr>
              <w:t>I</w:t>
            </w:r>
          </w:p>
        </w:tc>
        <w:tc>
          <w:tcPr>
            <w:tcW w:w="5387" w:type="dxa"/>
          </w:tcPr>
          <w:p w:rsidR="003B4544" w:rsidRDefault="000B4507">
            <w:pPr>
              <w:spacing w:after="0" w:line="240" w:lineRule="auto"/>
              <w:rPr>
                <w:lang w:val="en-US"/>
              </w:rPr>
            </w:pPr>
            <w:r>
              <w:rPr>
                <w:rFonts w:eastAsia="Calibri" w:cs="Raavi"/>
                <w:lang w:val="en-US"/>
              </w:rPr>
              <w:t>Now, let’s turn to a national policy that combines a tax on carbon emissions to reduce emissions and cash transfers to protect people’s purchasing power.</w:t>
            </w:r>
          </w:p>
        </w:tc>
        <w:tc>
          <w:tcPr>
            <w:tcW w:w="4820" w:type="dxa"/>
          </w:tcPr>
          <w:p w:rsidR="003B4544" w:rsidRDefault="000B4507">
            <w:pPr>
              <w:spacing w:after="0" w:line="240" w:lineRule="auto"/>
              <w:rPr>
                <w:lang w:val="en-US"/>
              </w:rPr>
            </w:pPr>
            <w:r>
              <w:rPr>
                <w:rFonts w:eastAsia="Calibri" w:cs="Raavi"/>
                <w:lang w:val="en-US"/>
              </w:rPr>
              <w:t>Shows the person with a gallon of oil in one hand and cash in the other where size of gallon diminishes and cash grows.</w:t>
            </w:r>
          </w:p>
        </w:tc>
      </w:tr>
      <w:tr w:rsidR="003B4544" w:rsidRPr="00187D50">
        <w:tc>
          <w:tcPr>
            <w:tcW w:w="5245" w:type="dxa"/>
          </w:tcPr>
          <w:p w:rsidR="003B4544" w:rsidRDefault="000B4507">
            <w:pPr>
              <w:spacing w:after="0" w:line="240" w:lineRule="auto"/>
              <w:rPr>
                <w:rFonts w:cs="Mangal"/>
                <w:szCs w:val="20"/>
                <w:lang w:val="en-US" w:bidi="hi-IN"/>
              </w:rPr>
            </w:pPr>
            <w:r>
              <w:rPr>
                <w:rFonts w:ascii="Calibri" w:eastAsia="Calibri" w:hAnsi="Calibri" w:cs="Mangal"/>
                <w:cs/>
                <w:lang w:val="en-US" w:bidi="hi-IN"/>
              </w:rPr>
              <w:t>कार्बन</w:t>
            </w:r>
            <w:r>
              <w:rPr>
                <w:rFonts w:ascii="Calibri" w:eastAsia="Calibri" w:hAnsi="Calibri" w:cs="Mangal"/>
                <w:szCs w:val="20"/>
                <w:lang w:val="en-US" w:bidi="hi-IN"/>
              </w:rPr>
              <w:t xml:space="preserve"> </w:t>
            </w:r>
            <w:r>
              <w:rPr>
                <w:rFonts w:ascii="Calibri" w:eastAsia="Calibri" w:hAnsi="Calibri" w:cs="Mangal"/>
                <w:cs/>
                <w:lang w:val="en-US" w:bidi="hi-IN"/>
              </w:rPr>
              <w:t>टैक्स</w:t>
            </w:r>
            <w:r>
              <w:rPr>
                <w:rFonts w:ascii="Calibri" w:eastAsia="Calibri" w:hAnsi="Calibri" w:cs="Mangal"/>
                <w:szCs w:val="20"/>
                <w:lang w:val="en-US" w:bidi="hi-IN"/>
              </w:rPr>
              <w:t xml:space="preserve"> </w:t>
            </w:r>
            <w:r>
              <w:rPr>
                <w:rFonts w:ascii="Calibri" w:eastAsia="Calibri" w:hAnsi="Calibri" w:cs="Mangal"/>
                <w:cs/>
                <w:lang w:val="en-US" w:bidi="hi-IN"/>
              </w:rPr>
              <w:t>के</w:t>
            </w:r>
            <w:r>
              <w:rPr>
                <w:rFonts w:ascii="Calibri" w:eastAsia="Calibri" w:hAnsi="Calibri" w:cs="Mangal"/>
                <w:szCs w:val="20"/>
                <w:lang w:val="en-US" w:bidi="hi-IN"/>
              </w:rPr>
              <w:t xml:space="preserve"> </w:t>
            </w:r>
            <w:r>
              <w:rPr>
                <w:rFonts w:ascii="Calibri" w:eastAsia="Calibri" w:hAnsi="Calibri" w:cs="Mangal"/>
                <w:cs/>
                <w:lang w:val="en-US" w:bidi="hi-IN"/>
              </w:rPr>
              <w:t>साथ</w:t>
            </w:r>
            <w:r>
              <w:rPr>
                <w:rFonts w:eastAsia="Calibri" w:cs="Mangal"/>
                <w:szCs w:val="20"/>
                <w:lang w:val="en-US" w:bidi="hi-IN"/>
              </w:rPr>
              <w:t xml:space="preserve">, </w:t>
            </w:r>
            <w:r>
              <w:rPr>
                <w:rFonts w:ascii="Calibri" w:eastAsia="Calibri" w:hAnsi="Calibri" w:cs="Mangal"/>
                <w:cs/>
                <w:lang w:val="en-US" w:bidi="hi-IN"/>
              </w:rPr>
              <w:t>सभी</w:t>
            </w:r>
            <w:r>
              <w:rPr>
                <w:rFonts w:ascii="Calibri" w:eastAsia="Calibri" w:hAnsi="Calibri" w:cs="Mangal"/>
                <w:szCs w:val="20"/>
                <w:lang w:val="en-US" w:bidi="hi-IN"/>
              </w:rPr>
              <w:t xml:space="preserve"> </w:t>
            </w:r>
            <w:r>
              <w:rPr>
                <w:rFonts w:ascii="Calibri" w:eastAsia="Calibri" w:hAnsi="Calibri" w:cs="Mangal"/>
                <w:cs/>
                <w:lang w:val="en-US" w:bidi="hi-IN"/>
              </w:rPr>
              <w:t>उत्पाद</w:t>
            </w:r>
            <w:r>
              <w:rPr>
                <w:rFonts w:ascii="Calibri" w:eastAsia="Calibri" w:hAnsi="Calibri" w:cs="Mangal"/>
                <w:szCs w:val="20"/>
                <w:lang w:val="en-US" w:bidi="hi-IN"/>
              </w:rPr>
              <w:t xml:space="preserve"> </w:t>
            </w:r>
            <w:r>
              <w:rPr>
                <w:rFonts w:ascii="Calibri" w:eastAsia="Calibri" w:hAnsi="Calibri" w:cs="Mangal"/>
                <w:cs/>
                <w:lang w:val="en-US" w:bidi="hi-IN"/>
              </w:rPr>
              <w:t>जो</w:t>
            </w:r>
            <w:r>
              <w:rPr>
                <w:rFonts w:ascii="Calibri" w:eastAsia="Calibri" w:hAnsi="Calibri" w:cs="Mangal"/>
                <w:szCs w:val="20"/>
                <w:lang w:val="en-US" w:bidi="hi-IN"/>
              </w:rPr>
              <w:t xml:space="preserve"> </w:t>
            </w:r>
            <w:r>
              <w:rPr>
                <w:rFonts w:ascii="Calibri" w:eastAsia="Calibri" w:hAnsi="Calibri" w:cs="Mangal"/>
                <w:cs/>
                <w:lang w:val="en-US" w:bidi="hi-IN"/>
              </w:rPr>
              <w:t>ग्रीनहाउस</w:t>
            </w:r>
            <w:r>
              <w:rPr>
                <w:rFonts w:ascii="Calibri" w:eastAsia="Calibri" w:hAnsi="Calibri" w:cs="Mangal"/>
                <w:szCs w:val="20"/>
                <w:lang w:val="en-US" w:bidi="hi-IN"/>
              </w:rPr>
              <w:t xml:space="preserve"> </w:t>
            </w:r>
            <w:r>
              <w:rPr>
                <w:rFonts w:ascii="Calibri" w:eastAsia="Calibri" w:hAnsi="Calibri" w:cs="Mangal"/>
                <w:cs/>
                <w:lang w:val="en-US" w:bidi="hi-IN"/>
              </w:rPr>
              <w:t>गैस</w:t>
            </w:r>
            <w:r>
              <w:rPr>
                <w:rFonts w:ascii="Calibri" w:eastAsia="Calibri" w:hAnsi="Calibri" w:cs="Mangal"/>
                <w:szCs w:val="20"/>
                <w:lang w:val="en-US" w:bidi="hi-IN"/>
              </w:rPr>
              <w:t xml:space="preserve"> </w:t>
            </w:r>
            <w:r>
              <w:rPr>
                <w:rFonts w:ascii="Calibri" w:eastAsia="Calibri" w:hAnsi="Calibri" w:cs="Mangal"/>
                <w:cs/>
                <w:lang w:val="en-US" w:bidi="hi-IN"/>
              </w:rPr>
              <w:t>छोड़ते</w:t>
            </w:r>
            <w:r>
              <w:rPr>
                <w:rFonts w:ascii="Calibri" w:eastAsia="Calibri" w:hAnsi="Calibri" w:cs="Mangal"/>
                <w:szCs w:val="20"/>
                <w:lang w:val="en-US" w:bidi="hi-IN"/>
              </w:rPr>
              <w:t xml:space="preserve"> </w:t>
            </w:r>
            <w:r>
              <w:rPr>
                <w:rFonts w:ascii="Calibri" w:eastAsia="Calibri" w:hAnsi="Calibri" w:cs="Mangal"/>
                <w:cs/>
                <w:lang w:val="en-US" w:bidi="hi-IN"/>
              </w:rPr>
              <w:t>हैं</w:t>
            </w:r>
            <w:r>
              <w:rPr>
                <w:rFonts w:eastAsia="Calibri" w:cs="Mangal"/>
                <w:szCs w:val="20"/>
                <w:lang w:val="en-US" w:bidi="hi-IN"/>
              </w:rPr>
              <w:t xml:space="preserve">, </w:t>
            </w:r>
            <w:r>
              <w:rPr>
                <w:rFonts w:ascii="Calibri" w:eastAsia="Calibri" w:hAnsi="Calibri" w:cs="Mangal"/>
                <w:cs/>
                <w:lang w:val="en-US" w:bidi="hi-IN"/>
              </w:rPr>
              <w:t>को</w:t>
            </w:r>
            <w:r>
              <w:rPr>
                <w:rFonts w:ascii="Calibri" w:eastAsia="Calibri" w:hAnsi="Calibri" w:cs="Mangal"/>
                <w:szCs w:val="20"/>
                <w:lang w:val="en-US" w:bidi="hi-IN"/>
              </w:rPr>
              <w:t xml:space="preserve"> </w:t>
            </w:r>
            <w:r>
              <w:rPr>
                <w:rFonts w:ascii="Calibri" w:eastAsia="Calibri" w:hAnsi="Calibri" w:cs="Mangal"/>
                <w:cs/>
                <w:lang w:val="en-US" w:bidi="hi-IN"/>
              </w:rPr>
              <w:t>टैक्स</w:t>
            </w:r>
            <w:r>
              <w:rPr>
                <w:rFonts w:ascii="Calibri" w:eastAsia="Calibri" w:hAnsi="Calibri" w:cs="Mangal"/>
                <w:szCs w:val="20"/>
                <w:lang w:val="en-US" w:bidi="hi-IN"/>
              </w:rPr>
              <w:t xml:space="preserve"> </w:t>
            </w:r>
            <w:r>
              <w:rPr>
                <w:rFonts w:ascii="Calibri" w:eastAsia="Calibri" w:hAnsi="Calibri" w:cs="Mangal"/>
                <w:cs/>
                <w:lang w:val="en-US" w:bidi="hi-IN"/>
              </w:rPr>
              <w:t>देना</w:t>
            </w:r>
            <w:r>
              <w:rPr>
                <w:rFonts w:ascii="Calibri" w:eastAsia="Calibri" w:hAnsi="Calibri" w:cs="Mangal"/>
                <w:szCs w:val="20"/>
                <w:lang w:val="en-US" w:bidi="hi-IN"/>
              </w:rPr>
              <w:t xml:space="preserve"> </w:t>
            </w:r>
            <w:r>
              <w:rPr>
                <w:rFonts w:ascii="Calibri" w:eastAsia="Calibri" w:hAnsi="Calibri" w:cs="Mangal"/>
                <w:cs/>
                <w:lang w:val="en-US" w:bidi="hi-IN"/>
              </w:rPr>
              <w:t>पड़ेगा</w:t>
            </w:r>
            <w:r>
              <w:rPr>
                <w:rFonts w:eastAsia="Calibri" w:cs="Mangal"/>
                <w:szCs w:val="20"/>
                <w:lang w:val="en-US" w:bidi="hi-IN"/>
              </w:rPr>
              <w:t xml:space="preserve">I </w:t>
            </w:r>
          </w:p>
        </w:tc>
        <w:tc>
          <w:tcPr>
            <w:tcW w:w="5387" w:type="dxa"/>
          </w:tcPr>
          <w:p w:rsidR="003B4544" w:rsidRDefault="000B4507">
            <w:pPr>
              <w:spacing w:after="0" w:line="240" w:lineRule="auto"/>
              <w:rPr>
                <w:lang w:val="en-US"/>
              </w:rPr>
            </w:pPr>
            <w:r>
              <w:rPr>
                <w:rFonts w:eastAsia="Calibri" w:cs="Raavi"/>
                <w:lang w:val="en-US"/>
              </w:rPr>
              <w:t xml:space="preserve">With a carbon tax, all products that emit greenhouse gases would be taxed. </w:t>
            </w:r>
          </w:p>
        </w:tc>
        <w:tc>
          <w:tcPr>
            <w:tcW w:w="4820" w:type="dxa"/>
          </w:tcPr>
          <w:p w:rsidR="003B4544" w:rsidRDefault="000B4507">
            <w:pPr>
              <w:spacing w:after="0" w:line="240" w:lineRule="auto"/>
              <w:rPr>
                <w:lang w:val="en-US"/>
              </w:rPr>
            </w:pPr>
            <w:r>
              <w:rPr>
                <w:rFonts w:eastAsia="Calibri" w:cs="Raavi"/>
                <w:lang w:val="en-US"/>
              </w:rPr>
              <w:t xml:space="preserve">A person fills up her gas tank. The price of gasoline is displayed, and it goes up. </w:t>
            </w:r>
          </w:p>
        </w:tc>
      </w:tr>
      <w:tr w:rsidR="003B4544" w:rsidRPr="00187D50">
        <w:tc>
          <w:tcPr>
            <w:tcW w:w="5245" w:type="dxa"/>
            <w:tcBorders>
              <w:top w:val="nil"/>
            </w:tcBorders>
          </w:tcPr>
          <w:p w:rsidR="003B4544" w:rsidRDefault="000B4507">
            <w:pPr>
              <w:spacing w:after="0" w:line="240" w:lineRule="auto"/>
              <w:rPr>
                <w:rFonts w:cs="Mangal"/>
                <w:szCs w:val="20"/>
                <w:lang w:val="en-US" w:bidi="hi-IN"/>
              </w:rPr>
            </w:pPr>
            <w:r>
              <w:rPr>
                <w:rFonts w:ascii="Calibri" w:eastAsia="Calibri" w:hAnsi="Calibri" w:cs="Mangal"/>
                <w:cs/>
                <w:lang w:val="en-US" w:bidi="hi-IN"/>
              </w:rPr>
              <w:t>उदाहरण</w:t>
            </w:r>
            <w:r>
              <w:rPr>
                <w:rFonts w:ascii="Calibri" w:eastAsia="Calibri" w:hAnsi="Calibri" w:cs="Mangal"/>
                <w:szCs w:val="20"/>
                <w:lang w:val="en-US" w:bidi="hi-IN"/>
              </w:rPr>
              <w:t xml:space="preserve"> </w:t>
            </w:r>
            <w:r>
              <w:rPr>
                <w:rFonts w:ascii="Calibri" w:eastAsia="Calibri" w:hAnsi="Calibri" w:cs="Mangal"/>
                <w:cs/>
                <w:lang w:val="en-US" w:bidi="hi-IN"/>
              </w:rPr>
              <w:t>के</w:t>
            </w:r>
            <w:r>
              <w:rPr>
                <w:rFonts w:ascii="Calibri" w:eastAsia="Calibri" w:hAnsi="Calibri" w:cs="Mangal"/>
                <w:szCs w:val="20"/>
                <w:lang w:val="en-US" w:bidi="hi-IN"/>
              </w:rPr>
              <w:t xml:space="preserve"> </w:t>
            </w:r>
            <w:r>
              <w:rPr>
                <w:rFonts w:ascii="Calibri" w:eastAsia="Calibri" w:hAnsi="Calibri" w:cs="Mangal"/>
                <w:cs/>
                <w:lang w:val="en-US" w:bidi="hi-IN"/>
              </w:rPr>
              <w:t>लिए</w:t>
            </w:r>
            <w:r>
              <w:rPr>
                <w:rFonts w:eastAsia="Calibri" w:cs="Mangal"/>
                <w:szCs w:val="20"/>
                <w:lang w:val="en-US" w:bidi="hi-IN"/>
              </w:rPr>
              <w:t xml:space="preserve">, </w:t>
            </w:r>
            <w:r>
              <w:rPr>
                <w:rFonts w:ascii="Calibri" w:eastAsia="Calibri" w:hAnsi="Calibri" w:cs="Mangal"/>
                <w:cs/>
                <w:lang w:val="en-US" w:bidi="hi-IN"/>
              </w:rPr>
              <w:t>गैसोलीन</w:t>
            </w:r>
            <w:r>
              <w:rPr>
                <w:rFonts w:ascii="Calibri" w:eastAsia="Calibri" w:hAnsi="Calibri" w:cs="Mangal"/>
                <w:szCs w:val="20"/>
                <w:lang w:val="en-US" w:bidi="hi-IN"/>
              </w:rPr>
              <w:t xml:space="preserve"> </w:t>
            </w:r>
            <w:r>
              <w:rPr>
                <w:rFonts w:ascii="Calibri" w:eastAsia="Calibri" w:hAnsi="Calibri" w:cs="Mangal"/>
                <w:cs/>
                <w:lang w:val="en-US" w:bidi="hi-IN"/>
              </w:rPr>
              <w:t>का</w:t>
            </w:r>
            <w:r>
              <w:rPr>
                <w:rFonts w:ascii="Calibri" w:eastAsia="Calibri" w:hAnsi="Calibri" w:cs="Mangal"/>
                <w:szCs w:val="20"/>
                <w:lang w:val="en-US" w:bidi="hi-IN"/>
              </w:rPr>
              <w:t xml:space="preserve"> </w:t>
            </w:r>
            <w:r>
              <w:rPr>
                <w:rFonts w:ascii="Calibri" w:eastAsia="Calibri" w:hAnsi="Calibri" w:cs="Mangal"/>
                <w:cs/>
                <w:lang w:val="en-US" w:bidi="hi-IN"/>
              </w:rPr>
              <w:t>दाम</w:t>
            </w:r>
            <w:r>
              <w:rPr>
                <w:rFonts w:ascii="Calibri" w:eastAsia="Calibri" w:hAnsi="Calibri" w:cs="Mangal"/>
                <w:szCs w:val="20"/>
                <w:lang w:val="en-US" w:bidi="hi-IN"/>
              </w:rPr>
              <w:t xml:space="preserve"> </w:t>
            </w:r>
            <w:r>
              <w:rPr>
                <w:rFonts w:ascii="Calibri" w:eastAsia="Calibri" w:hAnsi="Calibri" w:cs="Mangal"/>
                <w:cs/>
                <w:lang w:val="en-US" w:bidi="hi-IN"/>
              </w:rPr>
              <w:t>प्रति</w:t>
            </w:r>
            <w:r>
              <w:rPr>
                <w:rFonts w:ascii="Calibri" w:eastAsia="Calibri" w:hAnsi="Calibri" w:cs="Mangal"/>
                <w:szCs w:val="20"/>
                <w:lang w:val="en-US" w:bidi="hi-IN"/>
              </w:rPr>
              <w:t xml:space="preserve"> </w:t>
            </w:r>
            <w:r>
              <w:rPr>
                <w:rFonts w:ascii="Calibri" w:eastAsia="Calibri" w:hAnsi="Calibri" w:cs="Mangal"/>
                <w:cs/>
                <w:lang w:val="en-US" w:bidi="hi-IN"/>
              </w:rPr>
              <w:t>लीटर</w:t>
            </w:r>
            <w:r>
              <w:rPr>
                <w:rFonts w:ascii="Calibri" w:eastAsia="Calibri" w:hAnsi="Calibri" w:cs="Mangal"/>
                <w:szCs w:val="20"/>
                <w:lang w:val="en-US" w:bidi="hi-IN"/>
              </w:rPr>
              <w:t xml:space="preserve"> </w:t>
            </w:r>
            <w:r>
              <w:rPr>
                <w:rFonts w:eastAsia="Calibri"/>
                <w:b/>
                <w:lang w:val="en-US"/>
              </w:rPr>
              <w:t>8</w:t>
            </w:r>
            <w:r>
              <w:rPr>
                <w:rFonts w:eastAsia="Calibri" w:cs="Mangal"/>
                <w:b/>
                <w:szCs w:val="20"/>
                <w:lang w:val="en-US" w:bidi="hi-IN"/>
              </w:rPr>
              <w:t xml:space="preserve"> </w:t>
            </w:r>
            <w:r>
              <w:rPr>
                <w:rFonts w:ascii="Calibri" w:eastAsia="Calibri" w:hAnsi="Calibri" w:cs="Mangal"/>
                <w:bCs/>
                <w:cs/>
                <w:lang w:val="en-US" w:bidi="hi-IN"/>
              </w:rPr>
              <w:t>रूपये</w:t>
            </w:r>
            <w:r>
              <w:rPr>
                <w:rFonts w:ascii="Calibri" w:eastAsia="Calibri" w:hAnsi="Calibri" w:cs="Mangal"/>
                <w:b/>
                <w:szCs w:val="20"/>
                <w:lang w:val="en-US" w:bidi="hi-IN"/>
              </w:rPr>
              <w:t xml:space="preserve"> </w:t>
            </w:r>
            <w:r>
              <w:rPr>
                <w:rFonts w:ascii="Calibri" w:eastAsia="Calibri" w:hAnsi="Calibri" w:cs="Mangal"/>
                <w:b/>
                <w:bCs/>
                <w:cs/>
                <w:lang w:val="en-US" w:bidi="hi-IN"/>
              </w:rPr>
              <w:t>बढ़</w:t>
            </w:r>
            <w:r>
              <w:rPr>
                <w:rFonts w:ascii="Calibri" w:eastAsia="Calibri" w:hAnsi="Calibri" w:cs="Mangal"/>
                <w:b/>
                <w:szCs w:val="20"/>
                <w:lang w:val="en-US" w:bidi="hi-IN"/>
              </w:rPr>
              <w:t xml:space="preserve"> </w:t>
            </w:r>
            <w:r>
              <w:rPr>
                <w:rFonts w:ascii="Calibri" w:eastAsia="Calibri" w:hAnsi="Calibri" w:cs="Mangal"/>
                <w:b/>
                <w:bCs/>
                <w:cs/>
                <w:lang w:val="en-US" w:bidi="hi-IN"/>
              </w:rPr>
              <w:t>जाएगा</w:t>
            </w:r>
            <w:r>
              <w:rPr>
                <w:rFonts w:eastAsia="Calibri" w:cs="Mangal"/>
                <w:b/>
                <w:szCs w:val="20"/>
                <w:lang w:val="en-US" w:bidi="hi-IN"/>
              </w:rPr>
              <w:t>I</w:t>
            </w:r>
          </w:p>
        </w:tc>
        <w:tc>
          <w:tcPr>
            <w:tcW w:w="5387" w:type="dxa"/>
            <w:tcBorders>
              <w:top w:val="nil"/>
            </w:tcBorders>
          </w:tcPr>
          <w:p w:rsidR="003B4544" w:rsidRDefault="000B4507">
            <w:pPr>
              <w:spacing w:after="0" w:line="240" w:lineRule="auto"/>
              <w:rPr>
                <w:lang w:val="en-US"/>
              </w:rPr>
            </w:pPr>
            <w:r>
              <w:rPr>
                <w:rFonts w:eastAsia="Calibri" w:cs="Raavi"/>
                <w:lang w:val="en-US"/>
              </w:rPr>
              <w:t xml:space="preserve">For example, the price of gasoline would increase by </w:t>
            </w:r>
            <w:r>
              <w:rPr>
                <w:rFonts w:eastAsia="Calibri" w:cs="Raavi"/>
                <w:b/>
                <w:lang w:val="en-US"/>
              </w:rPr>
              <w:t>8 rupees</w:t>
            </w:r>
            <w:r>
              <w:rPr>
                <w:rFonts w:eastAsia="Calibri" w:cs="Raavi"/>
                <w:lang w:val="en-US"/>
              </w:rPr>
              <w:t xml:space="preserve"> per liter</w:t>
            </w:r>
            <w:r>
              <w:rPr>
                <w:rFonts w:eastAsia="Calibri" w:cs="Raavi"/>
                <w:b/>
                <w:lang w:val="en-US"/>
              </w:rPr>
              <w:t>.</w:t>
            </w:r>
          </w:p>
        </w:tc>
        <w:tc>
          <w:tcPr>
            <w:tcW w:w="4820" w:type="dxa"/>
            <w:tcBorders>
              <w:top w:val="nil"/>
            </w:tcBorders>
          </w:tcPr>
          <w:p w:rsidR="003B4544" w:rsidRDefault="000B4507">
            <w:pPr>
              <w:spacing w:after="0" w:line="240" w:lineRule="auto"/>
              <w:rPr>
                <w:lang w:val="en-US"/>
              </w:rPr>
            </w:pPr>
            <w:r>
              <w:rPr>
                <w:rFonts w:eastAsia="Calibri" w:cs="Raavi"/>
                <w:lang w:val="en-US"/>
              </w:rPr>
              <w:t>The sign is “</w:t>
            </w:r>
            <w:r>
              <w:rPr>
                <w:rFonts w:eastAsia="Calibri" w:cs="Raavi"/>
                <w:b/>
                <w:lang w:val="en-US"/>
              </w:rPr>
              <w:t>₹</w:t>
            </w:r>
            <w:r>
              <w:rPr>
                <w:rFonts w:eastAsia="Calibri" w:cs="Raavi"/>
                <w:lang w:val="en-US"/>
              </w:rPr>
              <w:t>” and the price increase “</w:t>
            </w:r>
            <w:r>
              <w:rPr>
                <w:rFonts w:eastAsia="Calibri" w:cs="Raavi"/>
                <w:b/>
                <w:lang w:val="en-US"/>
              </w:rPr>
              <w:t>+</w:t>
            </w:r>
            <w:r>
              <w:rPr>
                <w:rFonts w:eastAsia="Calibri" w:cs="Raavi"/>
                <w:lang w:val="en-US"/>
              </w:rPr>
              <w:t xml:space="preserve"> </w:t>
            </w:r>
            <w:r>
              <w:rPr>
                <w:rFonts w:eastAsia="Calibri" w:cs="Raavi"/>
                <w:b/>
                <w:lang w:val="en-US"/>
              </w:rPr>
              <w:t xml:space="preserve">8 </w:t>
            </w:r>
            <w:r>
              <w:rPr>
                <w:rFonts w:ascii="Calibri" w:eastAsia="Calibri" w:hAnsi="Calibri" w:cs="Mangal"/>
                <w:bCs/>
                <w:cs/>
                <w:lang w:val="en-US" w:bidi="hi-IN"/>
              </w:rPr>
              <w:t>रूपये</w:t>
            </w:r>
            <w:r>
              <w:rPr>
                <w:rFonts w:ascii="Calibri" w:eastAsia="Calibri" w:hAnsi="Calibri"/>
                <w:lang w:val="en-US"/>
              </w:rPr>
              <w:t>”</w:t>
            </w:r>
          </w:p>
        </w:tc>
      </w:tr>
      <w:tr w:rsidR="003B4544" w:rsidRPr="00187D50">
        <w:tc>
          <w:tcPr>
            <w:tcW w:w="5245" w:type="dxa"/>
          </w:tcPr>
          <w:p w:rsidR="003B4544" w:rsidRPr="000F71A6" w:rsidRDefault="000B4507">
            <w:pPr>
              <w:spacing w:after="0" w:line="240" w:lineRule="auto"/>
              <w:rPr>
                <w:rFonts w:cs="Mangal"/>
                <w:szCs w:val="20"/>
                <w:lang w:val="en-US" w:bidi="hi-IN"/>
              </w:rPr>
            </w:pPr>
            <w:r>
              <w:rPr>
                <w:rFonts w:ascii="Calibri" w:eastAsia="Calibri" w:hAnsi="Calibri" w:cs="Mangal"/>
                <w:cs/>
                <w:lang w:val="en-US" w:bidi="hi-IN"/>
              </w:rPr>
              <w:t>कार्बन</w:t>
            </w:r>
            <w:r>
              <w:rPr>
                <w:rFonts w:ascii="Calibri" w:eastAsia="Calibri" w:hAnsi="Calibri" w:cs="Mangal"/>
                <w:szCs w:val="20"/>
                <w:lang w:val="en-US" w:bidi="hi-IN"/>
              </w:rPr>
              <w:t xml:space="preserve"> </w:t>
            </w:r>
            <w:r>
              <w:rPr>
                <w:rFonts w:ascii="Calibri" w:eastAsia="Calibri" w:hAnsi="Calibri" w:cs="Mangal"/>
                <w:cs/>
                <w:lang w:val="en-US" w:bidi="hi-IN"/>
              </w:rPr>
              <w:t>टैक्स</w:t>
            </w:r>
            <w:r>
              <w:rPr>
                <w:rFonts w:ascii="Calibri" w:eastAsia="Calibri" w:hAnsi="Calibri" w:cs="Mangal"/>
                <w:szCs w:val="20"/>
                <w:lang w:val="en-US" w:bidi="hi-IN"/>
              </w:rPr>
              <w:t xml:space="preserve"> </w:t>
            </w:r>
            <w:r>
              <w:rPr>
                <w:rFonts w:ascii="Calibri" w:eastAsia="Calibri" w:hAnsi="Calibri" w:cs="Mangal"/>
                <w:cs/>
                <w:lang w:val="en-US" w:bidi="hi-IN"/>
              </w:rPr>
              <w:t>के</w:t>
            </w:r>
            <w:r>
              <w:rPr>
                <w:rFonts w:ascii="Calibri" w:eastAsia="Calibri" w:hAnsi="Calibri" w:cs="Mangal"/>
                <w:szCs w:val="20"/>
                <w:lang w:val="en-US" w:bidi="hi-IN"/>
              </w:rPr>
              <w:t xml:space="preserve"> </w:t>
            </w:r>
            <w:r>
              <w:rPr>
                <w:rFonts w:ascii="Calibri" w:eastAsia="Calibri" w:hAnsi="Calibri" w:cs="Mangal"/>
                <w:cs/>
                <w:lang w:val="en-US" w:bidi="hi-IN"/>
              </w:rPr>
              <w:t>साथ</w:t>
            </w:r>
            <w:r>
              <w:rPr>
                <w:rFonts w:eastAsia="Calibri" w:cs="Mangal"/>
                <w:szCs w:val="20"/>
                <w:lang w:val="en-US" w:bidi="hi-IN"/>
              </w:rPr>
              <w:t xml:space="preserve">, </w:t>
            </w:r>
            <w:r>
              <w:rPr>
                <w:rFonts w:ascii="Calibri" w:eastAsia="Calibri" w:hAnsi="Calibri" w:cs="Mangal"/>
                <w:cs/>
                <w:lang w:val="en-US" w:bidi="hi-IN"/>
              </w:rPr>
              <w:t>कम्पनियाँ</w:t>
            </w:r>
            <w:r>
              <w:rPr>
                <w:rFonts w:ascii="Calibri" w:eastAsia="Calibri" w:hAnsi="Calibri" w:cs="Mangal"/>
                <w:szCs w:val="20"/>
                <w:lang w:val="en-US" w:bidi="hi-IN"/>
              </w:rPr>
              <w:t xml:space="preserve"> </w:t>
            </w:r>
            <w:r>
              <w:rPr>
                <w:rFonts w:ascii="Calibri" w:eastAsia="Calibri" w:hAnsi="Calibri" w:cs="Mangal"/>
                <w:cs/>
                <w:lang w:val="en-US" w:bidi="hi-IN"/>
              </w:rPr>
              <w:t>और</w:t>
            </w:r>
            <w:r>
              <w:rPr>
                <w:rFonts w:ascii="Calibri" w:eastAsia="Calibri" w:hAnsi="Calibri" w:cs="Mangal"/>
                <w:szCs w:val="20"/>
                <w:lang w:val="en-US" w:bidi="hi-IN"/>
              </w:rPr>
              <w:t xml:space="preserve"> </w:t>
            </w:r>
            <w:r>
              <w:rPr>
                <w:rFonts w:ascii="Calibri" w:eastAsia="Calibri" w:hAnsi="Calibri" w:cs="Mangal"/>
                <w:cs/>
                <w:lang w:val="en-US" w:bidi="hi-IN"/>
              </w:rPr>
              <w:t>लोग</w:t>
            </w:r>
            <w:r>
              <w:rPr>
                <w:rFonts w:ascii="Calibri" w:eastAsia="Calibri" w:hAnsi="Calibri" w:cs="Mangal"/>
                <w:szCs w:val="20"/>
                <w:lang w:val="en-US" w:bidi="hi-IN"/>
              </w:rPr>
              <w:t xml:space="preserve"> </w:t>
            </w:r>
            <w:r>
              <w:rPr>
                <w:rFonts w:ascii="Calibri" w:eastAsia="Calibri" w:hAnsi="Calibri" w:cs="Mangal"/>
                <w:cs/>
                <w:lang w:val="en-US" w:bidi="hi-IN"/>
              </w:rPr>
              <w:t>उनके</w:t>
            </w:r>
            <w:r>
              <w:rPr>
                <w:rFonts w:ascii="Calibri" w:eastAsia="Calibri" w:hAnsi="Calibri" w:cs="Mangal"/>
                <w:szCs w:val="20"/>
                <w:lang w:val="en-US" w:bidi="hi-IN"/>
              </w:rPr>
              <w:t xml:space="preserve"> </w:t>
            </w:r>
            <w:r>
              <w:rPr>
                <w:rFonts w:ascii="Calibri" w:eastAsia="Calibri" w:hAnsi="Calibri" w:cs="Mangal"/>
                <w:cs/>
                <w:lang w:val="en-US" w:bidi="hi-IN"/>
              </w:rPr>
              <w:t>द्वारा</w:t>
            </w:r>
            <w:r>
              <w:rPr>
                <w:rFonts w:ascii="Calibri" w:eastAsia="Calibri" w:hAnsi="Calibri" w:cs="Mangal"/>
                <w:szCs w:val="20"/>
                <w:lang w:val="en-US" w:bidi="hi-IN"/>
              </w:rPr>
              <w:t xml:space="preserve"> </w:t>
            </w:r>
            <w:r>
              <w:rPr>
                <w:rFonts w:ascii="Calibri" w:eastAsia="Calibri" w:hAnsi="Calibri" w:cs="Mangal"/>
                <w:cs/>
                <w:lang w:val="en-US" w:bidi="hi-IN"/>
              </w:rPr>
              <w:t>उत्सर्जित</w:t>
            </w:r>
            <w:r>
              <w:rPr>
                <w:rFonts w:ascii="Calibri" w:eastAsia="Calibri" w:hAnsi="Calibri" w:cs="Mangal"/>
                <w:szCs w:val="20"/>
                <w:lang w:val="en-US" w:bidi="hi-IN"/>
              </w:rPr>
              <w:t xml:space="preserve"> </w:t>
            </w:r>
            <w:r>
              <w:rPr>
                <w:rFonts w:ascii="Calibri" w:eastAsia="Calibri" w:hAnsi="Calibri" w:cs="Mangal"/>
                <w:cs/>
                <w:lang w:val="en-US" w:bidi="hi-IN"/>
              </w:rPr>
              <w:t>ग्रीनहाउस</w:t>
            </w:r>
            <w:r>
              <w:rPr>
                <w:rFonts w:ascii="Calibri" w:eastAsia="Calibri" w:hAnsi="Calibri" w:cs="Mangal"/>
                <w:szCs w:val="20"/>
                <w:lang w:val="en-US" w:bidi="hi-IN"/>
              </w:rPr>
              <w:t xml:space="preserve"> </w:t>
            </w:r>
            <w:r>
              <w:rPr>
                <w:rFonts w:ascii="Calibri" w:eastAsia="Calibri" w:hAnsi="Calibri" w:cs="Mangal"/>
                <w:cs/>
                <w:lang w:val="en-US" w:bidi="hi-IN"/>
              </w:rPr>
              <w:t>गैसों</w:t>
            </w:r>
            <w:r>
              <w:rPr>
                <w:rFonts w:ascii="Calibri" w:eastAsia="Calibri" w:hAnsi="Calibri" w:cs="Mangal"/>
                <w:szCs w:val="20"/>
                <w:lang w:val="en-US" w:bidi="hi-IN"/>
              </w:rPr>
              <w:t xml:space="preserve"> </w:t>
            </w:r>
            <w:r>
              <w:rPr>
                <w:rFonts w:ascii="Calibri" w:eastAsia="Calibri" w:hAnsi="Calibri" w:cs="Mangal"/>
                <w:cs/>
                <w:lang w:val="en-US" w:bidi="hi-IN"/>
              </w:rPr>
              <w:t>के</w:t>
            </w:r>
            <w:r>
              <w:rPr>
                <w:rFonts w:ascii="Calibri" w:eastAsia="Calibri" w:hAnsi="Calibri" w:cs="Mangal"/>
                <w:szCs w:val="20"/>
                <w:lang w:val="en-US" w:bidi="hi-IN"/>
              </w:rPr>
              <w:t xml:space="preserve"> </w:t>
            </w:r>
            <w:r>
              <w:rPr>
                <w:rFonts w:ascii="Calibri" w:eastAsia="Calibri" w:hAnsi="Calibri" w:cs="Mangal"/>
                <w:cs/>
                <w:lang w:val="en-US" w:bidi="hi-IN"/>
              </w:rPr>
              <w:t>लिए</w:t>
            </w:r>
            <w:r>
              <w:rPr>
                <w:rFonts w:ascii="Calibri" w:eastAsia="Calibri" w:hAnsi="Calibri" w:cs="Mangal"/>
                <w:szCs w:val="20"/>
                <w:lang w:val="en-US" w:bidi="hi-IN"/>
              </w:rPr>
              <w:t xml:space="preserve"> </w:t>
            </w:r>
            <w:r>
              <w:rPr>
                <w:rFonts w:ascii="Calibri" w:eastAsia="Calibri" w:hAnsi="Calibri" w:cs="Mangal"/>
                <w:cs/>
                <w:lang w:val="en-US" w:bidi="hi-IN"/>
              </w:rPr>
              <w:t>भुगतान</w:t>
            </w:r>
            <w:r>
              <w:rPr>
                <w:rFonts w:ascii="Calibri" w:eastAsia="Calibri" w:hAnsi="Calibri" w:cs="Mangal"/>
                <w:szCs w:val="20"/>
                <w:lang w:val="en-US" w:bidi="hi-IN"/>
              </w:rPr>
              <w:t xml:space="preserve"> </w:t>
            </w:r>
            <w:r>
              <w:rPr>
                <w:rFonts w:ascii="Calibri" w:eastAsia="Calibri" w:hAnsi="Calibri" w:cs="Mangal"/>
                <w:cs/>
                <w:lang w:val="en-US" w:bidi="hi-IN"/>
              </w:rPr>
              <w:t>करेंगे</w:t>
            </w:r>
            <w:r>
              <w:rPr>
                <w:rFonts w:eastAsia="Calibri" w:cs="Mangal"/>
                <w:szCs w:val="20"/>
                <w:lang w:val="en-US" w:bidi="hi-IN"/>
              </w:rPr>
              <w:t xml:space="preserve">I </w:t>
            </w:r>
          </w:p>
        </w:tc>
        <w:tc>
          <w:tcPr>
            <w:tcW w:w="5387" w:type="dxa"/>
          </w:tcPr>
          <w:p w:rsidR="003B4544" w:rsidRDefault="000B4507">
            <w:pPr>
              <w:spacing w:after="0" w:line="240" w:lineRule="auto"/>
              <w:rPr>
                <w:lang w:val="en-US"/>
              </w:rPr>
            </w:pPr>
            <w:r>
              <w:rPr>
                <w:rFonts w:eastAsia="Calibri" w:cs="Raavi"/>
                <w:lang w:val="en-US"/>
              </w:rPr>
              <w:t xml:space="preserve">With a carbon tax, companies and people pay for the greenhouse gases they emit. </w:t>
            </w:r>
          </w:p>
        </w:tc>
        <w:tc>
          <w:tcPr>
            <w:tcW w:w="4820" w:type="dxa"/>
          </w:tcPr>
          <w:p w:rsidR="003B4544" w:rsidRDefault="000B4507">
            <w:pPr>
              <w:spacing w:after="0" w:line="240" w:lineRule="auto"/>
              <w:rPr>
                <w:lang w:val="en-US"/>
              </w:rPr>
            </w:pPr>
            <w:r>
              <w:rPr>
                <w:rFonts w:eastAsia="Calibri" w:cs="Raavi"/>
                <w:lang w:val="en-US"/>
              </w:rPr>
              <w:t xml:space="preserve">The person walk away from her car and </w:t>
            </w:r>
          </w:p>
        </w:tc>
      </w:tr>
      <w:tr w:rsidR="003B4544">
        <w:tc>
          <w:tcPr>
            <w:tcW w:w="5245" w:type="dxa"/>
            <w:tcBorders>
              <w:top w:val="nil"/>
            </w:tcBorders>
          </w:tcPr>
          <w:p w:rsidR="003B4544" w:rsidRPr="000F71A6" w:rsidRDefault="000B4507">
            <w:pPr>
              <w:spacing w:after="0" w:line="240" w:lineRule="auto"/>
              <w:rPr>
                <w:rFonts w:cs="Mangal"/>
                <w:szCs w:val="20"/>
                <w:lang w:val="en-US" w:bidi="hi-IN"/>
              </w:rPr>
            </w:pPr>
            <w:r>
              <w:rPr>
                <w:rFonts w:ascii="Calibri" w:eastAsia="Calibri" w:hAnsi="Calibri" w:cs="Mangal"/>
                <w:cs/>
                <w:lang w:val="en-US" w:bidi="hi-IN"/>
              </w:rPr>
              <w:t>यह</w:t>
            </w:r>
            <w:r>
              <w:rPr>
                <w:rFonts w:ascii="Calibri" w:eastAsia="Calibri" w:hAnsi="Calibri" w:cs="Mangal"/>
                <w:szCs w:val="20"/>
                <w:lang w:val="en-US" w:bidi="hi-IN"/>
              </w:rPr>
              <w:t xml:space="preserve"> </w:t>
            </w:r>
            <w:r>
              <w:rPr>
                <w:rFonts w:ascii="Calibri" w:eastAsia="Calibri" w:hAnsi="Calibri" w:cs="Mangal"/>
                <w:cs/>
                <w:lang w:val="en-US" w:bidi="hi-IN"/>
              </w:rPr>
              <w:t>उन</w:t>
            </w:r>
            <w:r>
              <w:rPr>
                <w:rFonts w:ascii="Calibri" w:eastAsia="Calibri" w:hAnsi="Calibri" w:cs="Mangal"/>
                <w:szCs w:val="20"/>
                <w:lang w:val="en-US" w:bidi="hi-IN"/>
              </w:rPr>
              <w:t xml:space="preserve"> </w:t>
            </w:r>
            <w:r>
              <w:rPr>
                <w:rFonts w:ascii="Calibri" w:eastAsia="Calibri" w:hAnsi="Calibri" w:cs="Mangal"/>
                <w:cs/>
                <w:lang w:val="en-US" w:bidi="hi-IN"/>
              </w:rPr>
              <w:t>पर</w:t>
            </w:r>
            <w:r>
              <w:rPr>
                <w:rFonts w:ascii="Calibri" w:eastAsia="Calibri" w:hAnsi="Calibri" w:cs="Mangal"/>
                <w:szCs w:val="20"/>
                <w:lang w:val="en-US" w:bidi="hi-IN"/>
              </w:rPr>
              <w:t xml:space="preserve">  </w:t>
            </w:r>
            <w:r>
              <w:rPr>
                <w:rFonts w:ascii="Calibri" w:eastAsia="Calibri" w:hAnsi="Calibri" w:cs="Mangal"/>
                <w:cs/>
                <w:lang w:val="en-US" w:bidi="hi-IN"/>
              </w:rPr>
              <w:t>उनके</w:t>
            </w:r>
            <w:r>
              <w:rPr>
                <w:rFonts w:ascii="Calibri" w:eastAsia="Calibri" w:hAnsi="Calibri" w:cs="Mangal"/>
                <w:szCs w:val="20"/>
                <w:lang w:val="en-US" w:bidi="hi-IN"/>
              </w:rPr>
              <w:t xml:space="preserve"> </w:t>
            </w:r>
            <w:r>
              <w:rPr>
                <w:rFonts w:ascii="Calibri" w:eastAsia="Calibri" w:hAnsi="Calibri" w:cs="Mangal"/>
                <w:cs/>
                <w:lang w:val="en-US" w:bidi="hi-IN"/>
              </w:rPr>
              <w:t>उत्सर्जन</w:t>
            </w:r>
            <w:r>
              <w:rPr>
                <w:rFonts w:ascii="Calibri" w:eastAsia="Calibri" w:hAnsi="Calibri" w:cs="Mangal"/>
                <w:szCs w:val="20"/>
                <w:lang w:val="en-US" w:bidi="hi-IN"/>
              </w:rPr>
              <w:t xml:space="preserve"> </w:t>
            </w:r>
            <w:r>
              <w:rPr>
                <w:rFonts w:ascii="Calibri" w:eastAsia="Calibri" w:hAnsi="Calibri" w:cs="Mangal"/>
                <w:cs/>
                <w:lang w:val="en-US" w:bidi="hi-IN"/>
              </w:rPr>
              <w:t>को</w:t>
            </w:r>
            <w:r>
              <w:rPr>
                <w:rFonts w:ascii="Calibri" w:eastAsia="Calibri" w:hAnsi="Calibri" w:cs="Mangal"/>
                <w:szCs w:val="20"/>
                <w:lang w:val="en-US" w:bidi="hi-IN"/>
              </w:rPr>
              <w:t xml:space="preserve"> </w:t>
            </w:r>
            <w:r>
              <w:rPr>
                <w:rFonts w:ascii="Calibri" w:eastAsia="Calibri" w:hAnsi="Calibri" w:cs="Mangal"/>
                <w:cs/>
                <w:lang w:val="en-US" w:bidi="hi-IN"/>
              </w:rPr>
              <w:t>कम</w:t>
            </w:r>
            <w:r>
              <w:rPr>
                <w:rFonts w:ascii="Calibri" w:eastAsia="Calibri" w:hAnsi="Calibri" w:cs="Mangal"/>
                <w:szCs w:val="20"/>
                <w:lang w:val="en-US" w:bidi="hi-IN"/>
              </w:rPr>
              <w:t xml:space="preserve"> </w:t>
            </w:r>
            <w:r>
              <w:rPr>
                <w:rFonts w:ascii="Calibri" w:eastAsia="Calibri" w:hAnsi="Calibri" w:cs="Mangal"/>
                <w:cs/>
                <w:lang w:val="en-US" w:bidi="hi-IN"/>
              </w:rPr>
              <w:t>करने</w:t>
            </w:r>
            <w:r>
              <w:rPr>
                <w:rFonts w:ascii="Calibri" w:eastAsia="Calibri" w:hAnsi="Calibri" w:cs="Mangal"/>
                <w:szCs w:val="20"/>
                <w:lang w:val="en-US" w:bidi="hi-IN"/>
              </w:rPr>
              <w:t xml:space="preserve"> </w:t>
            </w:r>
            <w:r>
              <w:rPr>
                <w:rFonts w:ascii="Calibri" w:eastAsia="Calibri" w:hAnsi="Calibri" w:cs="Mangal"/>
                <w:cs/>
                <w:lang w:val="en-US" w:bidi="hi-IN"/>
              </w:rPr>
              <w:t>के</w:t>
            </w:r>
            <w:r>
              <w:rPr>
                <w:rFonts w:ascii="Calibri" w:eastAsia="Calibri" w:hAnsi="Calibri" w:cs="Mangal"/>
                <w:szCs w:val="20"/>
                <w:lang w:val="en-US" w:bidi="hi-IN"/>
              </w:rPr>
              <w:t xml:space="preserve"> </w:t>
            </w:r>
            <w:r>
              <w:rPr>
                <w:rFonts w:ascii="Calibri" w:eastAsia="Calibri" w:hAnsi="Calibri" w:cs="Mangal"/>
                <w:cs/>
                <w:lang w:val="en-US" w:bidi="hi-IN"/>
              </w:rPr>
              <w:t>लिए</w:t>
            </w:r>
            <w:r>
              <w:rPr>
                <w:rFonts w:ascii="Calibri" w:eastAsia="Calibri" w:hAnsi="Calibri" w:cs="Mangal"/>
                <w:szCs w:val="20"/>
                <w:lang w:val="en-US" w:bidi="hi-IN"/>
              </w:rPr>
              <w:t xml:space="preserve"> </w:t>
            </w:r>
            <w:r>
              <w:rPr>
                <w:rFonts w:ascii="Calibri" w:eastAsia="Calibri" w:hAnsi="Calibri" w:cs="Mangal"/>
                <w:cs/>
                <w:lang w:val="en-US" w:bidi="hi-IN"/>
              </w:rPr>
              <w:t>दबाव</w:t>
            </w:r>
            <w:r>
              <w:rPr>
                <w:rFonts w:ascii="Calibri" w:eastAsia="Calibri" w:hAnsi="Calibri" w:cs="Mangal"/>
                <w:szCs w:val="20"/>
                <w:lang w:val="en-US" w:bidi="hi-IN"/>
              </w:rPr>
              <w:t xml:space="preserve"> </w:t>
            </w:r>
            <w:r>
              <w:rPr>
                <w:rFonts w:ascii="Calibri" w:eastAsia="Calibri" w:hAnsi="Calibri" w:cs="Mangal"/>
                <w:cs/>
                <w:lang w:val="en-US" w:bidi="hi-IN"/>
              </w:rPr>
              <w:t>डालेगा</w:t>
            </w:r>
            <w:r>
              <w:rPr>
                <w:rFonts w:eastAsia="Calibri" w:cs="Mangal"/>
                <w:szCs w:val="20"/>
                <w:lang w:val="en-US" w:bidi="hi-IN"/>
              </w:rPr>
              <w:t>I</w:t>
            </w:r>
          </w:p>
        </w:tc>
        <w:tc>
          <w:tcPr>
            <w:tcW w:w="5387" w:type="dxa"/>
            <w:tcBorders>
              <w:top w:val="nil"/>
            </w:tcBorders>
          </w:tcPr>
          <w:p w:rsidR="003B4544" w:rsidRDefault="000B4507">
            <w:pPr>
              <w:spacing w:after="0" w:line="240" w:lineRule="auto"/>
              <w:rPr>
                <w:lang w:val="en-US"/>
              </w:rPr>
            </w:pPr>
            <w:r>
              <w:rPr>
                <w:rFonts w:eastAsia="Calibri" w:cs="Raavi"/>
                <w:lang w:val="en-US"/>
              </w:rPr>
              <w:t>This pushes them to reduce their emissions.</w:t>
            </w:r>
          </w:p>
        </w:tc>
        <w:tc>
          <w:tcPr>
            <w:tcW w:w="4820" w:type="dxa"/>
            <w:tcBorders>
              <w:top w:val="nil"/>
            </w:tcBorders>
          </w:tcPr>
          <w:p w:rsidR="003B4544" w:rsidRDefault="000B4507">
            <w:pPr>
              <w:spacing w:after="0" w:line="240" w:lineRule="auto"/>
              <w:rPr>
                <w:lang w:val="en-US"/>
              </w:rPr>
            </w:pPr>
            <w:r>
              <w:rPr>
                <w:rFonts w:eastAsia="Calibri" w:cs="Raavi"/>
                <w:lang w:val="en-US"/>
              </w:rPr>
              <w:t>takes a bicycle.</w:t>
            </w:r>
          </w:p>
        </w:tc>
      </w:tr>
      <w:tr w:rsidR="003B4544" w:rsidRPr="00187D50">
        <w:tc>
          <w:tcPr>
            <w:tcW w:w="5245" w:type="dxa"/>
          </w:tcPr>
          <w:p w:rsidR="003B4544" w:rsidRPr="000F71A6" w:rsidRDefault="000B4507">
            <w:pPr>
              <w:spacing w:after="0" w:line="240" w:lineRule="auto"/>
              <w:rPr>
                <w:rFonts w:cs="Mangal"/>
                <w:szCs w:val="20"/>
                <w:lang w:bidi="hi-IN"/>
              </w:rPr>
            </w:pPr>
            <w:r>
              <w:rPr>
                <w:rFonts w:ascii="Calibri" w:eastAsia="Calibri" w:hAnsi="Calibri" w:cs="Mangal"/>
                <w:cs/>
                <w:lang w:val="en-US" w:bidi="hi-IN"/>
              </w:rPr>
              <w:t>लोगों</w:t>
            </w:r>
            <w:r w:rsidRPr="000F71A6">
              <w:rPr>
                <w:rFonts w:ascii="Calibri" w:eastAsia="Calibri" w:hAnsi="Calibri" w:cs="Mangal"/>
                <w:szCs w:val="20"/>
                <w:lang w:bidi="hi-IN"/>
              </w:rPr>
              <w:t xml:space="preserve"> </w:t>
            </w:r>
            <w:r>
              <w:rPr>
                <w:rFonts w:ascii="Calibri" w:eastAsia="Calibri" w:hAnsi="Calibri" w:cs="Mangal"/>
                <w:cs/>
                <w:lang w:val="en-US" w:bidi="hi-IN"/>
              </w:rPr>
              <w:t>को</w:t>
            </w:r>
            <w:r w:rsidRPr="000F71A6">
              <w:rPr>
                <w:rFonts w:ascii="Calibri" w:eastAsia="Calibri" w:hAnsi="Calibri" w:cs="Mangal"/>
                <w:szCs w:val="20"/>
                <w:lang w:bidi="hi-IN"/>
              </w:rPr>
              <w:t xml:space="preserve"> </w:t>
            </w:r>
            <w:r>
              <w:rPr>
                <w:rFonts w:ascii="Calibri" w:eastAsia="Calibri" w:hAnsi="Calibri" w:cs="Mangal"/>
                <w:cs/>
                <w:lang w:val="en-US" w:bidi="hi-IN"/>
              </w:rPr>
              <w:t>बढ़े</w:t>
            </w:r>
            <w:r w:rsidRPr="000F71A6">
              <w:rPr>
                <w:rFonts w:ascii="Calibri" w:eastAsia="Calibri" w:hAnsi="Calibri" w:cs="Mangal"/>
                <w:szCs w:val="20"/>
                <w:lang w:bidi="hi-IN"/>
              </w:rPr>
              <w:t xml:space="preserve"> </w:t>
            </w:r>
            <w:r>
              <w:rPr>
                <w:rFonts w:ascii="Calibri" w:eastAsia="Calibri" w:hAnsi="Calibri" w:cs="Mangal"/>
                <w:cs/>
                <w:lang w:val="en-US" w:bidi="hi-IN"/>
              </w:rPr>
              <w:t>हुए</w:t>
            </w:r>
            <w:r w:rsidRPr="000F71A6">
              <w:rPr>
                <w:rFonts w:ascii="Calibri" w:eastAsia="Calibri" w:hAnsi="Calibri" w:cs="Mangal"/>
                <w:szCs w:val="20"/>
                <w:lang w:bidi="hi-IN"/>
              </w:rPr>
              <w:t xml:space="preserve"> </w:t>
            </w:r>
            <w:r>
              <w:rPr>
                <w:rFonts w:ascii="Calibri" w:eastAsia="Calibri" w:hAnsi="Calibri" w:cs="Mangal"/>
                <w:cs/>
                <w:lang w:val="en-US" w:bidi="hi-IN"/>
              </w:rPr>
              <w:t>दाम</w:t>
            </w:r>
            <w:r w:rsidRPr="000F71A6">
              <w:rPr>
                <w:rFonts w:ascii="Calibri" w:eastAsia="Calibri" w:hAnsi="Calibri" w:cs="Mangal"/>
                <w:szCs w:val="20"/>
                <w:lang w:bidi="hi-IN"/>
              </w:rPr>
              <w:t xml:space="preserve"> </w:t>
            </w:r>
            <w:r>
              <w:rPr>
                <w:rFonts w:ascii="Calibri" w:eastAsia="Calibri" w:hAnsi="Calibri" w:cs="Mangal"/>
                <w:cs/>
                <w:lang w:val="en-US" w:bidi="hi-IN"/>
              </w:rPr>
              <w:t>की</w:t>
            </w:r>
            <w:r w:rsidRPr="000F71A6">
              <w:rPr>
                <w:rFonts w:ascii="Calibri" w:eastAsia="Calibri" w:hAnsi="Calibri" w:cs="Mangal"/>
                <w:szCs w:val="20"/>
                <w:lang w:bidi="hi-IN"/>
              </w:rPr>
              <w:t xml:space="preserve"> </w:t>
            </w:r>
            <w:r>
              <w:rPr>
                <w:rFonts w:ascii="Calibri" w:eastAsia="Calibri" w:hAnsi="Calibri" w:cs="Mangal"/>
                <w:cs/>
                <w:lang w:val="en-US" w:bidi="hi-IN"/>
              </w:rPr>
              <w:t>भरपाई</w:t>
            </w:r>
            <w:r w:rsidRPr="000F71A6">
              <w:rPr>
                <w:rFonts w:ascii="Calibri" w:eastAsia="Calibri" w:hAnsi="Calibri" w:cs="Mangal"/>
                <w:szCs w:val="20"/>
                <w:lang w:bidi="hi-IN"/>
              </w:rPr>
              <w:t xml:space="preserve"> </w:t>
            </w:r>
            <w:r>
              <w:rPr>
                <w:rFonts w:ascii="Calibri" w:eastAsia="Calibri" w:hAnsi="Calibri" w:cs="Mangal"/>
                <w:cs/>
                <w:lang w:val="en-US" w:bidi="hi-IN"/>
              </w:rPr>
              <w:t>करने</w:t>
            </w:r>
            <w:r w:rsidRPr="000F71A6">
              <w:rPr>
                <w:rFonts w:ascii="Calibri" w:eastAsia="Calibri" w:hAnsi="Calibri" w:cs="Mangal"/>
                <w:szCs w:val="20"/>
                <w:lang w:bidi="hi-IN"/>
              </w:rPr>
              <w:t xml:space="preserve"> </w:t>
            </w:r>
            <w:r>
              <w:rPr>
                <w:rFonts w:ascii="Calibri" w:eastAsia="Calibri" w:hAnsi="Calibri" w:cs="Mangal"/>
                <w:cs/>
                <w:lang w:val="en-US" w:bidi="hi-IN"/>
              </w:rPr>
              <w:t>के</w:t>
            </w:r>
            <w:r w:rsidRPr="000F71A6">
              <w:rPr>
                <w:rFonts w:ascii="Calibri" w:eastAsia="Calibri" w:hAnsi="Calibri" w:cs="Mangal"/>
                <w:szCs w:val="20"/>
                <w:lang w:bidi="hi-IN"/>
              </w:rPr>
              <w:t xml:space="preserve"> </w:t>
            </w:r>
            <w:r>
              <w:rPr>
                <w:rFonts w:ascii="Calibri" w:eastAsia="Calibri" w:hAnsi="Calibri" w:cs="Mangal"/>
                <w:cs/>
                <w:lang w:val="en-US" w:bidi="hi-IN"/>
              </w:rPr>
              <w:t>लिए</w:t>
            </w:r>
            <w:r w:rsidRPr="000F71A6">
              <w:rPr>
                <w:rFonts w:eastAsia="Calibri" w:cs="Mangal"/>
                <w:szCs w:val="20"/>
                <w:lang w:bidi="hi-IN"/>
              </w:rPr>
              <w:t xml:space="preserve">, </w:t>
            </w:r>
            <w:r>
              <w:rPr>
                <w:rFonts w:ascii="Calibri" w:eastAsia="Calibri" w:hAnsi="Calibri" w:cs="Mangal"/>
                <w:cs/>
                <w:lang w:val="en-US" w:bidi="hi-IN"/>
              </w:rPr>
              <w:t>कार्बन</w:t>
            </w:r>
            <w:r w:rsidRPr="000F71A6">
              <w:rPr>
                <w:rFonts w:ascii="Calibri" w:eastAsia="Calibri" w:hAnsi="Calibri" w:cs="Mangal"/>
                <w:szCs w:val="20"/>
                <w:lang w:bidi="hi-IN"/>
              </w:rPr>
              <w:t xml:space="preserve"> </w:t>
            </w:r>
            <w:r>
              <w:rPr>
                <w:rFonts w:ascii="Calibri" w:eastAsia="Calibri" w:hAnsi="Calibri" w:cs="Mangal"/>
                <w:cs/>
                <w:lang w:val="en-US" w:bidi="hi-IN"/>
              </w:rPr>
              <w:t>टैक्स</w:t>
            </w:r>
            <w:r w:rsidRPr="000F71A6">
              <w:rPr>
                <w:rFonts w:ascii="Calibri" w:eastAsia="Calibri" w:hAnsi="Calibri" w:cs="Mangal"/>
                <w:szCs w:val="20"/>
                <w:lang w:bidi="hi-IN"/>
              </w:rPr>
              <w:t xml:space="preserve"> </w:t>
            </w:r>
            <w:r>
              <w:rPr>
                <w:rFonts w:ascii="Calibri" w:eastAsia="Calibri" w:hAnsi="Calibri" w:cs="Mangal"/>
                <w:cs/>
                <w:lang w:val="en-US" w:bidi="hi-IN"/>
              </w:rPr>
              <w:t>के</w:t>
            </w:r>
            <w:r w:rsidRPr="000F71A6">
              <w:rPr>
                <w:rFonts w:ascii="Calibri" w:eastAsia="Calibri" w:hAnsi="Calibri" w:cs="Mangal"/>
                <w:szCs w:val="20"/>
                <w:lang w:bidi="hi-IN"/>
              </w:rPr>
              <w:t xml:space="preserve"> </w:t>
            </w:r>
            <w:r>
              <w:rPr>
                <w:rFonts w:ascii="Calibri" w:eastAsia="Calibri" w:hAnsi="Calibri" w:cs="Mangal"/>
                <w:cs/>
                <w:lang w:val="en-US" w:bidi="hi-IN"/>
              </w:rPr>
              <w:t>राजस्व</w:t>
            </w:r>
            <w:r w:rsidRPr="000F71A6">
              <w:rPr>
                <w:rFonts w:ascii="Calibri" w:eastAsia="Calibri" w:hAnsi="Calibri" w:cs="Mangal"/>
                <w:szCs w:val="20"/>
                <w:lang w:bidi="hi-IN"/>
              </w:rPr>
              <w:t xml:space="preserve"> </w:t>
            </w:r>
            <w:r>
              <w:rPr>
                <w:rFonts w:ascii="Calibri" w:eastAsia="Calibri" w:hAnsi="Calibri" w:cs="Mangal"/>
                <w:cs/>
                <w:lang w:val="en-US" w:bidi="hi-IN"/>
              </w:rPr>
              <w:t>को</w:t>
            </w:r>
            <w:r w:rsidRPr="000F71A6">
              <w:rPr>
                <w:rFonts w:ascii="Calibri" w:eastAsia="Calibri" w:hAnsi="Calibri" w:cs="Mangal"/>
                <w:szCs w:val="20"/>
                <w:lang w:bidi="hi-IN"/>
              </w:rPr>
              <w:t xml:space="preserve"> </w:t>
            </w:r>
            <w:r>
              <w:rPr>
                <w:rFonts w:ascii="Calibri" w:eastAsia="Calibri" w:hAnsi="Calibri" w:cs="Mangal"/>
                <w:cs/>
                <w:lang w:val="en-US" w:bidi="hi-IN"/>
              </w:rPr>
              <w:t>सभी</w:t>
            </w:r>
            <w:r w:rsidRPr="000F71A6">
              <w:rPr>
                <w:rFonts w:ascii="Calibri" w:eastAsia="Calibri" w:hAnsi="Calibri" w:cs="Mangal"/>
                <w:szCs w:val="20"/>
                <w:lang w:bidi="hi-IN"/>
              </w:rPr>
              <w:t xml:space="preserve"> </w:t>
            </w:r>
            <w:r>
              <w:rPr>
                <w:rFonts w:ascii="Calibri" w:eastAsia="Calibri" w:hAnsi="Calibri" w:cs="Mangal"/>
                <w:cs/>
                <w:lang w:val="en-US" w:bidi="hi-IN"/>
              </w:rPr>
              <w:t>परिवारों</w:t>
            </w:r>
            <w:r w:rsidRPr="000F71A6">
              <w:rPr>
                <w:rFonts w:ascii="Calibri" w:eastAsia="Calibri" w:hAnsi="Calibri" w:cs="Mangal"/>
                <w:szCs w:val="20"/>
                <w:lang w:bidi="hi-IN"/>
              </w:rPr>
              <w:t xml:space="preserve"> </w:t>
            </w:r>
            <w:r>
              <w:rPr>
                <w:rFonts w:ascii="Calibri" w:eastAsia="Calibri" w:hAnsi="Calibri" w:cs="Mangal"/>
                <w:cs/>
                <w:lang w:val="en-US" w:bidi="hi-IN"/>
              </w:rPr>
              <w:t>को</w:t>
            </w:r>
            <w:r w:rsidRPr="000F71A6">
              <w:rPr>
                <w:rFonts w:ascii="Calibri" w:eastAsia="Calibri" w:hAnsi="Calibri" w:cs="Mangal"/>
                <w:szCs w:val="20"/>
                <w:lang w:bidi="hi-IN"/>
              </w:rPr>
              <w:t xml:space="preserve"> </w:t>
            </w:r>
            <w:r>
              <w:rPr>
                <w:rFonts w:ascii="Calibri" w:eastAsia="Calibri" w:hAnsi="Calibri" w:cs="Mangal"/>
                <w:cs/>
                <w:lang w:val="en-US" w:bidi="hi-IN"/>
              </w:rPr>
              <w:t>पुनः</w:t>
            </w:r>
            <w:r w:rsidRPr="000F71A6">
              <w:rPr>
                <w:rFonts w:ascii="Calibri" w:eastAsia="Calibri" w:hAnsi="Calibri" w:cs="Mangal"/>
                <w:szCs w:val="20"/>
                <w:lang w:bidi="hi-IN"/>
              </w:rPr>
              <w:t xml:space="preserve"> </w:t>
            </w:r>
            <w:r>
              <w:rPr>
                <w:rFonts w:ascii="Calibri" w:eastAsia="Calibri" w:hAnsi="Calibri" w:cs="Mangal"/>
                <w:cs/>
                <w:lang w:val="en-US" w:bidi="hi-IN"/>
              </w:rPr>
              <w:t>वितरित</w:t>
            </w:r>
            <w:r w:rsidRPr="000F71A6">
              <w:rPr>
                <w:rFonts w:ascii="Calibri" w:eastAsia="Calibri" w:hAnsi="Calibri" w:cs="Mangal"/>
                <w:szCs w:val="20"/>
                <w:lang w:bidi="hi-IN"/>
              </w:rPr>
              <w:t xml:space="preserve"> </w:t>
            </w:r>
            <w:r>
              <w:rPr>
                <w:rFonts w:ascii="Calibri" w:eastAsia="Calibri" w:hAnsi="Calibri" w:cs="Mangal"/>
                <w:cs/>
                <w:lang w:val="en-US" w:bidi="hi-IN"/>
              </w:rPr>
              <w:t>किया</w:t>
            </w:r>
            <w:r w:rsidRPr="000F71A6">
              <w:rPr>
                <w:rFonts w:ascii="Calibri" w:eastAsia="Calibri" w:hAnsi="Calibri" w:cs="Mangal"/>
                <w:szCs w:val="20"/>
                <w:lang w:bidi="hi-IN"/>
              </w:rPr>
              <w:t xml:space="preserve"> </w:t>
            </w:r>
            <w:r>
              <w:rPr>
                <w:rFonts w:ascii="Calibri" w:eastAsia="Calibri" w:hAnsi="Calibri" w:cs="Mangal"/>
                <w:cs/>
                <w:lang w:val="en-US" w:bidi="hi-IN"/>
              </w:rPr>
              <w:t>जाएगा</w:t>
            </w:r>
            <w:r w:rsidRPr="000F71A6">
              <w:rPr>
                <w:rFonts w:eastAsia="Calibri" w:cs="Mangal"/>
                <w:szCs w:val="20"/>
                <w:lang w:bidi="hi-IN"/>
              </w:rPr>
              <w:t xml:space="preserve">, </w:t>
            </w:r>
            <w:r>
              <w:rPr>
                <w:rFonts w:ascii="Calibri" w:eastAsia="Calibri" w:hAnsi="Calibri" w:cs="Mangal"/>
                <w:cs/>
                <w:lang w:val="en-US" w:bidi="hi-IN"/>
              </w:rPr>
              <w:t>चाहें</w:t>
            </w:r>
            <w:r w:rsidRPr="000F71A6">
              <w:rPr>
                <w:rFonts w:ascii="Calibri" w:eastAsia="Calibri" w:hAnsi="Calibri" w:cs="Mangal"/>
                <w:szCs w:val="20"/>
                <w:lang w:bidi="hi-IN"/>
              </w:rPr>
              <w:t xml:space="preserve"> </w:t>
            </w:r>
            <w:r>
              <w:rPr>
                <w:rFonts w:ascii="Calibri" w:eastAsia="Calibri" w:hAnsi="Calibri" w:cs="Mangal"/>
                <w:cs/>
                <w:lang w:val="en-US" w:bidi="hi-IN"/>
              </w:rPr>
              <w:t>उनकी</w:t>
            </w:r>
            <w:r w:rsidRPr="000F71A6">
              <w:rPr>
                <w:rFonts w:ascii="Calibri" w:eastAsia="Calibri" w:hAnsi="Calibri" w:cs="Mangal"/>
                <w:szCs w:val="20"/>
                <w:lang w:bidi="hi-IN"/>
              </w:rPr>
              <w:t xml:space="preserve"> </w:t>
            </w:r>
            <w:r>
              <w:rPr>
                <w:rFonts w:ascii="Calibri" w:eastAsia="Calibri" w:hAnsi="Calibri" w:cs="Mangal"/>
                <w:cs/>
                <w:lang w:val="en-US" w:bidi="hi-IN"/>
              </w:rPr>
              <w:t>आय</w:t>
            </w:r>
            <w:r w:rsidRPr="000F71A6">
              <w:rPr>
                <w:rFonts w:ascii="Calibri" w:eastAsia="Calibri" w:hAnsi="Calibri" w:cs="Mangal"/>
                <w:szCs w:val="20"/>
                <w:lang w:bidi="hi-IN"/>
              </w:rPr>
              <w:t xml:space="preserve"> </w:t>
            </w:r>
            <w:r>
              <w:rPr>
                <w:rFonts w:ascii="Calibri" w:eastAsia="Calibri" w:hAnsi="Calibri" w:cs="Mangal"/>
                <w:cs/>
                <w:lang w:val="en-US" w:bidi="hi-IN"/>
              </w:rPr>
              <w:t>कुछ</w:t>
            </w:r>
            <w:r w:rsidRPr="000F71A6">
              <w:rPr>
                <w:rFonts w:ascii="Calibri" w:eastAsia="Calibri" w:hAnsi="Calibri" w:cs="Mangal"/>
                <w:szCs w:val="20"/>
                <w:lang w:bidi="hi-IN"/>
              </w:rPr>
              <w:t xml:space="preserve"> </w:t>
            </w:r>
            <w:r>
              <w:rPr>
                <w:rFonts w:ascii="Calibri" w:eastAsia="Calibri" w:hAnsi="Calibri" w:cs="Mangal"/>
                <w:cs/>
                <w:lang w:val="en-US" w:bidi="hi-IN"/>
              </w:rPr>
              <w:t>भी</w:t>
            </w:r>
            <w:r w:rsidRPr="000F71A6">
              <w:rPr>
                <w:rFonts w:ascii="Calibri" w:eastAsia="Calibri" w:hAnsi="Calibri" w:cs="Mangal"/>
                <w:szCs w:val="20"/>
                <w:lang w:bidi="hi-IN"/>
              </w:rPr>
              <w:t xml:space="preserve"> </w:t>
            </w:r>
            <w:r>
              <w:rPr>
                <w:rFonts w:ascii="Calibri" w:eastAsia="Calibri" w:hAnsi="Calibri" w:cs="Mangal"/>
                <w:cs/>
                <w:lang w:val="en-US" w:bidi="hi-IN"/>
              </w:rPr>
              <w:t>हो</w:t>
            </w:r>
            <w:r w:rsidRPr="000F71A6">
              <w:rPr>
                <w:rFonts w:eastAsia="Calibri" w:cs="Mangal"/>
                <w:szCs w:val="20"/>
                <w:lang w:bidi="hi-IN"/>
              </w:rPr>
              <w:t xml:space="preserve">I </w:t>
            </w:r>
          </w:p>
        </w:tc>
        <w:tc>
          <w:tcPr>
            <w:tcW w:w="5387" w:type="dxa"/>
          </w:tcPr>
          <w:p w:rsidR="003B4544" w:rsidRPr="000F71A6" w:rsidRDefault="000B4507">
            <w:pPr>
              <w:spacing w:after="0" w:line="240" w:lineRule="auto"/>
              <w:rPr>
                <w:rFonts w:ascii="Calibri" w:eastAsia="Calibri" w:hAnsi="Calibri" w:cs="Raavi"/>
                <w:lang w:val="en-US"/>
              </w:rPr>
            </w:pPr>
            <w:r>
              <w:rPr>
                <w:rFonts w:eastAsia="Calibri" w:cs="Raavi"/>
                <w:lang w:val="en-US"/>
              </w:rPr>
              <w:t xml:space="preserve">To compensate people for the price increases, the revenues of the carbon tax would be redistributed to all households, regardless of their income. </w:t>
            </w:r>
          </w:p>
        </w:tc>
        <w:tc>
          <w:tcPr>
            <w:tcW w:w="4820" w:type="dxa"/>
          </w:tcPr>
          <w:p w:rsidR="003B4544" w:rsidRDefault="000B4507">
            <w:pPr>
              <w:spacing w:after="0" w:line="240" w:lineRule="auto"/>
              <w:rPr>
                <w:color w:val="FF0000"/>
                <w:lang w:val="en-US"/>
              </w:rPr>
            </w:pPr>
            <w:r>
              <w:rPr>
                <w:rFonts w:eastAsia="Calibri" w:cs="Raavi"/>
                <w:lang w:val="en-US"/>
              </w:rPr>
              <w:t xml:space="preserve">Next to the balance is a normal person (e.g. woman in a dress). </w:t>
            </w:r>
            <w:r>
              <w:rPr>
                <w:rFonts w:eastAsia="Calibri" w:cs="Raavi"/>
                <w:color w:val="FF0000"/>
                <w:lang w:val="en-US"/>
              </w:rPr>
              <w:t>Instead of a car, the person has a motorbike.</w:t>
            </w:r>
            <w:r>
              <w:rPr>
                <w:rFonts w:eastAsia="Calibri" w:cs="Raavi"/>
                <w:lang w:val="en-US"/>
              </w:rPr>
              <w:t xml:space="preserve">Shows a balance with on one side two </w:t>
            </w:r>
            <w:r>
              <w:rPr>
                <w:rFonts w:eastAsia="Calibri" w:cs="Raavi"/>
                <w:lang w:val="en-US"/>
              </w:rPr>
              <w:lastRenderedPageBreak/>
              <w:t xml:space="preserve">barrels of oil and on the other side a pile of cash. </w:t>
            </w:r>
            <w:r>
              <w:rPr>
                <w:rFonts w:eastAsia="Calibri" w:cs="Raavi"/>
                <w:b/>
                <w:lang w:val="en-US"/>
              </w:rPr>
              <w:t xml:space="preserve">“+ 3,000 </w:t>
            </w:r>
            <w:r>
              <w:rPr>
                <w:rFonts w:ascii="Calibri" w:eastAsia="Calibri" w:hAnsi="Calibri" w:cs="Mangal"/>
                <w:bCs/>
                <w:cs/>
                <w:lang w:val="en-US" w:bidi="hi-IN"/>
              </w:rPr>
              <w:t>रूपये</w:t>
            </w:r>
            <w:r>
              <w:rPr>
                <w:rFonts w:ascii="Calibri" w:eastAsia="Calibri" w:hAnsi="Calibri"/>
                <w:lang w:val="en-US"/>
              </w:rPr>
              <w:t xml:space="preserve">” </w:t>
            </w:r>
            <w:r>
              <w:rPr>
                <w:rFonts w:eastAsia="Calibri" w:cs="Raavi"/>
                <w:lang w:val="en-US"/>
              </w:rPr>
              <w:t xml:space="preserve">appears within </w:t>
            </w:r>
            <w:r>
              <w:rPr>
                <w:rFonts w:eastAsia="Calibri" w:cs="Raavi"/>
                <w:b/>
                <w:lang w:val="en-US"/>
              </w:rPr>
              <w:t>each barrel</w:t>
            </w:r>
            <w:r>
              <w:rPr>
                <w:rFonts w:eastAsia="Calibri" w:cs="Raavi"/>
                <w:lang w:val="en-US"/>
              </w:rPr>
              <w:t xml:space="preserve"> so the balance tilts on the barrel side, </w:t>
            </w:r>
          </w:p>
        </w:tc>
      </w:tr>
      <w:tr w:rsidR="003B4544" w:rsidRPr="00187D50">
        <w:tc>
          <w:tcPr>
            <w:tcW w:w="5245" w:type="dxa"/>
            <w:tcBorders>
              <w:top w:val="nil"/>
            </w:tcBorders>
          </w:tcPr>
          <w:p w:rsidR="003B4544" w:rsidRDefault="000B4507">
            <w:pPr>
              <w:spacing w:after="0" w:line="240" w:lineRule="auto"/>
              <w:rPr>
                <w:rFonts w:cs="Mangal"/>
                <w:szCs w:val="20"/>
                <w:lang w:val="en-US" w:bidi="hi-IN"/>
              </w:rPr>
            </w:pPr>
            <w:r>
              <w:rPr>
                <w:rFonts w:ascii="Calibri" w:eastAsia="Calibri" w:hAnsi="Calibri" w:cs="Mangal"/>
                <w:cs/>
                <w:lang w:val="en-US" w:bidi="hi-IN"/>
              </w:rPr>
              <w:lastRenderedPageBreak/>
              <w:t>इस</w:t>
            </w:r>
            <w:r>
              <w:rPr>
                <w:rFonts w:ascii="Calibri" w:eastAsia="Calibri" w:hAnsi="Calibri" w:cs="Mangal"/>
                <w:szCs w:val="20"/>
                <w:lang w:val="en-US" w:bidi="hi-IN"/>
              </w:rPr>
              <w:t xml:space="preserve"> </w:t>
            </w:r>
            <w:r>
              <w:rPr>
                <w:rFonts w:ascii="Calibri" w:eastAsia="Calibri" w:hAnsi="Calibri" w:cs="Mangal"/>
                <w:cs/>
                <w:lang w:val="en-US" w:bidi="hi-IN"/>
              </w:rPr>
              <w:t>प्रकार</w:t>
            </w:r>
            <w:r>
              <w:rPr>
                <w:rFonts w:ascii="Calibri" w:eastAsia="Calibri" w:hAnsi="Calibri" w:cs="Mangal"/>
                <w:szCs w:val="20"/>
                <w:lang w:val="en-US" w:bidi="hi-IN"/>
              </w:rPr>
              <w:t xml:space="preserve"> </w:t>
            </w:r>
            <w:r>
              <w:rPr>
                <w:rFonts w:ascii="Calibri" w:eastAsia="Calibri" w:hAnsi="Calibri" w:cs="Mangal"/>
                <w:cs/>
                <w:lang w:val="en-US" w:bidi="hi-IN"/>
              </w:rPr>
              <w:t>हर</w:t>
            </w:r>
            <w:r>
              <w:rPr>
                <w:rFonts w:ascii="Calibri" w:eastAsia="Calibri" w:hAnsi="Calibri" w:cs="Mangal"/>
                <w:szCs w:val="20"/>
                <w:lang w:val="en-US" w:bidi="hi-IN"/>
              </w:rPr>
              <w:t xml:space="preserve"> </w:t>
            </w:r>
            <w:r>
              <w:rPr>
                <w:rFonts w:ascii="Calibri" w:eastAsia="Calibri" w:hAnsi="Calibri" w:cs="Mangal"/>
                <w:cs/>
                <w:lang w:val="en-US" w:bidi="hi-IN"/>
              </w:rPr>
              <w:t>व्यस्क</w:t>
            </w:r>
            <w:r>
              <w:rPr>
                <w:rFonts w:ascii="Calibri" w:eastAsia="Calibri" w:hAnsi="Calibri" w:cs="Mangal"/>
                <w:szCs w:val="20"/>
                <w:lang w:val="en-US" w:bidi="hi-IN"/>
              </w:rPr>
              <w:t xml:space="preserve"> </w:t>
            </w:r>
            <w:r>
              <w:rPr>
                <w:rFonts w:ascii="Calibri" w:eastAsia="Calibri" w:hAnsi="Calibri" w:cs="Mangal"/>
                <w:cs/>
                <w:lang w:val="en-US" w:bidi="hi-IN"/>
              </w:rPr>
              <w:t>को</w:t>
            </w:r>
            <w:r>
              <w:rPr>
                <w:rFonts w:ascii="Calibri" w:eastAsia="Calibri" w:hAnsi="Calibri" w:cs="Mangal"/>
                <w:szCs w:val="20"/>
                <w:lang w:val="en-US" w:bidi="hi-IN"/>
              </w:rPr>
              <w:t xml:space="preserve"> </w:t>
            </w:r>
            <w:r>
              <w:rPr>
                <w:rFonts w:ascii="Calibri" w:eastAsia="Calibri" w:hAnsi="Calibri" w:cs="Mangal"/>
                <w:cs/>
                <w:lang w:val="en-US" w:bidi="hi-IN"/>
              </w:rPr>
              <w:t>हर</w:t>
            </w:r>
            <w:r>
              <w:rPr>
                <w:rFonts w:ascii="Calibri" w:eastAsia="Calibri" w:hAnsi="Calibri" w:cs="Mangal"/>
                <w:szCs w:val="20"/>
                <w:lang w:val="en-US" w:bidi="hi-IN"/>
              </w:rPr>
              <w:t xml:space="preserve"> </w:t>
            </w:r>
            <w:r>
              <w:rPr>
                <w:rFonts w:ascii="Calibri" w:eastAsia="Calibri" w:hAnsi="Calibri" w:cs="Mangal"/>
                <w:cs/>
                <w:lang w:val="en-US" w:bidi="hi-IN"/>
              </w:rPr>
              <w:t>वर्ष</w:t>
            </w:r>
            <w:r>
              <w:rPr>
                <w:rFonts w:ascii="Calibri" w:eastAsia="Calibri" w:hAnsi="Calibri" w:cs="Mangal"/>
                <w:szCs w:val="20"/>
                <w:lang w:val="en-US" w:bidi="hi-IN"/>
              </w:rPr>
              <w:t xml:space="preserve"> </w:t>
            </w:r>
            <w:r>
              <w:rPr>
                <w:rFonts w:eastAsia="Calibri"/>
                <w:b/>
                <w:lang w:val="en-US"/>
              </w:rPr>
              <w:t>6 000</w:t>
            </w:r>
            <w:r>
              <w:rPr>
                <w:rFonts w:eastAsia="Calibri" w:cs="Mangal"/>
                <w:b/>
                <w:szCs w:val="20"/>
                <w:lang w:val="en-US" w:bidi="hi-IN"/>
              </w:rPr>
              <w:t xml:space="preserve"> </w:t>
            </w:r>
            <w:r>
              <w:rPr>
                <w:rFonts w:ascii="Calibri" w:eastAsia="Calibri" w:hAnsi="Calibri" w:cs="Mangal"/>
                <w:bCs/>
                <w:cs/>
                <w:lang w:val="en-US" w:bidi="hi-IN"/>
              </w:rPr>
              <w:t>रूपये</w:t>
            </w:r>
            <w:r>
              <w:rPr>
                <w:rFonts w:ascii="Calibri" w:eastAsia="Calibri" w:hAnsi="Calibri" w:cs="Mangal"/>
                <w:b/>
                <w:szCs w:val="20"/>
                <w:lang w:val="en-US" w:bidi="hi-IN"/>
              </w:rPr>
              <w:t xml:space="preserve"> </w:t>
            </w:r>
            <w:r>
              <w:rPr>
                <w:rFonts w:ascii="Calibri" w:eastAsia="Calibri" w:hAnsi="Calibri" w:cs="Mangal"/>
                <w:b/>
                <w:bCs/>
                <w:cs/>
                <w:lang w:val="en-US" w:bidi="hi-IN"/>
              </w:rPr>
              <w:t>प्राप्त</w:t>
            </w:r>
            <w:r>
              <w:rPr>
                <w:rFonts w:ascii="Calibri" w:eastAsia="Calibri" w:hAnsi="Calibri" w:cs="Mangal"/>
                <w:b/>
                <w:szCs w:val="20"/>
                <w:lang w:val="en-US" w:bidi="hi-IN"/>
              </w:rPr>
              <w:t xml:space="preserve"> </w:t>
            </w:r>
            <w:r>
              <w:rPr>
                <w:rFonts w:ascii="Calibri" w:eastAsia="Calibri" w:hAnsi="Calibri" w:cs="Mangal"/>
                <w:b/>
                <w:bCs/>
                <w:cs/>
                <w:lang w:val="en-US" w:bidi="hi-IN"/>
              </w:rPr>
              <w:t>होंगे</w:t>
            </w:r>
            <w:r>
              <w:rPr>
                <w:rFonts w:eastAsia="Calibri" w:cs="Mangal"/>
                <w:b/>
                <w:szCs w:val="20"/>
                <w:lang w:val="en-US" w:bidi="hi-IN"/>
              </w:rPr>
              <w:t>I</w:t>
            </w:r>
          </w:p>
        </w:tc>
        <w:tc>
          <w:tcPr>
            <w:tcW w:w="5387" w:type="dxa"/>
            <w:tcBorders>
              <w:top w:val="nil"/>
            </w:tcBorders>
          </w:tcPr>
          <w:p w:rsidR="003B4544" w:rsidRPr="000F71A6" w:rsidRDefault="000B4507">
            <w:pPr>
              <w:spacing w:after="0" w:line="240" w:lineRule="auto"/>
              <w:rPr>
                <w:rFonts w:ascii="Calibri" w:eastAsia="Calibri" w:hAnsi="Calibri" w:cs="Raavi"/>
                <w:lang w:val="en-US"/>
              </w:rPr>
            </w:pPr>
            <w:r>
              <w:rPr>
                <w:rFonts w:eastAsia="Calibri" w:cs="Raavi"/>
                <w:lang w:val="en-US"/>
              </w:rPr>
              <w:t xml:space="preserve">Each adult would thus receive </w:t>
            </w:r>
            <w:r>
              <w:rPr>
                <w:rFonts w:eastAsia="Calibri" w:cs="Raavi"/>
                <w:b/>
                <w:lang w:val="en-US"/>
              </w:rPr>
              <w:t>6 000 rupees</w:t>
            </w:r>
            <w:r>
              <w:rPr>
                <w:rFonts w:eastAsia="Calibri" w:cs="Raavi"/>
                <w:lang w:val="en-US"/>
              </w:rPr>
              <w:t xml:space="preserve"> per year.</w:t>
            </w:r>
          </w:p>
        </w:tc>
        <w:tc>
          <w:tcPr>
            <w:tcW w:w="4820" w:type="dxa"/>
            <w:tcBorders>
              <w:top w:val="nil"/>
            </w:tcBorders>
          </w:tcPr>
          <w:p w:rsidR="003B4544" w:rsidRDefault="000B4507">
            <w:pPr>
              <w:spacing w:after="0" w:line="240" w:lineRule="auto"/>
              <w:rPr>
                <w:color w:val="FF0000"/>
                <w:lang w:val="en-US"/>
              </w:rPr>
            </w:pPr>
            <w:r>
              <w:rPr>
                <w:rFonts w:eastAsia="Calibri" w:cs="Raavi"/>
                <w:lang w:val="en-US"/>
              </w:rPr>
              <w:t>then new cash comes on the pile with “</w:t>
            </w:r>
            <w:r>
              <w:rPr>
                <w:rFonts w:eastAsia="Calibri" w:cs="Raavi"/>
                <w:b/>
                <w:lang w:val="en-US"/>
              </w:rPr>
              <w:t xml:space="preserve">+ 6,000 </w:t>
            </w:r>
            <w:r>
              <w:rPr>
                <w:rFonts w:ascii="Calibri" w:eastAsia="Calibri" w:hAnsi="Calibri" w:cs="Mangal"/>
                <w:bCs/>
                <w:cs/>
                <w:lang w:val="en-US" w:bidi="hi-IN"/>
              </w:rPr>
              <w:t>रूपये</w:t>
            </w:r>
            <w:r>
              <w:rPr>
                <w:rFonts w:ascii="Calibri" w:eastAsia="Calibri" w:hAnsi="Calibri"/>
                <w:lang w:val="en-US"/>
              </w:rPr>
              <w:t xml:space="preserve">” </w:t>
            </w:r>
            <w:r>
              <w:rPr>
                <w:rFonts w:eastAsia="Calibri" w:cs="Raavi"/>
                <w:lang w:val="en-US"/>
              </w:rPr>
              <w:t xml:space="preserve">above and the balance tilts very slightly towards </w:t>
            </w:r>
            <w:r>
              <w:rPr>
                <w:rFonts w:eastAsia="Calibri" w:cs="Raavi"/>
                <w:b/>
                <w:lang w:val="en-US"/>
              </w:rPr>
              <w:t>cash</w:t>
            </w:r>
            <w:r>
              <w:rPr>
                <w:rFonts w:eastAsia="Calibri" w:cs="Raavi"/>
                <w:lang w:val="en-US"/>
              </w:rPr>
              <w:t xml:space="preserve">. </w:t>
            </w:r>
          </w:p>
        </w:tc>
      </w:tr>
      <w:tr w:rsidR="003B4544" w:rsidRPr="00187D50">
        <w:tc>
          <w:tcPr>
            <w:tcW w:w="5245" w:type="dxa"/>
          </w:tcPr>
          <w:p w:rsidR="003B4544" w:rsidRDefault="003B4544">
            <w:pPr>
              <w:spacing w:after="0" w:line="240" w:lineRule="auto"/>
              <w:rPr>
                <w:rFonts w:cs="Mangal"/>
                <w:color w:val="FF0000"/>
                <w:szCs w:val="20"/>
                <w:lang w:val="en-US" w:bidi="hi-IN"/>
              </w:rPr>
            </w:pPr>
          </w:p>
        </w:tc>
        <w:tc>
          <w:tcPr>
            <w:tcW w:w="5387" w:type="dxa"/>
          </w:tcPr>
          <w:p w:rsidR="003B4544" w:rsidRDefault="003B4544">
            <w:pPr>
              <w:spacing w:after="0" w:line="240" w:lineRule="auto"/>
              <w:rPr>
                <w:lang w:val="en-US"/>
              </w:rPr>
            </w:pPr>
          </w:p>
        </w:tc>
        <w:tc>
          <w:tcPr>
            <w:tcW w:w="4820" w:type="dxa"/>
          </w:tcPr>
          <w:p w:rsidR="003B4544" w:rsidRDefault="000B4507">
            <w:pPr>
              <w:spacing w:after="0" w:line="240" w:lineRule="auto"/>
              <w:rPr>
                <w:lang w:val="en-US"/>
              </w:rPr>
            </w:pPr>
            <w:r>
              <w:rPr>
                <w:rFonts w:eastAsia="Calibri" w:cs="Raavi"/>
                <w:lang w:val="en-US"/>
              </w:rPr>
              <w:t>The person is now a blue collar. Shows the same balance as before with one less barrel: now the balance clearly tilts towards cash.</w:t>
            </w:r>
          </w:p>
        </w:tc>
      </w:tr>
      <w:tr w:rsidR="00A57EB3" w:rsidRPr="00187D50">
        <w:tc>
          <w:tcPr>
            <w:tcW w:w="5245" w:type="dxa"/>
          </w:tcPr>
          <w:p w:rsidR="00A57EB3" w:rsidRDefault="00A57EB3" w:rsidP="00A57EB3">
            <w:pPr>
              <w:spacing w:after="0" w:line="240" w:lineRule="auto"/>
              <w:rPr>
                <w:rFonts w:cs="Mangal"/>
                <w:color w:val="FF0000"/>
                <w:szCs w:val="20"/>
                <w:lang w:val="en-US" w:bidi="hi-IN"/>
              </w:rPr>
            </w:pPr>
            <w:r>
              <w:rPr>
                <w:rFonts w:ascii="Calibri" w:eastAsia="Calibri" w:hAnsi="Calibri" w:cs="Mangal"/>
                <w:color w:val="FF0000"/>
                <w:cs/>
                <w:lang w:val="en-US" w:bidi="hi-IN"/>
              </w:rPr>
              <w:t>ज्यादा</w:t>
            </w:r>
            <w:r>
              <w:rPr>
                <w:rFonts w:ascii="Calibri" w:eastAsia="Calibri" w:hAnsi="Calibri" w:cs="Mangal"/>
                <w:color w:val="FF0000"/>
                <w:szCs w:val="20"/>
                <w:lang w:val="en-US" w:bidi="hi-IN"/>
              </w:rPr>
              <w:t xml:space="preserve"> </w:t>
            </w:r>
            <w:r>
              <w:rPr>
                <w:rFonts w:ascii="Calibri" w:eastAsia="Calibri" w:hAnsi="Calibri" w:cs="Mangal"/>
                <w:color w:val="FF0000"/>
                <w:cs/>
                <w:lang w:val="en-US" w:bidi="hi-IN"/>
              </w:rPr>
              <w:t>गरीब</w:t>
            </w:r>
            <w:r>
              <w:rPr>
                <w:rFonts w:ascii="Calibri" w:eastAsia="Calibri" w:hAnsi="Calibri" w:cs="Mangal"/>
                <w:color w:val="FF0000"/>
                <w:szCs w:val="20"/>
                <w:lang w:val="en-US" w:bidi="hi-IN"/>
              </w:rPr>
              <w:t xml:space="preserve"> </w:t>
            </w:r>
            <w:r>
              <w:rPr>
                <w:rFonts w:ascii="Calibri" w:eastAsia="Calibri" w:hAnsi="Calibri" w:cs="Mangal"/>
                <w:color w:val="FF0000"/>
                <w:cs/>
                <w:lang w:val="en-US" w:bidi="hi-IN"/>
              </w:rPr>
              <w:t>लोगों</w:t>
            </w:r>
            <w:r>
              <w:rPr>
                <w:rFonts w:ascii="Calibri" w:eastAsia="Calibri" w:hAnsi="Calibri" w:cs="Mangal"/>
                <w:color w:val="FF0000"/>
                <w:szCs w:val="20"/>
                <w:lang w:val="en-US" w:bidi="hi-IN"/>
              </w:rPr>
              <w:t xml:space="preserve"> </w:t>
            </w:r>
            <w:r>
              <w:rPr>
                <w:rFonts w:ascii="Calibri" w:eastAsia="Calibri" w:hAnsi="Calibri" w:cs="Mangal"/>
                <w:color w:val="FF0000"/>
                <w:cs/>
                <w:lang w:val="en-US" w:bidi="hi-IN"/>
              </w:rPr>
              <w:t>के</w:t>
            </w:r>
            <w:r>
              <w:rPr>
                <w:rFonts w:ascii="Calibri" w:eastAsia="Calibri" w:hAnsi="Calibri" w:cs="Mangal"/>
                <w:color w:val="FF0000"/>
                <w:szCs w:val="20"/>
                <w:lang w:val="en-US" w:bidi="hi-IN"/>
              </w:rPr>
              <w:t xml:space="preserve"> </w:t>
            </w:r>
            <w:r>
              <w:rPr>
                <w:rFonts w:ascii="Calibri" w:eastAsia="Calibri" w:hAnsi="Calibri" w:cs="Mangal"/>
                <w:color w:val="FF0000"/>
                <w:cs/>
                <w:lang w:val="en-US" w:bidi="hi-IN"/>
              </w:rPr>
              <w:t>पास</w:t>
            </w:r>
            <w:r>
              <w:rPr>
                <w:rFonts w:ascii="Calibri" w:eastAsia="Calibri" w:hAnsi="Calibri" w:cs="Mangal"/>
                <w:color w:val="FF0000"/>
                <w:szCs w:val="20"/>
                <w:lang w:val="en-US" w:bidi="hi-IN"/>
              </w:rPr>
              <w:t xml:space="preserve"> </w:t>
            </w:r>
            <w:r>
              <w:rPr>
                <w:rFonts w:ascii="Calibri" w:eastAsia="Calibri" w:hAnsi="Calibri" w:cs="Mangal"/>
                <w:color w:val="FF0000"/>
                <w:cs/>
                <w:lang w:val="en-US" w:bidi="hi-IN"/>
              </w:rPr>
              <w:t>वाहन</w:t>
            </w:r>
            <w:r>
              <w:rPr>
                <w:rFonts w:ascii="Calibri" w:eastAsia="Calibri" w:hAnsi="Calibri" w:cs="Mangal"/>
                <w:color w:val="FF0000"/>
                <w:szCs w:val="20"/>
                <w:lang w:val="en-US" w:bidi="hi-IN"/>
              </w:rPr>
              <w:t xml:space="preserve"> </w:t>
            </w:r>
            <w:r>
              <w:rPr>
                <w:rFonts w:ascii="Calibri" w:eastAsia="Calibri" w:hAnsi="Calibri" w:cs="Mangal"/>
                <w:color w:val="FF0000"/>
                <w:cs/>
                <w:lang w:val="en-US" w:bidi="hi-IN"/>
              </w:rPr>
              <w:t>नहीं</w:t>
            </w:r>
            <w:r>
              <w:rPr>
                <w:rFonts w:ascii="Calibri" w:eastAsia="Calibri" w:hAnsi="Calibri" w:cs="Mangal"/>
                <w:color w:val="FF0000"/>
                <w:szCs w:val="20"/>
                <w:lang w:val="en-US" w:bidi="hi-IN"/>
              </w:rPr>
              <w:t xml:space="preserve"> </w:t>
            </w:r>
            <w:r>
              <w:rPr>
                <w:rFonts w:ascii="Calibri" w:eastAsia="Calibri" w:hAnsi="Calibri" w:cs="Mangal"/>
                <w:color w:val="FF0000"/>
                <w:cs/>
                <w:lang w:val="en-US" w:bidi="hi-IN"/>
              </w:rPr>
              <w:t>होता</w:t>
            </w:r>
            <w:r>
              <w:rPr>
                <w:rFonts w:ascii="Calibri" w:eastAsia="Calibri" w:hAnsi="Calibri" w:cs="Mangal"/>
                <w:color w:val="FF0000"/>
                <w:szCs w:val="20"/>
                <w:lang w:val="en-US" w:bidi="hi-IN"/>
              </w:rPr>
              <w:t xml:space="preserve"> </w:t>
            </w:r>
            <w:r>
              <w:rPr>
                <w:rFonts w:ascii="Calibri" w:eastAsia="Calibri" w:hAnsi="Calibri" w:cs="Mangal"/>
                <w:color w:val="FF0000"/>
                <w:cs/>
                <w:lang w:val="en-US" w:bidi="hi-IN"/>
              </w:rPr>
              <w:t>है</w:t>
            </w:r>
            <w:r>
              <w:rPr>
                <w:rFonts w:ascii="Calibri" w:eastAsia="Calibri" w:hAnsi="Calibri" w:cs="Mangal"/>
                <w:color w:val="FF0000"/>
                <w:szCs w:val="20"/>
                <w:lang w:val="en-US" w:bidi="hi-IN"/>
              </w:rPr>
              <w:t xml:space="preserve"> </w:t>
            </w:r>
            <w:r>
              <w:rPr>
                <w:rFonts w:ascii="Calibri" w:eastAsia="Calibri" w:hAnsi="Calibri" w:cs="Mangal"/>
                <w:color w:val="FF0000"/>
                <w:cs/>
                <w:lang w:val="en-US" w:bidi="hi-IN"/>
              </w:rPr>
              <w:t>और</w:t>
            </w:r>
            <w:r>
              <w:rPr>
                <w:rFonts w:ascii="Calibri" w:eastAsia="Calibri" w:hAnsi="Calibri" w:cs="Mangal"/>
                <w:color w:val="FF0000"/>
                <w:szCs w:val="20"/>
                <w:lang w:val="en-US" w:bidi="hi-IN"/>
              </w:rPr>
              <w:t xml:space="preserve"> </w:t>
            </w:r>
            <w:r>
              <w:rPr>
                <w:rFonts w:ascii="Calibri" w:eastAsia="Calibri" w:hAnsi="Calibri" w:cs="Mangal"/>
                <w:color w:val="FF0000"/>
                <w:cs/>
                <w:lang w:val="en-US" w:bidi="hi-IN"/>
              </w:rPr>
              <w:t>वे</w:t>
            </w:r>
            <w:r>
              <w:rPr>
                <w:rFonts w:ascii="Calibri" w:eastAsia="Calibri" w:hAnsi="Calibri" w:cs="Mangal"/>
                <w:color w:val="FF0000"/>
                <w:szCs w:val="20"/>
                <w:lang w:val="en-US" w:bidi="hi-IN"/>
              </w:rPr>
              <w:t xml:space="preserve"> </w:t>
            </w:r>
            <w:r>
              <w:rPr>
                <w:rFonts w:ascii="Calibri" w:eastAsia="Calibri" w:hAnsi="Calibri" w:cs="Mangal"/>
                <w:color w:val="FF0000"/>
                <w:cs/>
                <w:lang w:val="en-US" w:bidi="hi-IN"/>
              </w:rPr>
              <w:t>ज्यादा</w:t>
            </w:r>
            <w:r>
              <w:rPr>
                <w:rFonts w:ascii="Calibri" w:eastAsia="Calibri" w:hAnsi="Calibri" w:cs="Mangal"/>
                <w:color w:val="FF0000"/>
                <w:szCs w:val="20"/>
                <w:lang w:val="en-US" w:bidi="hi-IN"/>
              </w:rPr>
              <w:t xml:space="preserve"> </w:t>
            </w:r>
            <w:r>
              <w:rPr>
                <w:rFonts w:ascii="Calibri" w:eastAsia="Calibri" w:hAnsi="Calibri" w:cs="Mangal"/>
                <w:color w:val="FF0000"/>
                <w:cs/>
                <w:lang w:val="en-US" w:bidi="hi-IN"/>
              </w:rPr>
              <w:t>छोटे</w:t>
            </w:r>
            <w:r>
              <w:rPr>
                <w:rFonts w:ascii="Calibri" w:eastAsia="Calibri" w:hAnsi="Calibri" w:cs="Mangal"/>
                <w:color w:val="FF0000"/>
                <w:szCs w:val="20"/>
                <w:lang w:val="en-US" w:bidi="hi-IN"/>
              </w:rPr>
              <w:t xml:space="preserve"> </w:t>
            </w:r>
            <w:r>
              <w:rPr>
                <w:rFonts w:ascii="Calibri" w:eastAsia="Calibri" w:hAnsi="Calibri" w:cs="Mangal"/>
                <w:color w:val="FF0000"/>
                <w:cs/>
                <w:lang w:val="en-US" w:bidi="hi-IN"/>
              </w:rPr>
              <w:t>घरों</w:t>
            </w:r>
            <w:r>
              <w:rPr>
                <w:rFonts w:ascii="Calibri" w:eastAsia="Calibri" w:hAnsi="Calibri" w:cs="Mangal"/>
                <w:color w:val="FF0000"/>
                <w:szCs w:val="20"/>
                <w:lang w:val="en-US" w:bidi="hi-IN"/>
              </w:rPr>
              <w:t xml:space="preserve"> </w:t>
            </w:r>
            <w:r>
              <w:rPr>
                <w:rFonts w:ascii="Calibri" w:eastAsia="Calibri" w:hAnsi="Calibri" w:cs="Mangal"/>
                <w:color w:val="FF0000"/>
                <w:cs/>
                <w:lang w:val="en-US" w:bidi="hi-IN"/>
              </w:rPr>
              <w:t>में</w:t>
            </w:r>
            <w:r>
              <w:rPr>
                <w:rFonts w:ascii="Calibri" w:eastAsia="Calibri" w:hAnsi="Calibri" w:cs="Mangal"/>
                <w:color w:val="FF0000"/>
                <w:szCs w:val="20"/>
                <w:lang w:val="en-US" w:bidi="hi-IN"/>
              </w:rPr>
              <w:t xml:space="preserve"> </w:t>
            </w:r>
            <w:r>
              <w:rPr>
                <w:rFonts w:ascii="Calibri" w:eastAsia="Calibri" w:hAnsi="Calibri" w:cs="Mangal"/>
                <w:color w:val="FF0000"/>
                <w:cs/>
                <w:lang w:val="en-US" w:bidi="hi-IN"/>
              </w:rPr>
              <w:t>बिना</w:t>
            </w:r>
            <w:r>
              <w:rPr>
                <w:rFonts w:ascii="Calibri" w:eastAsia="Calibri" w:hAnsi="Calibri" w:cs="Mangal"/>
                <w:color w:val="FF0000"/>
                <w:szCs w:val="20"/>
                <w:lang w:val="en-US" w:bidi="hi-IN"/>
              </w:rPr>
              <w:t xml:space="preserve"> </w:t>
            </w:r>
            <w:r>
              <w:rPr>
                <w:rFonts w:ascii="Calibri" w:eastAsia="Calibri" w:hAnsi="Calibri" w:cs="Mangal"/>
                <w:color w:val="FF0000"/>
                <w:cs/>
                <w:lang w:val="en-US" w:bidi="hi-IN"/>
              </w:rPr>
              <w:t>एयरकंडीशन</w:t>
            </w:r>
            <w:r>
              <w:rPr>
                <w:rFonts w:ascii="Calibri" w:eastAsia="Calibri" w:hAnsi="Calibri" w:cs="Mangal"/>
                <w:color w:val="FF0000"/>
                <w:szCs w:val="20"/>
                <w:lang w:val="en-US" w:bidi="hi-IN"/>
              </w:rPr>
              <w:t xml:space="preserve"> </w:t>
            </w:r>
            <w:r>
              <w:rPr>
                <w:rFonts w:ascii="Calibri" w:eastAsia="Calibri" w:hAnsi="Calibri" w:cs="Mangal"/>
                <w:color w:val="FF0000"/>
                <w:cs/>
                <w:lang w:val="en-US" w:bidi="hi-IN"/>
              </w:rPr>
              <w:t>के</w:t>
            </w:r>
            <w:r>
              <w:rPr>
                <w:rFonts w:ascii="Calibri" w:eastAsia="Calibri" w:hAnsi="Calibri" w:cs="Mangal"/>
                <w:color w:val="FF0000"/>
                <w:szCs w:val="20"/>
                <w:lang w:val="en-US" w:bidi="hi-IN"/>
              </w:rPr>
              <w:t xml:space="preserve"> </w:t>
            </w:r>
            <w:r>
              <w:rPr>
                <w:rFonts w:ascii="Calibri" w:eastAsia="Calibri" w:hAnsi="Calibri" w:cs="Mangal"/>
                <w:color w:val="FF0000"/>
                <w:cs/>
                <w:lang w:val="en-US" w:bidi="hi-IN"/>
              </w:rPr>
              <w:t>रहते</w:t>
            </w:r>
            <w:r>
              <w:rPr>
                <w:rFonts w:ascii="Calibri" w:eastAsia="Calibri" w:hAnsi="Calibri" w:cs="Mangal"/>
                <w:color w:val="FF0000"/>
                <w:szCs w:val="20"/>
                <w:lang w:val="en-US" w:bidi="hi-IN"/>
              </w:rPr>
              <w:t xml:space="preserve"> </w:t>
            </w:r>
            <w:r>
              <w:rPr>
                <w:rFonts w:ascii="Calibri" w:eastAsia="Calibri" w:hAnsi="Calibri" w:cs="Mangal"/>
                <w:color w:val="FF0000"/>
                <w:cs/>
                <w:lang w:val="en-US" w:bidi="hi-IN"/>
              </w:rPr>
              <w:t>हैं</w:t>
            </w:r>
            <w:r>
              <w:rPr>
                <w:rFonts w:eastAsia="Calibri" w:cs="Mangal"/>
                <w:color w:val="FF0000"/>
                <w:szCs w:val="20"/>
                <w:lang w:val="en-US" w:bidi="hi-IN"/>
              </w:rPr>
              <w:t xml:space="preserve">, </w:t>
            </w:r>
            <w:r>
              <w:rPr>
                <w:rFonts w:ascii="Calibri" w:eastAsia="Calibri" w:hAnsi="Calibri" w:cs="Mangal"/>
                <w:color w:val="FF0000"/>
                <w:cs/>
                <w:lang w:val="en-US" w:bidi="hi-IN"/>
              </w:rPr>
              <w:t>इसलिए</w:t>
            </w:r>
            <w:r>
              <w:rPr>
                <w:rFonts w:ascii="Calibri" w:eastAsia="Calibri" w:hAnsi="Calibri" w:cs="Mangal"/>
                <w:color w:val="FF0000"/>
                <w:szCs w:val="20"/>
                <w:lang w:val="en-US" w:bidi="hi-IN"/>
              </w:rPr>
              <w:t xml:space="preserve"> </w:t>
            </w:r>
            <w:r>
              <w:rPr>
                <w:rFonts w:ascii="Calibri" w:eastAsia="Calibri" w:hAnsi="Calibri" w:cs="Mangal"/>
                <w:color w:val="FF0000"/>
                <w:cs/>
                <w:lang w:val="en-US" w:bidi="hi-IN"/>
              </w:rPr>
              <w:t>वे</w:t>
            </w:r>
            <w:r>
              <w:rPr>
                <w:rFonts w:ascii="Calibri" w:eastAsia="Calibri" w:hAnsi="Calibri" w:cs="Mangal"/>
                <w:color w:val="FF0000"/>
                <w:szCs w:val="20"/>
                <w:lang w:val="en-US" w:bidi="hi-IN"/>
              </w:rPr>
              <w:t xml:space="preserve"> </w:t>
            </w:r>
            <w:r>
              <w:rPr>
                <w:rFonts w:ascii="Calibri" w:eastAsia="Calibri" w:hAnsi="Calibri" w:cs="Mangal"/>
                <w:color w:val="FF0000"/>
                <w:cs/>
                <w:lang w:val="en-US" w:bidi="hi-IN"/>
              </w:rPr>
              <w:t>खनिज</w:t>
            </w:r>
            <w:r>
              <w:rPr>
                <w:rFonts w:ascii="Calibri" w:eastAsia="Calibri" w:hAnsi="Calibri" w:cs="Mangal"/>
                <w:color w:val="FF0000"/>
                <w:szCs w:val="20"/>
                <w:lang w:val="en-US" w:bidi="hi-IN"/>
              </w:rPr>
              <w:t xml:space="preserve"> </w:t>
            </w:r>
            <w:r>
              <w:rPr>
                <w:rFonts w:ascii="Calibri" w:eastAsia="Calibri" w:hAnsi="Calibri" w:cs="Mangal"/>
                <w:color w:val="FF0000"/>
                <w:cs/>
                <w:lang w:val="en-US" w:bidi="hi-IN"/>
              </w:rPr>
              <w:t>तेल</w:t>
            </w:r>
            <w:r>
              <w:rPr>
                <w:rFonts w:ascii="Calibri" w:eastAsia="Calibri" w:hAnsi="Calibri" w:cs="Mangal"/>
                <w:color w:val="FF0000"/>
                <w:szCs w:val="20"/>
                <w:lang w:val="en-US" w:bidi="hi-IN"/>
              </w:rPr>
              <w:t xml:space="preserve"> </w:t>
            </w:r>
            <w:r>
              <w:rPr>
                <w:rFonts w:ascii="Calibri" w:eastAsia="Calibri" w:hAnsi="Calibri" w:cs="Mangal"/>
                <w:color w:val="FF0000"/>
                <w:cs/>
                <w:lang w:val="en-US" w:bidi="hi-IN"/>
              </w:rPr>
              <w:t>का</w:t>
            </w:r>
            <w:r>
              <w:rPr>
                <w:rFonts w:ascii="Calibri" w:eastAsia="Calibri" w:hAnsi="Calibri" w:cs="Mangal"/>
                <w:color w:val="FF0000"/>
                <w:szCs w:val="20"/>
                <w:lang w:val="en-US" w:bidi="hi-IN"/>
              </w:rPr>
              <w:t xml:space="preserve"> </w:t>
            </w:r>
            <w:r>
              <w:rPr>
                <w:rFonts w:ascii="Calibri" w:eastAsia="Calibri" w:hAnsi="Calibri" w:cs="Mangal"/>
                <w:color w:val="FF0000"/>
                <w:cs/>
                <w:lang w:val="en-US" w:bidi="hi-IN"/>
              </w:rPr>
              <w:t>औसतन</w:t>
            </w:r>
            <w:r>
              <w:rPr>
                <w:rFonts w:ascii="Calibri" w:eastAsia="Calibri" w:hAnsi="Calibri" w:cs="Mangal"/>
                <w:color w:val="FF0000"/>
                <w:szCs w:val="20"/>
                <w:lang w:val="en-US" w:bidi="hi-IN"/>
              </w:rPr>
              <w:t xml:space="preserve"> </w:t>
            </w:r>
            <w:r>
              <w:rPr>
                <w:rFonts w:ascii="Calibri" w:eastAsia="Calibri" w:hAnsi="Calibri" w:cs="Mangal"/>
                <w:color w:val="FF0000"/>
                <w:cs/>
                <w:lang w:val="en-US" w:bidi="hi-IN"/>
              </w:rPr>
              <w:t>कम</w:t>
            </w:r>
            <w:r>
              <w:rPr>
                <w:rFonts w:ascii="Calibri" w:eastAsia="Calibri" w:hAnsi="Calibri" w:cs="Mangal"/>
                <w:color w:val="FF0000"/>
                <w:szCs w:val="20"/>
                <w:lang w:val="en-US" w:bidi="hi-IN"/>
              </w:rPr>
              <w:t xml:space="preserve"> </w:t>
            </w:r>
            <w:r>
              <w:rPr>
                <w:rFonts w:ascii="Calibri" w:eastAsia="Calibri" w:hAnsi="Calibri" w:cs="Mangal"/>
                <w:color w:val="FF0000"/>
                <w:cs/>
                <w:lang w:val="en-US" w:bidi="hi-IN"/>
              </w:rPr>
              <w:t>इस्तेमाल</w:t>
            </w:r>
            <w:r>
              <w:rPr>
                <w:rFonts w:ascii="Calibri" w:eastAsia="Calibri" w:hAnsi="Calibri" w:cs="Mangal"/>
                <w:color w:val="FF0000"/>
                <w:szCs w:val="20"/>
                <w:lang w:val="en-US" w:bidi="hi-IN"/>
              </w:rPr>
              <w:t xml:space="preserve"> </w:t>
            </w:r>
            <w:r>
              <w:rPr>
                <w:rFonts w:ascii="Calibri" w:eastAsia="Calibri" w:hAnsi="Calibri" w:cs="Mangal"/>
                <w:color w:val="FF0000"/>
                <w:cs/>
                <w:lang w:val="en-US" w:bidi="hi-IN"/>
              </w:rPr>
              <w:t>करते</w:t>
            </w:r>
            <w:r>
              <w:rPr>
                <w:rFonts w:ascii="Calibri" w:eastAsia="Calibri" w:hAnsi="Calibri" w:cs="Mangal"/>
                <w:color w:val="FF0000"/>
                <w:szCs w:val="20"/>
                <w:lang w:val="en-US" w:bidi="hi-IN"/>
              </w:rPr>
              <w:t xml:space="preserve"> </w:t>
            </w:r>
            <w:r>
              <w:rPr>
                <w:rFonts w:ascii="Calibri" w:eastAsia="Calibri" w:hAnsi="Calibri" w:cs="Mangal"/>
                <w:color w:val="FF0000"/>
                <w:cs/>
                <w:lang w:val="en-US" w:bidi="hi-IN"/>
              </w:rPr>
              <w:t>हैं</w:t>
            </w:r>
            <w:r>
              <w:rPr>
                <w:rFonts w:eastAsia="Calibri" w:cs="Mangal"/>
                <w:color w:val="FF0000"/>
                <w:szCs w:val="20"/>
                <w:lang w:val="en-US" w:bidi="hi-IN"/>
              </w:rPr>
              <w:t>I</w:t>
            </w:r>
          </w:p>
        </w:tc>
        <w:tc>
          <w:tcPr>
            <w:tcW w:w="5387" w:type="dxa"/>
          </w:tcPr>
          <w:p w:rsidR="00A57EB3" w:rsidRDefault="00A57EB3" w:rsidP="00A57EB3">
            <w:pPr>
              <w:spacing w:after="0" w:line="240" w:lineRule="auto"/>
              <w:rPr>
                <w:lang w:val="en-US"/>
              </w:rPr>
            </w:pPr>
            <w:r>
              <w:rPr>
                <w:rFonts w:eastAsia="Calibri" w:cs="Raavi"/>
                <w:color w:val="FF0000"/>
                <w:lang w:val="en-US"/>
              </w:rPr>
              <w:t>Poorer people don't own a vehicle and they live in smaller dwellings without air conditioning, so they use less fossil fuels than average.</w:t>
            </w:r>
          </w:p>
        </w:tc>
        <w:tc>
          <w:tcPr>
            <w:tcW w:w="4820" w:type="dxa"/>
          </w:tcPr>
          <w:p w:rsidR="00A57EB3" w:rsidRDefault="00A57EB3" w:rsidP="00A57EB3">
            <w:pPr>
              <w:spacing w:after="0" w:line="240" w:lineRule="auto"/>
              <w:rPr>
                <w:color w:val="FF0000"/>
                <w:lang w:val="en-US"/>
              </w:rPr>
            </w:pPr>
            <w:r>
              <w:rPr>
                <w:rFonts w:eastAsia="Calibri" w:cs="Raavi"/>
                <w:color w:val="FF0000"/>
                <w:lang w:val="en-US"/>
              </w:rPr>
              <w:t>The motorbike is simply removed (not smaller).</w:t>
            </w:r>
          </w:p>
        </w:tc>
      </w:tr>
      <w:tr w:rsidR="00A57EB3" w:rsidRPr="00187D50">
        <w:tc>
          <w:tcPr>
            <w:tcW w:w="5245" w:type="dxa"/>
          </w:tcPr>
          <w:p w:rsidR="00A57EB3" w:rsidRDefault="00A57EB3" w:rsidP="00A57EB3">
            <w:pPr>
              <w:spacing w:after="0" w:line="240" w:lineRule="auto"/>
              <w:rPr>
                <w:rFonts w:cs="Mangal"/>
                <w:szCs w:val="20"/>
                <w:lang w:val="en-US" w:bidi="hi-IN"/>
              </w:rPr>
            </w:pPr>
            <w:r>
              <w:rPr>
                <w:rFonts w:ascii="Calibri" w:eastAsia="Calibri" w:hAnsi="Calibri" w:cs="Mangal"/>
                <w:cs/>
                <w:lang w:val="en-US" w:bidi="hi-IN"/>
              </w:rPr>
              <w:t>जैसे</w:t>
            </w:r>
            <w:r>
              <w:rPr>
                <w:rFonts w:ascii="Calibri" w:eastAsia="Calibri" w:hAnsi="Calibri" w:cs="Mangal"/>
                <w:szCs w:val="20"/>
                <w:lang w:val="en-US" w:bidi="hi-IN"/>
              </w:rPr>
              <w:t xml:space="preserve"> </w:t>
            </w:r>
            <w:r>
              <w:rPr>
                <w:rFonts w:ascii="Calibri" w:eastAsia="Calibri" w:hAnsi="Calibri" w:cs="Mangal"/>
                <w:cs/>
                <w:lang w:val="en-US" w:bidi="hi-IN"/>
              </w:rPr>
              <w:t>कि</w:t>
            </w:r>
            <w:r>
              <w:rPr>
                <w:rFonts w:ascii="Calibri" w:eastAsia="Calibri" w:hAnsi="Calibri" w:cs="Mangal"/>
                <w:szCs w:val="20"/>
                <w:lang w:val="en-US" w:bidi="hi-IN"/>
              </w:rPr>
              <w:t xml:space="preserve"> </w:t>
            </w:r>
            <w:r>
              <w:rPr>
                <w:rFonts w:ascii="Calibri" w:eastAsia="Calibri" w:hAnsi="Calibri" w:cs="Mangal"/>
                <w:cs/>
                <w:lang w:val="en-US" w:bidi="hi-IN"/>
              </w:rPr>
              <w:t>उनको</w:t>
            </w:r>
            <w:r>
              <w:rPr>
                <w:rFonts w:ascii="Calibri" w:eastAsia="Calibri" w:hAnsi="Calibri" w:cs="Mangal"/>
                <w:szCs w:val="20"/>
                <w:lang w:val="en-US" w:bidi="hi-IN"/>
              </w:rPr>
              <w:t xml:space="preserve"> </w:t>
            </w:r>
            <w:r>
              <w:rPr>
                <w:rFonts w:ascii="Calibri" w:eastAsia="Calibri" w:hAnsi="Calibri" w:cs="Mangal"/>
                <w:cs/>
                <w:lang w:val="en-US" w:bidi="hi-IN"/>
              </w:rPr>
              <w:t>भी</w:t>
            </w:r>
            <w:r>
              <w:rPr>
                <w:rFonts w:ascii="Calibri" w:eastAsia="Calibri" w:hAnsi="Calibri" w:cs="Mangal"/>
                <w:szCs w:val="20"/>
                <w:lang w:val="en-US" w:bidi="hi-IN"/>
              </w:rPr>
              <w:t xml:space="preserve"> </w:t>
            </w:r>
            <w:r>
              <w:rPr>
                <w:rFonts w:ascii="Calibri" w:eastAsia="Calibri" w:hAnsi="Calibri" w:cs="Mangal"/>
                <w:cs/>
                <w:lang w:val="en-US" w:bidi="hi-IN"/>
              </w:rPr>
              <w:t>दूसरों</w:t>
            </w:r>
            <w:r>
              <w:rPr>
                <w:rFonts w:ascii="Calibri" w:eastAsia="Calibri" w:hAnsi="Calibri" w:cs="Mangal"/>
                <w:szCs w:val="20"/>
                <w:lang w:val="en-US" w:bidi="hi-IN"/>
              </w:rPr>
              <w:t xml:space="preserve"> </w:t>
            </w:r>
            <w:r>
              <w:rPr>
                <w:rFonts w:ascii="Calibri" w:eastAsia="Calibri" w:hAnsi="Calibri" w:cs="Mangal"/>
                <w:cs/>
                <w:lang w:val="en-US" w:bidi="hi-IN"/>
              </w:rPr>
              <w:t>के</w:t>
            </w:r>
            <w:r>
              <w:rPr>
                <w:rFonts w:ascii="Calibri" w:eastAsia="Calibri" w:hAnsi="Calibri" w:cs="Mangal"/>
                <w:szCs w:val="20"/>
                <w:lang w:val="en-US" w:bidi="hi-IN"/>
              </w:rPr>
              <w:t xml:space="preserve"> </w:t>
            </w:r>
            <w:r>
              <w:rPr>
                <w:rFonts w:ascii="Calibri" w:eastAsia="Calibri" w:hAnsi="Calibri" w:cs="Mangal"/>
                <w:cs/>
                <w:lang w:val="en-US" w:bidi="hi-IN"/>
              </w:rPr>
              <w:t>जितनी</w:t>
            </w:r>
            <w:r>
              <w:rPr>
                <w:rFonts w:ascii="Calibri" w:eastAsia="Calibri" w:hAnsi="Calibri" w:cs="Mangal"/>
                <w:szCs w:val="20"/>
                <w:lang w:val="en-US" w:bidi="hi-IN"/>
              </w:rPr>
              <w:t xml:space="preserve"> </w:t>
            </w:r>
            <w:r>
              <w:rPr>
                <w:rFonts w:ascii="Calibri" w:eastAsia="Calibri" w:hAnsi="Calibri" w:cs="Mangal"/>
                <w:cs/>
                <w:lang w:val="en-US" w:bidi="hi-IN"/>
              </w:rPr>
              <w:t>ही</w:t>
            </w:r>
            <w:r>
              <w:rPr>
                <w:rFonts w:ascii="Calibri" w:eastAsia="Calibri" w:hAnsi="Calibri" w:cs="Mangal"/>
                <w:szCs w:val="20"/>
                <w:lang w:val="en-US" w:bidi="hi-IN"/>
              </w:rPr>
              <w:t xml:space="preserve"> </w:t>
            </w:r>
            <w:r>
              <w:rPr>
                <w:rFonts w:ascii="Calibri" w:eastAsia="Calibri" w:hAnsi="Calibri" w:cs="Mangal"/>
                <w:cs/>
                <w:lang w:val="en-US" w:bidi="hi-IN"/>
              </w:rPr>
              <w:t>नकद</w:t>
            </w:r>
            <w:r>
              <w:rPr>
                <w:rFonts w:ascii="Calibri" w:eastAsia="Calibri" w:hAnsi="Calibri" w:cs="Mangal"/>
                <w:szCs w:val="20"/>
                <w:lang w:val="en-US" w:bidi="hi-IN"/>
              </w:rPr>
              <w:t xml:space="preserve"> </w:t>
            </w:r>
            <w:r>
              <w:rPr>
                <w:rFonts w:ascii="Calibri" w:eastAsia="Calibri" w:hAnsi="Calibri" w:cs="Mangal"/>
                <w:cs/>
                <w:lang w:val="en-US" w:bidi="hi-IN"/>
              </w:rPr>
              <w:t>राशि</w:t>
            </w:r>
            <w:r>
              <w:rPr>
                <w:rFonts w:ascii="Calibri" w:eastAsia="Calibri" w:hAnsi="Calibri" w:cs="Mangal"/>
                <w:szCs w:val="20"/>
                <w:lang w:val="en-US" w:bidi="hi-IN"/>
              </w:rPr>
              <w:t xml:space="preserve"> </w:t>
            </w:r>
            <w:r>
              <w:rPr>
                <w:rFonts w:ascii="Calibri" w:eastAsia="Calibri" w:hAnsi="Calibri" w:cs="Mangal"/>
                <w:cs/>
                <w:lang w:val="en-US" w:bidi="hi-IN"/>
              </w:rPr>
              <w:t>प्राप्त</w:t>
            </w:r>
            <w:r>
              <w:rPr>
                <w:rFonts w:ascii="Calibri" w:eastAsia="Calibri" w:hAnsi="Calibri" w:cs="Mangal"/>
                <w:szCs w:val="20"/>
                <w:lang w:val="en-US" w:bidi="hi-IN"/>
              </w:rPr>
              <w:t xml:space="preserve">  </w:t>
            </w:r>
            <w:r>
              <w:rPr>
                <w:rFonts w:ascii="Calibri" w:eastAsia="Calibri" w:hAnsi="Calibri" w:cs="Mangal"/>
                <w:cs/>
                <w:lang w:val="en-US" w:bidi="hi-IN"/>
              </w:rPr>
              <w:t>होगी</w:t>
            </w:r>
            <w:r>
              <w:rPr>
                <w:rFonts w:eastAsia="Calibri" w:cs="Mangal"/>
                <w:szCs w:val="20"/>
                <w:lang w:val="en-US" w:bidi="hi-IN"/>
              </w:rPr>
              <w:t xml:space="preserve">, </w:t>
            </w:r>
            <w:r>
              <w:rPr>
                <w:rFonts w:ascii="Calibri" w:eastAsia="Calibri" w:hAnsi="Calibri" w:cs="Mangal"/>
                <w:cs/>
                <w:lang w:val="en-US" w:bidi="hi-IN"/>
              </w:rPr>
              <w:t>आम</w:t>
            </w:r>
            <w:r>
              <w:rPr>
                <w:rFonts w:ascii="Calibri" w:eastAsia="Calibri" w:hAnsi="Calibri" w:cs="Mangal"/>
                <w:szCs w:val="20"/>
                <w:lang w:val="en-US" w:bidi="hi-IN"/>
              </w:rPr>
              <w:t xml:space="preserve"> </w:t>
            </w:r>
            <w:r>
              <w:rPr>
                <w:rFonts w:ascii="Calibri" w:eastAsia="Calibri" w:hAnsi="Calibri" w:cs="Mangal"/>
                <w:cs/>
                <w:lang w:val="en-US" w:bidi="hi-IN"/>
              </w:rPr>
              <w:t>तौर</w:t>
            </w:r>
            <w:r>
              <w:rPr>
                <w:rFonts w:ascii="Calibri" w:eastAsia="Calibri" w:hAnsi="Calibri" w:cs="Mangal"/>
                <w:szCs w:val="20"/>
                <w:lang w:val="en-US" w:bidi="hi-IN"/>
              </w:rPr>
              <w:t xml:space="preserve"> </w:t>
            </w:r>
            <w:r>
              <w:rPr>
                <w:rFonts w:ascii="Calibri" w:eastAsia="Calibri" w:hAnsi="Calibri" w:cs="Mangal"/>
                <w:cs/>
                <w:lang w:val="en-US" w:bidi="hi-IN"/>
              </w:rPr>
              <w:t>पर</w:t>
            </w:r>
            <w:r>
              <w:rPr>
                <w:rFonts w:ascii="Calibri" w:eastAsia="Calibri" w:hAnsi="Calibri" w:cs="Mangal"/>
                <w:szCs w:val="20"/>
                <w:lang w:val="en-US" w:bidi="hi-IN"/>
              </w:rPr>
              <w:t xml:space="preserve"> </w:t>
            </w:r>
            <w:r>
              <w:rPr>
                <w:rFonts w:ascii="Calibri" w:eastAsia="Calibri" w:hAnsi="Calibri" w:cs="Mangal"/>
                <w:cs/>
                <w:lang w:val="en-US" w:bidi="hi-IN"/>
              </w:rPr>
              <w:t>ज्यादा</w:t>
            </w:r>
            <w:r>
              <w:rPr>
                <w:rFonts w:ascii="Calibri" w:eastAsia="Calibri" w:hAnsi="Calibri" w:cs="Mangal"/>
                <w:szCs w:val="20"/>
                <w:lang w:val="en-US" w:bidi="hi-IN"/>
              </w:rPr>
              <w:t xml:space="preserve"> </w:t>
            </w:r>
            <w:r>
              <w:rPr>
                <w:rFonts w:ascii="Calibri" w:eastAsia="Calibri" w:hAnsi="Calibri" w:cs="Mangal"/>
                <w:cs/>
                <w:lang w:val="en-US" w:bidi="hi-IN"/>
              </w:rPr>
              <w:t>गरीब</w:t>
            </w:r>
            <w:r>
              <w:rPr>
                <w:rFonts w:ascii="Calibri" w:eastAsia="Calibri" w:hAnsi="Calibri" w:cs="Mangal"/>
                <w:szCs w:val="20"/>
                <w:lang w:val="en-US" w:bidi="hi-IN"/>
              </w:rPr>
              <w:t xml:space="preserve"> </w:t>
            </w:r>
            <w:r>
              <w:rPr>
                <w:rFonts w:ascii="Calibri" w:eastAsia="Calibri" w:hAnsi="Calibri" w:cs="Mangal"/>
                <w:cs/>
                <w:lang w:val="en-US" w:bidi="hi-IN"/>
              </w:rPr>
              <w:t>लोगों</w:t>
            </w:r>
            <w:r>
              <w:rPr>
                <w:rFonts w:ascii="Calibri" w:eastAsia="Calibri" w:hAnsi="Calibri" w:cs="Mangal"/>
                <w:szCs w:val="20"/>
                <w:lang w:val="en-US" w:bidi="hi-IN"/>
              </w:rPr>
              <w:t xml:space="preserve"> </w:t>
            </w:r>
            <w:r>
              <w:rPr>
                <w:rFonts w:ascii="Calibri" w:eastAsia="Calibri" w:hAnsi="Calibri" w:cs="Mangal"/>
                <w:cs/>
                <w:lang w:val="en-US" w:bidi="hi-IN"/>
              </w:rPr>
              <w:t>को</w:t>
            </w:r>
            <w:r>
              <w:rPr>
                <w:rFonts w:ascii="Calibri" w:eastAsia="Calibri" w:hAnsi="Calibri" w:cs="Mangal"/>
                <w:szCs w:val="20"/>
                <w:lang w:val="en-US" w:bidi="hi-IN"/>
              </w:rPr>
              <w:t xml:space="preserve"> </w:t>
            </w:r>
            <w:r>
              <w:rPr>
                <w:rFonts w:ascii="Calibri" w:eastAsia="Calibri" w:hAnsi="Calibri" w:cs="Mangal"/>
                <w:cs/>
                <w:lang w:val="en-US" w:bidi="hi-IN"/>
              </w:rPr>
              <w:t>कार्बन</w:t>
            </w:r>
            <w:r>
              <w:rPr>
                <w:rFonts w:ascii="Calibri" w:eastAsia="Calibri" w:hAnsi="Calibri" w:cs="Mangal"/>
                <w:szCs w:val="20"/>
                <w:lang w:val="en-US" w:bidi="hi-IN"/>
              </w:rPr>
              <w:t xml:space="preserve"> </w:t>
            </w:r>
            <w:r>
              <w:rPr>
                <w:rFonts w:ascii="Calibri" w:eastAsia="Calibri" w:hAnsi="Calibri" w:cs="Mangal"/>
                <w:cs/>
                <w:lang w:val="en-US" w:bidi="hi-IN"/>
              </w:rPr>
              <w:t>टैक्स</w:t>
            </w:r>
            <w:r>
              <w:rPr>
                <w:rFonts w:ascii="Calibri" w:eastAsia="Calibri" w:hAnsi="Calibri" w:cs="Mangal"/>
                <w:szCs w:val="20"/>
                <w:lang w:val="en-US" w:bidi="hi-IN"/>
              </w:rPr>
              <w:t xml:space="preserve"> </w:t>
            </w:r>
            <w:r>
              <w:rPr>
                <w:rFonts w:ascii="Calibri" w:eastAsia="Calibri" w:hAnsi="Calibri" w:cs="Mangal"/>
                <w:cs/>
                <w:lang w:val="en-US" w:bidi="hi-IN"/>
              </w:rPr>
              <w:t>के</w:t>
            </w:r>
            <w:r>
              <w:rPr>
                <w:rFonts w:ascii="Calibri" w:eastAsia="Calibri" w:hAnsi="Calibri" w:cs="Mangal"/>
                <w:szCs w:val="20"/>
                <w:lang w:val="en-US" w:bidi="hi-IN"/>
              </w:rPr>
              <w:t xml:space="preserve"> </w:t>
            </w:r>
            <w:r>
              <w:rPr>
                <w:rFonts w:ascii="Calibri" w:eastAsia="Calibri" w:hAnsi="Calibri" w:cs="Mangal"/>
                <w:cs/>
                <w:lang w:val="en-US" w:bidi="hi-IN"/>
              </w:rPr>
              <w:t>नकद</w:t>
            </w:r>
            <w:r>
              <w:rPr>
                <w:rFonts w:ascii="Calibri" w:eastAsia="Calibri" w:hAnsi="Calibri" w:cs="Mangal"/>
                <w:szCs w:val="20"/>
                <w:lang w:val="en-US" w:bidi="hi-IN"/>
              </w:rPr>
              <w:t xml:space="preserve"> </w:t>
            </w:r>
            <w:r>
              <w:rPr>
                <w:rFonts w:ascii="Calibri" w:eastAsia="Calibri" w:hAnsi="Calibri" w:cs="Mangal"/>
                <w:cs/>
                <w:lang w:val="en-US" w:bidi="hi-IN"/>
              </w:rPr>
              <w:t>भुगतान</w:t>
            </w:r>
            <w:r>
              <w:rPr>
                <w:rFonts w:ascii="Calibri" w:eastAsia="Calibri" w:hAnsi="Calibri" w:cs="Mangal"/>
                <w:szCs w:val="20"/>
                <w:lang w:val="en-US" w:bidi="hi-IN"/>
              </w:rPr>
              <w:t xml:space="preserve"> </w:t>
            </w:r>
            <w:r>
              <w:rPr>
                <w:rFonts w:ascii="Calibri" w:eastAsia="Calibri" w:hAnsi="Calibri" w:cs="Mangal"/>
                <w:cs/>
                <w:lang w:val="en-US" w:bidi="hi-IN"/>
              </w:rPr>
              <w:t>से</w:t>
            </w:r>
            <w:r>
              <w:rPr>
                <w:rFonts w:ascii="Calibri" w:eastAsia="Calibri" w:hAnsi="Calibri" w:cs="Mangal"/>
                <w:szCs w:val="20"/>
                <w:lang w:val="en-US" w:bidi="hi-IN"/>
              </w:rPr>
              <w:t xml:space="preserve"> </w:t>
            </w:r>
            <w:r>
              <w:rPr>
                <w:rFonts w:ascii="Calibri" w:eastAsia="Calibri" w:hAnsi="Calibri" w:cs="Mangal"/>
                <w:cs/>
                <w:lang w:val="en-US" w:bidi="hi-IN"/>
              </w:rPr>
              <w:t>ज्यादा</w:t>
            </w:r>
            <w:r>
              <w:rPr>
                <w:rFonts w:ascii="Calibri" w:eastAsia="Calibri" w:hAnsi="Calibri" w:cs="Mangal"/>
                <w:szCs w:val="20"/>
                <w:lang w:val="en-US" w:bidi="hi-IN"/>
              </w:rPr>
              <w:t xml:space="preserve"> </w:t>
            </w:r>
            <w:r>
              <w:rPr>
                <w:rFonts w:ascii="Calibri" w:eastAsia="Calibri" w:hAnsi="Calibri" w:cs="Mangal"/>
                <w:cs/>
                <w:lang w:val="en-US" w:bidi="hi-IN"/>
              </w:rPr>
              <w:t>लाभ</w:t>
            </w:r>
            <w:r>
              <w:rPr>
                <w:rFonts w:ascii="Calibri" w:eastAsia="Calibri" w:hAnsi="Calibri" w:cs="Mangal"/>
                <w:szCs w:val="20"/>
                <w:lang w:val="en-US" w:bidi="hi-IN"/>
              </w:rPr>
              <w:t xml:space="preserve"> </w:t>
            </w:r>
            <w:r>
              <w:rPr>
                <w:rFonts w:ascii="Calibri" w:eastAsia="Calibri" w:hAnsi="Calibri" w:cs="Mangal"/>
                <w:cs/>
                <w:lang w:val="en-US" w:bidi="hi-IN"/>
              </w:rPr>
              <w:t>मिलेगा</w:t>
            </w:r>
            <w:r>
              <w:rPr>
                <w:rFonts w:eastAsia="Calibri" w:cs="Mangal"/>
                <w:szCs w:val="20"/>
                <w:lang w:val="en-US" w:bidi="hi-IN"/>
              </w:rPr>
              <w:t>I</w:t>
            </w:r>
          </w:p>
        </w:tc>
        <w:tc>
          <w:tcPr>
            <w:tcW w:w="5387" w:type="dxa"/>
          </w:tcPr>
          <w:p w:rsidR="00A57EB3" w:rsidRDefault="00A57EB3" w:rsidP="00A57EB3">
            <w:pPr>
              <w:spacing w:after="0" w:line="240" w:lineRule="auto"/>
              <w:rPr>
                <w:lang w:val="en-US"/>
              </w:rPr>
            </w:pPr>
            <w:r>
              <w:rPr>
                <w:rFonts w:eastAsia="Calibri" w:cs="Raavi"/>
                <w:lang w:val="en-US"/>
              </w:rPr>
              <w:t>As they would receive the same cash transfer as everyone else, poorer people will generally gain from a carbon tax with cash transfers.</w:t>
            </w:r>
          </w:p>
        </w:tc>
        <w:tc>
          <w:tcPr>
            <w:tcW w:w="4820" w:type="dxa"/>
          </w:tcPr>
          <w:p w:rsidR="00A57EB3" w:rsidRDefault="00A57EB3" w:rsidP="00A57EB3">
            <w:pPr>
              <w:spacing w:after="0" w:line="240" w:lineRule="auto"/>
              <w:rPr>
                <w:i/>
                <w:iCs/>
                <w:lang w:val="en-US"/>
              </w:rPr>
            </w:pPr>
          </w:p>
        </w:tc>
      </w:tr>
      <w:tr w:rsidR="00A57EB3" w:rsidRPr="00187D50">
        <w:tc>
          <w:tcPr>
            <w:tcW w:w="5245" w:type="dxa"/>
          </w:tcPr>
          <w:p w:rsidR="00A57EB3" w:rsidRDefault="00A57EB3" w:rsidP="00A57EB3">
            <w:pPr>
              <w:spacing w:after="0" w:line="240" w:lineRule="auto"/>
              <w:rPr>
                <w:rFonts w:cs="Mangal"/>
                <w:szCs w:val="20"/>
                <w:lang w:val="en-US" w:bidi="hi-IN"/>
              </w:rPr>
            </w:pPr>
            <w:r>
              <w:rPr>
                <w:rFonts w:ascii="Calibri" w:eastAsia="Calibri" w:hAnsi="Calibri" w:cs="Mangal"/>
                <w:cs/>
                <w:lang w:val="en-US" w:bidi="hi-IN"/>
              </w:rPr>
              <w:t>इसके</w:t>
            </w:r>
            <w:r>
              <w:rPr>
                <w:rFonts w:ascii="Calibri" w:eastAsia="Calibri" w:hAnsi="Calibri" w:cs="Mangal"/>
                <w:szCs w:val="20"/>
                <w:lang w:val="en-US" w:bidi="hi-IN"/>
              </w:rPr>
              <w:t xml:space="preserve"> </w:t>
            </w:r>
            <w:r>
              <w:rPr>
                <w:rFonts w:ascii="Calibri" w:eastAsia="Calibri" w:hAnsi="Calibri" w:cs="Mangal"/>
                <w:cs/>
                <w:lang w:val="en-US" w:bidi="hi-IN"/>
              </w:rPr>
              <w:t>विपरीत</w:t>
            </w:r>
            <w:r>
              <w:rPr>
                <w:rFonts w:eastAsia="Calibri" w:cs="Mangal"/>
                <w:szCs w:val="20"/>
                <w:lang w:val="en-US" w:bidi="hi-IN"/>
              </w:rPr>
              <w:t xml:space="preserve">, </w:t>
            </w:r>
            <w:r>
              <w:rPr>
                <w:rFonts w:ascii="Calibri" w:eastAsia="Calibri" w:hAnsi="Calibri" w:cs="Mangal"/>
                <w:cs/>
                <w:lang w:val="en-US" w:bidi="hi-IN"/>
              </w:rPr>
              <w:t>अमीर</w:t>
            </w:r>
            <w:r>
              <w:rPr>
                <w:rFonts w:ascii="Calibri" w:eastAsia="Calibri" w:hAnsi="Calibri" w:cs="Mangal"/>
                <w:szCs w:val="20"/>
                <w:lang w:val="en-US" w:bidi="hi-IN"/>
              </w:rPr>
              <w:t xml:space="preserve"> </w:t>
            </w:r>
            <w:r>
              <w:rPr>
                <w:rFonts w:ascii="Calibri" w:eastAsia="Calibri" w:hAnsi="Calibri" w:cs="Mangal"/>
                <w:cs/>
                <w:lang w:val="en-US" w:bidi="hi-IN"/>
              </w:rPr>
              <w:t>लोगों</w:t>
            </w:r>
            <w:r>
              <w:rPr>
                <w:rFonts w:ascii="Calibri" w:eastAsia="Calibri" w:hAnsi="Calibri" w:cs="Mangal"/>
                <w:szCs w:val="20"/>
                <w:lang w:val="en-US" w:bidi="hi-IN"/>
              </w:rPr>
              <w:t xml:space="preserve"> </w:t>
            </w:r>
            <w:r>
              <w:rPr>
                <w:rFonts w:ascii="Calibri" w:eastAsia="Calibri" w:hAnsi="Calibri" w:cs="Mangal"/>
                <w:cs/>
                <w:lang w:val="en-US" w:bidi="hi-IN"/>
              </w:rPr>
              <w:t>को</w:t>
            </w:r>
            <w:r>
              <w:rPr>
                <w:rFonts w:ascii="Calibri" w:eastAsia="Calibri" w:hAnsi="Calibri" w:cs="Mangal"/>
                <w:szCs w:val="20"/>
                <w:lang w:val="en-US" w:bidi="hi-IN"/>
              </w:rPr>
              <w:t xml:space="preserve"> </w:t>
            </w:r>
            <w:r>
              <w:rPr>
                <w:rFonts w:ascii="Calibri" w:eastAsia="Calibri" w:hAnsi="Calibri" w:cs="Mangal"/>
                <w:cs/>
                <w:lang w:val="en-US" w:bidi="hi-IN"/>
              </w:rPr>
              <w:t>नुकसान</w:t>
            </w:r>
            <w:r>
              <w:rPr>
                <w:rFonts w:ascii="Calibri" w:eastAsia="Calibri" w:hAnsi="Calibri" w:cs="Mangal"/>
                <w:szCs w:val="20"/>
                <w:lang w:val="en-US" w:bidi="hi-IN"/>
              </w:rPr>
              <w:t xml:space="preserve"> </w:t>
            </w:r>
            <w:r>
              <w:rPr>
                <w:rFonts w:ascii="Calibri" w:eastAsia="Calibri" w:hAnsi="Calibri" w:cs="Mangal"/>
                <w:cs/>
                <w:lang w:val="en-US" w:bidi="hi-IN"/>
              </w:rPr>
              <w:t>होगा</w:t>
            </w:r>
            <w:r>
              <w:rPr>
                <w:rFonts w:eastAsia="Calibri" w:cs="Mangal"/>
                <w:szCs w:val="20"/>
                <w:lang w:val="en-US" w:bidi="hi-IN"/>
              </w:rPr>
              <w:t>I</w:t>
            </w:r>
          </w:p>
        </w:tc>
        <w:tc>
          <w:tcPr>
            <w:tcW w:w="5387" w:type="dxa"/>
          </w:tcPr>
          <w:p w:rsidR="00A57EB3" w:rsidRDefault="00A57EB3" w:rsidP="00A57EB3">
            <w:pPr>
              <w:spacing w:after="0" w:line="240" w:lineRule="auto"/>
              <w:rPr>
                <w:i/>
                <w:iCs/>
                <w:lang w:val="en-US"/>
              </w:rPr>
            </w:pPr>
            <w:r>
              <w:rPr>
                <w:rFonts w:eastAsia="Calibri" w:cs="Raavi"/>
                <w:lang w:val="en-US"/>
              </w:rPr>
              <w:t>Conversely, rich people will tend to lose.</w:t>
            </w:r>
          </w:p>
        </w:tc>
        <w:tc>
          <w:tcPr>
            <w:tcW w:w="4820" w:type="dxa"/>
          </w:tcPr>
          <w:p w:rsidR="00A57EB3" w:rsidRDefault="00A57EB3" w:rsidP="00A57EB3">
            <w:pPr>
              <w:spacing w:after="0" w:line="240" w:lineRule="auto"/>
              <w:rPr>
                <w:color w:val="FF0000"/>
                <w:lang w:val="en-US"/>
              </w:rPr>
            </w:pPr>
            <w:r>
              <w:rPr>
                <w:rFonts w:eastAsia="Calibri" w:cs="Raavi"/>
                <w:b/>
                <w:lang w:val="en-US"/>
              </w:rPr>
              <w:t xml:space="preserve">Same modifications for the figures </w:t>
            </w:r>
            <w:r>
              <w:rPr>
                <w:rFonts w:eastAsia="Calibri" w:cs="Raavi"/>
                <w:color w:val="FF0000"/>
                <w:lang w:val="en-US"/>
              </w:rPr>
              <w:t>the rich person has a car (as in other countries)</w:t>
            </w:r>
          </w:p>
        </w:tc>
      </w:tr>
      <w:tr w:rsidR="00A57EB3" w:rsidRPr="00187D50">
        <w:tc>
          <w:tcPr>
            <w:tcW w:w="5245" w:type="dxa"/>
          </w:tcPr>
          <w:p w:rsidR="00A57EB3" w:rsidRDefault="00A57EB3" w:rsidP="00A57EB3">
            <w:pPr>
              <w:spacing w:after="0" w:line="240" w:lineRule="auto"/>
              <w:rPr>
                <w:rFonts w:cs="Mangal"/>
                <w:i/>
                <w:szCs w:val="20"/>
                <w:lang w:val="en-US" w:bidi="hi-IN"/>
              </w:rPr>
            </w:pPr>
            <w:r>
              <w:rPr>
                <w:rFonts w:ascii="Calibri" w:eastAsia="Calibri" w:hAnsi="Calibri" w:cs="Mangal"/>
                <w:i/>
                <w:iCs/>
                <w:cs/>
                <w:lang w:val="en-US" w:bidi="hi-IN"/>
              </w:rPr>
              <w:t>क्या</w:t>
            </w:r>
            <w:r>
              <w:rPr>
                <w:rFonts w:ascii="Calibri" w:eastAsia="Calibri" w:hAnsi="Calibri" w:cs="Mangal"/>
                <w:i/>
                <w:szCs w:val="20"/>
                <w:lang w:val="en-US" w:bidi="hi-IN"/>
              </w:rPr>
              <w:t xml:space="preserve"> </w:t>
            </w:r>
            <w:r>
              <w:rPr>
                <w:rFonts w:ascii="Calibri" w:eastAsia="Calibri" w:hAnsi="Calibri" w:cs="Mangal"/>
                <w:i/>
                <w:iCs/>
                <w:cs/>
                <w:lang w:val="en-US" w:bidi="hi-IN"/>
              </w:rPr>
              <w:t>ये</w:t>
            </w:r>
            <w:r>
              <w:rPr>
                <w:rFonts w:ascii="Calibri" w:eastAsia="Calibri" w:hAnsi="Calibri" w:cs="Mangal"/>
                <w:i/>
                <w:szCs w:val="20"/>
                <w:lang w:val="en-US" w:bidi="hi-IN"/>
              </w:rPr>
              <w:t xml:space="preserve"> </w:t>
            </w:r>
            <w:r>
              <w:rPr>
                <w:rFonts w:ascii="Calibri" w:eastAsia="Calibri" w:hAnsi="Calibri" w:cs="Mangal"/>
                <w:i/>
                <w:iCs/>
                <w:cs/>
                <w:lang w:val="en-US" w:bidi="hi-IN"/>
              </w:rPr>
              <w:t>नीति</w:t>
            </w:r>
            <w:r>
              <w:rPr>
                <w:rFonts w:ascii="Calibri" w:eastAsia="Calibri" w:hAnsi="Calibri" w:cs="Mangal"/>
                <w:i/>
                <w:szCs w:val="20"/>
                <w:lang w:val="en-US" w:bidi="hi-IN"/>
              </w:rPr>
              <w:t xml:space="preserve"> </w:t>
            </w:r>
            <w:r>
              <w:rPr>
                <w:rFonts w:ascii="Calibri" w:eastAsia="Calibri" w:hAnsi="Calibri" w:cs="Mangal"/>
                <w:i/>
                <w:iCs/>
                <w:cs/>
                <w:lang w:val="en-US" w:bidi="hi-IN"/>
              </w:rPr>
              <w:t>काम</w:t>
            </w:r>
            <w:r>
              <w:rPr>
                <w:rFonts w:ascii="Calibri" w:eastAsia="Calibri" w:hAnsi="Calibri" w:cs="Mangal"/>
                <w:i/>
                <w:szCs w:val="20"/>
                <w:lang w:val="en-US" w:bidi="hi-IN"/>
              </w:rPr>
              <w:t xml:space="preserve"> </w:t>
            </w:r>
            <w:r>
              <w:rPr>
                <w:rFonts w:ascii="Calibri" w:eastAsia="Calibri" w:hAnsi="Calibri" w:cs="Mangal"/>
                <w:i/>
                <w:iCs/>
                <w:cs/>
                <w:lang w:val="en-US" w:bidi="hi-IN"/>
              </w:rPr>
              <w:t>करती</w:t>
            </w:r>
            <w:r>
              <w:rPr>
                <w:rFonts w:ascii="Calibri" w:eastAsia="Calibri" w:hAnsi="Calibri" w:cs="Mangal"/>
                <w:i/>
                <w:szCs w:val="20"/>
                <w:lang w:val="en-US" w:bidi="hi-IN"/>
              </w:rPr>
              <w:t xml:space="preserve"> </w:t>
            </w:r>
            <w:r>
              <w:rPr>
                <w:rFonts w:ascii="Calibri" w:eastAsia="Calibri" w:hAnsi="Calibri" w:cs="Mangal"/>
                <w:i/>
                <w:iCs/>
                <w:cs/>
                <w:lang w:val="en-US" w:bidi="hi-IN"/>
              </w:rPr>
              <w:t>है</w:t>
            </w:r>
            <w:r>
              <w:rPr>
                <w:rFonts w:eastAsia="Calibri" w:cs="Mangal"/>
                <w:i/>
                <w:szCs w:val="20"/>
                <w:lang w:val="en-US" w:bidi="hi-IN"/>
              </w:rPr>
              <w:t xml:space="preserve">? </w:t>
            </w:r>
            <w:r>
              <w:rPr>
                <w:rFonts w:ascii="Calibri" w:eastAsia="Calibri" w:hAnsi="Calibri" w:cs="Mangal"/>
                <w:i/>
                <w:iCs/>
                <w:cs/>
                <w:lang w:val="en-US" w:bidi="hi-IN"/>
              </w:rPr>
              <w:t>हाँ</w:t>
            </w:r>
            <w:r>
              <w:rPr>
                <w:rFonts w:eastAsia="Calibri" w:cs="Mangal"/>
                <w:i/>
                <w:szCs w:val="20"/>
                <w:lang w:val="en-US" w:bidi="hi-IN"/>
              </w:rPr>
              <w:t xml:space="preserve">! </w:t>
            </w:r>
            <w:r>
              <w:rPr>
                <w:rFonts w:ascii="Calibri" w:eastAsia="Calibri" w:hAnsi="Calibri" w:cs="Mangal"/>
                <w:i/>
                <w:iCs/>
                <w:cs/>
                <w:lang w:val="en-US" w:bidi="hi-IN"/>
              </w:rPr>
              <w:t>ब्रिटिश</w:t>
            </w:r>
            <w:r>
              <w:rPr>
                <w:rFonts w:ascii="Calibri" w:eastAsia="Calibri" w:hAnsi="Calibri" w:cs="Mangal"/>
                <w:i/>
                <w:szCs w:val="20"/>
                <w:lang w:val="en-US" w:bidi="hi-IN"/>
              </w:rPr>
              <w:t xml:space="preserve"> </w:t>
            </w:r>
            <w:r>
              <w:rPr>
                <w:rFonts w:ascii="Calibri" w:eastAsia="Calibri" w:hAnsi="Calibri" w:cs="Mangal"/>
                <w:i/>
                <w:iCs/>
                <w:cs/>
                <w:lang w:val="en-US" w:bidi="hi-IN"/>
              </w:rPr>
              <w:t>कोलम्बिया</w:t>
            </w:r>
            <w:r>
              <w:rPr>
                <w:rFonts w:ascii="Calibri" w:eastAsia="Calibri" w:hAnsi="Calibri" w:cs="Mangal"/>
                <w:i/>
                <w:szCs w:val="20"/>
                <w:lang w:val="en-US" w:bidi="hi-IN"/>
              </w:rPr>
              <w:t xml:space="preserve"> </w:t>
            </w:r>
            <w:r>
              <w:rPr>
                <w:rFonts w:ascii="Calibri" w:eastAsia="Calibri" w:hAnsi="Calibri" w:cs="Mangal"/>
                <w:i/>
                <w:iCs/>
                <w:cs/>
                <w:lang w:val="en-US" w:bidi="hi-IN"/>
              </w:rPr>
              <w:t>के</w:t>
            </w:r>
            <w:r>
              <w:rPr>
                <w:rFonts w:ascii="Calibri" w:eastAsia="Calibri" w:hAnsi="Calibri" w:cs="Mangal"/>
                <w:i/>
                <w:szCs w:val="20"/>
                <w:lang w:val="en-US" w:bidi="hi-IN"/>
              </w:rPr>
              <w:t xml:space="preserve"> </w:t>
            </w:r>
            <w:r>
              <w:rPr>
                <w:rFonts w:ascii="Calibri" w:eastAsia="Calibri" w:hAnsi="Calibri" w:cs="Mangal"/>
                <w:i/>
                <w:iCs/>
                <w:cs/>
                <w:lang w:val="en-US" w:bidi="hi-IN"/>
              </w:rPr>
              <w:t>कैनेडियन</w:t>
            </w:r>
            <w:r>
              <w:rPr>
                <w:rFonts w:ascii="Calibri" w:eastAsia="Calibri" w:hAnsi="Calibri" w:cs="Mangal"/>
                <w:i/>
                <w:szCs w:val="20"/>
                <w:lang w:val="en-US" w:bidi="hi-IN"/>
              </w:rPr>
              <w:t xml:space="preserve"> </w:t>
            </w:r>
            <w:r>
              <w:rPr>
                <w:rFonts w:ascii="Calibri" w:eastAsia="Calibri" w:hAnsi="Calibri" w:cs="Mangal"/>
                <w:i/>
                <w:iCs/>
                <w:cs/>
                <w:lang w:val="en-US" w:bidi="hi-IN"/>
              </w:rPr>
              <w:t>प्रांत</w:t>
            </w:r>
            <w:r>
              <w:rPr>
                <w:rFonts w:ascii="Calibri" w:eastAsia="Calibri" w:hAnsi="Calibri" w:cs="Mangal"/>
                <w:i/>
                <w:szCs w:val="20"/>
                <w:lang w:val="en-US" w:bidi="hi-IN"/>
              </w:rPr>
              <w:t xml:space="preserve"> </w:t>
            </w:r>
            <w:r>
              <w:rPr>
                <w:rFonts w:ascii="Calibri" w:eastAsia="Calibri" w:hAnsi="Calibri" w:cs="Mangal"/>
                <w:i/>
                <w:iCs/>
                <w:cs/>
                <w:lang w:val="en-US" w:bidi="hi-IN"/>
              </w:rPr>
              <w:t>में</w:t>
            </w:r>
            <w:r>
              <w:rPr>
                <w:rFonts w:ascii="Calibri" w:eastAsia="Calibri" w:hAnsi="Calibri" w:cs="Mangal"/>
                <w:i/>
                <w:szCs w:val="20"/>
                <w:lang w:val="en-US" w:bidi="hi-IN"/>
              </w:rPr>
              <w:t xml:space="preserve"> </w:t>
            </w:r>
            <w:r>
              <w:rPr>
                <w:rFonts w:eastAsia="Calibri"/>
                <w:iCs/>
                <w:lang w:val="en-US"/>
              </w:rPr>
              <w:t>2008</w:t>
            </w:r>
            <w:r>
              <w:rPr>
                <w:rFonts w:eastAsia="Calibri" w:cs="Mangal"/>
                <w:iCs/>
                <w:szCs w:val="20"/>
                <w:lang w:val="en-US" w:bidi="hi-IN"/>
              </w:rPr>
              <w:t xml:space="preserve"> </w:t>
            </w:r>
            <w:r>
              <w:rPr>
                <w:rFonts w:ascii="Calibri" w:eastAsia="Calibri" w:hAnsi="Calibri" w:cs="Mangal"/>
                <w:i/>
                <w:iCs/>
                <w:cs/>
                <w:lang w:val="en-US" w:bidi="hi-IN"/>
              </w:rPr>
              <w:t>से</w:t>
            </w:r>
            <w:r>
              <w:rPr>
                <w:rFonts w:ascii="Calibri" w:eastAsia="Calibri" w:hAnsi="Calibri" w:cs="Mangal"/>
                <w:i/>
                <w:szCs w:val="20"/>
                <w:lang w:val="en-US" w:bidi="hi-IN"/>
              </w:rPr>
              <w:t xml:space="preserve"> </w:t>
            </w:r>
            <w:r>
              <w:rPr>
                <w:rFonts w:ascii="Calibri" w:eastAsia="Calibri" w:hAnsi="Calibri" w:cs="Mangal"/>
                <w:i/>
                <w:iCs/>
                <w:cs/>
                <w:lang w:val="en-US" w:bidi="hi-IN"/>
              </w:rPr>
              <w:t>नकद</w:t>
            </w:r>
            <w:r>
              <w:rPr>
                <w:rFonts w:ascii="Calibri" w:eastAsia="Calibri" w:hAnsi="Calibri" w:cs="Mangal"/>
                <w:i/>
                <w:szCs w:val="20"/>
                <w:lang w:val="en-US" w:bidi="hi-IN"/>
              </w:rPr>
              <w:t xml:space="preserve"> </w:t>
            </w:r>
            <w:r>
              <w:rPr>
                <w:rFonts w:ascii="Calibri" w:eastAsia="Calibri" w:hAnsi="Calibri" w:cs="Mangal"/>
                <w:i/>
                <w:iCs/>
                <w:cs/>
                <w:lang w:val="en-US" w:bidi="hi-IN"/>
              </w:rPr>
              <w:t>भुगतान</w:t>
            </w:r>
            <w:r>
              <w:rPr>
                <w:rFonts w:ascii="Calibri" w:eastAsia="Calibri" w:hAnsi="Calibri" w:cs="Mangal"/>
                <w:i/>
                <w:szCs w:val="20"/>
                <w:lang w:val="en-US" w:bidi="hi-IN"/>
              </w:rPr>
              <w:t xml:space="preserve"> </w:t>
            </w:r>
            <w:r>
              <w:rPr>
                <w:rFonts w:ascii="Calibri" w:eastAsia="Calibri" w:hAnsi="Calibri" w:cs="Mangal"/>
                <w:i/>
                <w:iCs/>
                <w:cs/>
                <w:lang w:val="en-US" w:bidi="hi-IN"/>
              </w:rPr>
              <w:t>के</w:t>
            </w:r>
            <w:r>
              <w:rPr>
                <w:rFonts w:ascii="Calibri" w:eastAsia="Calibri" w:hAnsi="Calibri" w:cs="Mangal"/>
                <w:i/>
                <w:szCs w:val="20"/>
                <w:lang w:val="en-US" w:bidi="hi-IN"/>
              </w:rPr>
              <w:t xml:space="preserve"> </w:t>
            </w:r>
            <w:r>
              <w:rPr>
                <w:rFonts w:ascii="Calibri" w:eastAsia="Calibri" w:hAnsi="Calibri" w:cs="Mangal"/>
                <w:i/>
                <w:iCs/>
                <w:cs/>
                <w:lang w:val="en-US" w:bidi="hi-IN"/>
              </w:rPr>
              <w:t>साथ</w:t>
            </w:r>
            <w:r>
              <w:rPr>
                <w:rFonts w:ascii="Calibri" w:eastAsia="Calibri" w:hAnsi="Calibri" w:cs="Mangal"/>
                <w:i/>
                <w:szCs w:val="20"/>
                <w:lang w:val="en-US" w:bidi="hi-IN"/>
              </w:rPr>
              <w:t xml:space="preserve"> </w:t>
            </w:r>
            <w:r>
              <w:rPr>
                <w:rFonts w:ascii="Calibri" w:eastAsia="Calibri" w:hAnsi="Calibri" w:cs="Mangal"/>
                <w:i/>
                <w:iCs/>
                <w:cs/>
                <w:lang w:val="en-US" w:bidi="hi-IN"/>
              </w:rPr>
              <w:t>कार्बन</w:t>
            </w:r>
            <w:r>
              <w:rPr>
                <w:rFonts w:ascii="Calibri" w:eastAsia="Calibri" w:hAnsi="Calibri" w:cs="Mangal"/>
                <w:i/>
                <w:szCs w:val="20"/>
                <w:lang w:val="en-US" w:bidi="hi-IN"/>
              </w:rPr>
              <w:t xml:space="preserve"> </w:t>
            </w:r>
            <w:r>
              <w:rPr>
                <w:rFonts w:ascii="Calibri" w:eastAsia="Calibri" w:hAnsi="Calibri" w:cs="Mangal"/>
                <w:i/>
                <w:iCs/>
                <w:cs/>
                <w:lang w:val="en-US" w:bidi="hi-IN"/>
              </w:rPr>
              <w:t>टैक्स</w:t>
            </w:r>
            <w:r>
              <w:rPr>
                <w:rFonts w:ascii="Calibri" w:eastAsia="Calibri" w:hAnsi="Calibri" w:cs="Mangal"/>
                <w:i/>
                <w:szCs w:val="20"/>
                <w:lang w:val="en-US" w:bidi="hi-IN"/>
              </w:rPr>
              <w:t xml:space="preserve"> </w:t>
            </w:r>
            <w:r>
              <w:rPr>
                <w:rFonts w:ascii="Calibri" w:eastAsia="Calibri" w:hAnsi="Calibri" w:cs="Mangal"/>
                <w:i/>
                <w:iCs/>
                <w:cs/>
                <w:lang w:val="en-US" w:bidi="hi-IN"/>
              </w:rPr>
              <w:t>नीति</w:t>
            </w:r>
            <w:r>
              <w:rPr>
                <w:rFonts w:ascii="Calibri" w:eastAsia="Calibri" w:hAnsi="Calibri" w:cs="Mangal"/>
                <w:i/>
                <w:szCs w:val="20"/>
                <w:lang w:val="en-US" w:bidi="hi-IN"/>
              </w:rPr>
              <w:t xml:space="preserve"> </w:t>
            </w:r>
            <w:r>
              <w:rPr>
                <w:rFonts w:ascii="Calibri" w:eastAsia="Calibri" w:hAnsi="Calibri" w:cs="Mangal"/>
                <w:i/>
                <w:iCs/>
                <w:cs/>
                <w:lang w:val="en-US" w:bidi="hi-IN"/>
              </w:rPr>
              <w:t>है</w:t>
            </w:r>
            <w:r>
              <w:rPr>
                <w:rFonts w:eastAsia="Calibri" w:cs="Mangal"/>
                <w:i/>
                <w:szCs w:val="20"/>
                <w:lang w:val="en-US" w:bidi="hi-IN"/>
              </w:rPr>
              <w:t>I</w:t>
            </w:r>
          </w:p>
        </w:tc>
        <w:tc>
          <w:tcPr>
            <w:tcW w:w="5387" w:type="dxa"/>
          </w:tcPr>
          <w:p w:rsidR="00A57EB3" w:rsidRDefault="00A57EB3" w:rsidP="00A57EB3">
            <w:pPr>
              <w:spacing w:after="0" w:line="240" w:lineRule="auto"/>
              <w:rPr>
                <w:iCs/>
                <w:lang w:val="en-US"/>
              </w:rPr>
            </w:pPr>
            <w:r>
              <w:rPr>
                <w:rFonts w:eastAsia="Calibri" w:cs="Raavi"/>
                <w:iCs/>
                <w:lang w:val="en-US"/>
              </w:rPr>
              <w:t>Does this policy work? Yes! The Canadian province of British Columbia has a carbon tax with cash transfers since 2008.</w:t>
            </w:r>
          </w:p>
        </w:tc>
        <w:tc>
          <w:tcPr>
            <w:tcW w:w="4820" w:type="dxa"/>
          </w:tcPr>
          <w:p w:rsidR="00A57EB3" w:rsidRDefault="00A57EB3" w:rsidP="00A57EB3">
            <w:pPr>
              <w:spacing w:after="0" w:line="240" w:lineRule="auto"/>
              <w:rPr>
                <w:iCs/>
                <w:lang w:val="en-US"/>
              </w:rPr>
            </w:pPr>
            <w:r>
              <w:rPr>
                <w:rFonts w:eastAsia="Calibri" w:cs="Raavi"/>
                <w:iCs/>
                <w:lang w:val="en-US"/>
              </w:rPr>
              <w:t>Shows a map of Canada with inside a car with</w:t>
            </w:r>
          </w:p>
        </w:tc>
      </w:tr>
      <w:tr w:rsidR="00A57EB3">
        <w:tc>
          <w:tcPr>
            <w:tcW w:w="5245" w:type="dxa"/>
          </w:tcPr>
          <w:p w:rsidR="00A57EB3" w:rsidRDefault="00A57EB3" w:rsidP="00A57EB3">
            <w:pPr>
              <w:spacing w:after="0" w:line="240" w:lineRule="auto"/>
              <w:rPr>
                <w:rFonts w:cs="Mangal"/>
                <w:i/>
                <w:szCs w:val="20"/>
                <w:lang w:val="en-US" w:bidi="hi-IN"/>
              </w:rPr>
            </w:pPr>
            <w:r>
              <w:rPr>
                <w:rFonts w:ascii="Calibri" w:eastAsia="Calibri" w:hAnsi="Calibri" w:cs="Mangal"/>
                <w:i/>
                <w:iCs/>
                <w:cs/>
                <w:lang w:val="en-US" w:bidi="hi-IN"/>
              </w:rPr>
              <w:t>शोध</w:t>
            </w:r>
            <w:r>
              <w:rPr>
                <w:rFonts w:ascii="Calibri" w:eastAsia="Calibri" w:hAnsi="Calibri" w:cs="Mangal"/>
                <w:i/>
                <w:szCs w:val="20"/>
                <w:lang w:val="en-US" w:bidi="hi-IN"/>
              </w:rPr>
              <w:t xml:space="preserve"> </w:t>
            </w:r>
            <w:r>
              <w:rPr>
                <w:rFonts w:ascii="Calibri" w:eastAsia="Calibri" w:hAnsi="Calibri" w:cs="Mangal"/>
                <w:i/>
                <w:iCs/>
                <w:cs/>
                <w:lang w:val="en-US" w:bidi="hi-IN"/>
              </w:rPr>
              <w:t>बताते</w:t>
            </w:r>
            <w:r>
              <w:rPr>
                <w:rFonts w:ascii="Calibri" w:eastAsia="Calibri" w:hAnsi="Calibri" w:cs="Mangal"/>
                <w:i/>
                <w:szCs w:val="20"/>
                <w:lang w:val="en-US" w:bidi="hi-IN"/>
              </w:rPr>
              <w:t xml:space="preserve"> </w:t>
            </w:r>
            <w:r>
              <w:rPr>
                <w:rFonts w:ascii="Calibri" w:eastAsia="Calibri" w:hAnsi="Calibri" w:cs="Mangal"/>
                <w:i/>
                <w:iCs/>
                <w:cs/>
                <w:lang w:val="en-US" w:bidi="hi-IN"/>
              </w:rPr>
              <w:t>हैं</w:t>
            </w:r>
            <w:r>
              <w:rPr>
                <w:rFonts w:ascii="Calibri" w:eastAsia="Calibri" w:hAnsi="Calibri" w:cs="Mangal"/>
                <w:i/>
                <w:szCs w:val="20"/>
                <w:lang w:val="en-US" w:bidi="hi-IN"/>
              </w:rPr>
              <w:t xml:space="preserve"> </w:t>
            </w:r>
            <w:r>
              <w:rPr>
                <w:rFonts w:ascii="Calibri" w:eastAsia="Calibri" w:hAnsi="Calibri" w:cs="Mangal"/>
                <w:i/>
                <w:iCs/>
                <w:cs/>
                <w:lang w:val="en-US" w:bidi="hi-IN"/>
              </w:rPr>
              <w:t>कि</w:t>
            </w:r>
            <w:r>
              <w:rPr>
                <w:rFonts w:ascii="Calibri" w:eastAsia="Calibri" w:hAnsi="Calibri" w:cs="Mangal"/>
                <w:i/>
                <w:szCs w:val="20"/>
                <w:lang w:val="en-US" w:bidi="hi-IN"/>
              </w:rPr>
              <w:t xml:space="preserve"> </w:t>
            </w:r>
            <w:r>
              <w:rPr>
                <w:rFonts w:ascii="Calibri" w:eastAsia="Calibri" w:hAnsi="Calibri" w:cs="Mangal"/>
                <w:i/>
                <w:iCs/>
                <w:cs/>
                <w:lang w:val="en-US" w:bidi="hi-IN"/>
              </w:rPr>
              <w:t>इस</w:t>
            </w:r>
            <w:r>
              <w:rPr>
                <w:rFonts w:ascii="Calibri" w:eastAsia="Calibri" w:hAnsi="Calibri" w:cs="Mangal"/>
                <w:i/>
                <w:szCs w:val="20"/>
                <w:lang w:val="en-US" w:bidi="hi-IN"/>
              </w:rPr>
              <w:t xml:space="preserve"> </w:t>
            </w:r>
            <w:r>
              <w:rPr>
                <w:rFonts w:ascii="Calibri" w:eastAsia="Calibri" w:hAnsi="Calibri" w:cs="Mangal"/>
                <w:i/>
                <w:iCs/>
                <w:cs/>
                <w:lang w:val="en-US" w:bidi="hi-IN"/>
              </w:rPr>
              <w:t>नीति</w:t>
            </w:r>
            <w:r>
              <w:rPr>
                <w:rFonts w:ascii="Calibri" w:eastAsia="Calibri" w:hAnsi="Calibri" w:cs="Mangal"/>
                <w:i/>
                <w:szCs w:val="20"/>
                <w:lang w:val="en-US" w:bidi="hi-IN"/>
              </w:rPr>
              <w:t xml:space="preserve"> </w:t>
            </w:r>
            <w:r>
              <w:rPr>
                <w:rFonts w:ascii="Calibri" w:eastAsia="Calibri" w:hAnsi="Calibri" w:cs="Mangal"/>
                <w:i/>
                <w:iCs/>
                <w:cs/>
                <w:lang w:val="en-US" w:bidi="hi-IN"/>
              </w:rPr>
              <w:t>ने</w:t>
            </w:r>
            <w:r>
              <w:rPr>
                <w:rFonts w:ascii="Calibri" w:eastAsia="Calibri" w:hAnsi="Calibri" w:cs="Mangal"/>
                <w:i/>
                <w:szCs w:val="20"/>
                <w:lang w:val="en-US" w:bidi="hi-IN"/>
              </w:rPr>
              <w:t xml:space="preserve"> </w:t>
            </w:r>
            <w:r>
              <w:rPr>
                <w:rFonts w:ascii="Calibri" w:eastAsia="Calibri" w:hAnsi="Calibri" w:cs="Mangal"/>
                <w:i/>
                <w:iCs/>
                <w:cs/>
                <w:lang w:val="en-US" w:bidi="hi-IN"/>
              </w:rPr>
              <w:t>कार्बन</w:t>
            </w:r>
            <w:r>
              <w:rPr>
                <w:rFonts w:ascii="Calibri" w:eastAsia="Calibri" w:hAnsi="Calibri" w:cs="Mangal"/>
                <w:i/>
                <w:szCs w:val="20"/>
                <w:lang w:val="en-US" w:bidi="hi-IN"/>
              </w:rPr>
              <w:t xml:space="preserve"> </w:t>
            </w:r>
            <w:r>
              <w:rPr>
                <w:rFonts w:ascii="Calibri" w:eastAsia="Calibri" w:hAnsi="Calibri" w:cs="Mangal"/>
                <w:i/>
                <w:iCs/>
                <w:cs/>
                <w:lang w:val="en-US" w:bidi="hi-IN"/>
              </w:rPr>
              <w:t>के</w:t>
            </w:r>
            <w:r>
              <w:rPr>
                <w:rFonts w:ascii="Calibri" w:eastAsia="Calibri" w:hAnsi="Calibri" w:cs="Mangal"/>
                <w:i/>
                <w:szCs w:val="20"/>
                <w:lang w:val="en-US" w:bidi="hi-IN"/>
              </w:rPr>
              <w:t xml:space="preserve"> </w:t>
            </w:r>
            <w:r>
              <w:rPr>
                <w:rFonts w:ascii="Calibri" w:eastAsia="Calibri" w:hAnsi="Calibri" w:cs="Mangal"/>
                <w:i/>
                <w:iCs/>
                <w:cs/>
                <w:lang w:val="en-US" w:bidi="hi-IN"/>
              </w:rPr>
              <w:t>उत्सर्जन</w:t>
            </w:r>
            <w:r>
              <w:rPr>
                <w:rFonts w:ascii="Calibri" w:eastAsia="Calibri" w:hAnsi="Calibri" w:cs="Mangal"/>
                <w:i/>
                <w:szCs w:val="20"/>
                <w:lang w:val="en-US" w:bidi="hi-IN"/>
              </w:rPr>
              <w:t xml:space="preserve"> </w:t>
            </w:r>
            <w:r>
              <w:rPr>
                <w:rFonts w:ascii="Calibri" w:eastAsia="Calibri" w:hAnsi="Calibri" w:cs="Mangal"/>
                <w:i/>
                <w:iCs/>
                <w:cs/>
                <w:lang w:val="en-US" w:bidi="hi-IN"/>
              </w:rPr>
              <w:t>को</w:t>
            </w:r>
            <w:r>
              <w:rPr>
                <w:rFonts w:ascii="Calibri" w:eastAsia="Calibri" w:hAnsi="Calibri" w:cs="Mangal"/>
                <w:i/>
                <w:szCs w:val="20"/>
                <w:lang w:val="en-US" w:bidi="hi-IN"/>
              </w:rPr>
              <w:t xml:space="preserve"> </w:t>
            </w:r>
            <w:r>
              <w:rPr>
                <w:rFonts w:ascii="Calibri" w:eastAsia="Calibri" w:hAnsi="Calibri" w:cs="Mangal"/>
                <w:i/>
                <w:iCs/>
                <w:cs/>
                <w:lang w:val="en-US" w:bidi="hi-IN"/>
              </w:rPr>
              <w:t>कम</w:t>
            </w:r>
            <w:r>
              <w:rPr>
                <w:rFonts w:ascii="Calibri" w:eastAsia="Calibri" w:hAnsi="Calibri" w:cs="Mangal"/>
                <w:i/>
                <w:szCs w:val="20"/>
                <w:lang w:val="en-US" w:bidi="hi-IN"/>
              </w:rPr>
              <w:t xml:space="preserve"> </w:t>
            </w:r>
            <w:r>
              <w:rPr>
                <w:rFonts w:ascii="Calibri" w:eastAsia="Calibri" w:hAnsi="Calibri" w:cs="Mangal"/>
                <w:i/>
                <w:iCs/>
                <w:cs/>
                <w:lang w:val="en-US" w:bidi="hi-IN"/>
              </w:rPr>
              <w:t>किया</w:t>
            </w:r>
            <w:r>
              <w:rPr>
                <w:rFonts w:ascii="Calibri" w:eastAsia="Calibri" w:hAnsi="Calibri" w:cs="Mangal"/>
                <w:i/>
                <w:szCs w:val="20"/>
                <w:lang w:val="en-US" w:bidi="hi-IN"/>
              </w:rPr>
              <w:t xml:space="preserve"> </w:t>
            </w:r>
            <w:r>
              <w:rPr>
                <w:rFonts w:ascii="Calibri" w:eastAsia="Calibri" w:hAnsi="Calibri" w:cs="Mangal"/>
                <w:i/>
                <w:iCs/>
                <w:cs/>
                <w:lang w:val="en-US" w:bidi="hi-IN"/>
              </w:rPr>
              <w:t>है</w:t>
            </w:r>
            <w:r>
              <w:rPr>
                <w:rFonts w:eastAsia="Calibri" w:cs="Mangal"/>
                <w:i/>
                <w:szCs w:val="20"/>
                <w:lang w:val="en-US" w:bidi="hi-IN"/>
              </w:rPr>
              <w:t>,</w:t>
            </w:r>
          </w:p>
        </w:tc>
        <w:tc>
          <w:tcPr>
            <w:tcW w:w="5387" w:type="dxa"/>
          </w:tcPr>
          <w:p w:rsidR="00A57EB3" w:rsidRDefault="00A57EB3" w:rsidP="00A57EB3">
            <w:pPr>
              <w:spacing w:after="0" w:line="240" w:lineRule="auto"/>
              <w:rPr>
                <w:lang w:val="en-US"/>
              </w:rPr>
            </w:pPr>
            <w:r>
              <w:rPr>
                <w:rFonts w:eastAsia="Calibri" w:cs="Raavi"/>
                <w:iCs/>
                <w:lang w:val="en-US"/>
              </w:rPr>
              <w:t>Research has shown that this policy has decreased carbon emissions,</w:t>
            </w:r>
          </w:p>
        </w:tc>
        <w:tc>
          <w:tcPr>
            <w:tcW w:w="4820" w:type="dxa"/>
          </w:tcPr>
          <w:p w:rsidR="00A57EB3" w:rsidRDefault="00A57EB3" w:rsidP="00A57EB3">
            <w:pPr>
              <w:spacing w:after="0" w:line="240" w:lineRule="auto"/>
              <w:rPr>
                <w:lang w:val="en-US"/>
              </w:rPr>
            </w:pPr>
            <w:r>
              <w:rPr>
                <w:rFonts w:eastAsia="Calibri" w:cs="Raavi"/>
                <w:iCs/>
                <w:lang w:val="en-US"/>
              </w:rPr>
              <w:t>diminishing pollution,</w:t>
            </w:r>
          </w:p>
        </w:tc>
      </w:tr>
      <w:tr w:rsidR="00A57EB3" w:rsidRPr="00187D50">
        <w:tc>
          <w:tcPr>
            <w:tcW w:w="5245" w:type="dxa"/>
          </w:tcPr>
          <w:p w:rsidR="00A57EB3" w:rsidRDefault="00A57EB3" w:rsidP="00A57EB3">
            <w:pPr>
              <w:spacing w:after="0" w:line="240" w:lineRule="auto"/>
              <w:rPr>
                <w:rFonts w:cs="Mangal"/>
                <w:i/>
                <w:szCs w:val="20"/>
                <w:lang w:bidi="hi-IN"/>
              </w:rPr>
            </w:pPr>
            <w:r>
              <w:rPr>
                <w:rFonts w:ascii="Calibri" w:eastAsia="Calibri" w:hAnsi="Calibri" w:cs="Mangal"/>
                <w:i/>
                <w:iCs/>
                <w:cs/>
                <w:lang w:bidi="hi-IN"/>
              </w:rPr>
              <w:t>रोजगार</w:t>
            </w:r>
            <w:r>
              <w:rPr>
                <w:rFonts w:ascii="Calibri" w:eastAsia="Calibri" w:hAnsi="Calibri" w:cs="Mangal"/>
                <w:i/>
                <w:szCs w:val="20"/>
                <w:lang w:bidi="hi-IN"/>
              </w:rPr>
              <w:t xml:space="preserve"> </w:t>
            </w:r>
            <w:r>
              <w:rPr>
                <w:rFonts w:ascii="Calibri" w:eastAsia="Calibri" w:hAnsi="Calibri" w:cs="Mangal"/>
                <w:i/>
                <w:iCs/>
                <w:cs/>
                <w:lang w:bidi="hi-IN"/>
              </w:rPr>
              <w:t>को</w:t>
            </w:r>
            <w:r>
              <w:rPr>
                <w:rFonts w:ascii="Calibri" w:eastAsia="Calibri" w:hAnsi="Calibri" w:cs="Mangal"/>
                <w:i/>
                <w:szCs w:val="20"/>
                <w:lang w:bidi="hi-IN"/>
              </w:rPr>
              <w:t xml:space="preserve"> </w:t>
            </w:r>
            <w:r>
              <w:rPr>
                <w:rFonts w:ascii="Calibri" w:eastAsia="Calibri" w:hAnsi="Calibri" w:cs="Mangal"/>
                <w:i/>
                <w:iCs/>
                <w:cs/>
                <w:lang w:bidi="hi-IN"/>
              </w:rPr>
              <w:t>बढ़ाया</w:t>
            </w:r>
            <w:r>
              <w:rPr>
                <w:rFonts w:ascii="Calibri" w:eastAsia="Calibri" w:hAnsi="Calibri" w:cs="Mangal"/>
                <w:i/>
                <w:szCs w:val="20"/>
                <w:lang w:bidi="hi-IN"/>
              </w:rPr>
              <w:t xml:space="preserve"> </w:t>
            </w:r>
            <w:r>
              <w:rPr>
                <w:rFonts w:ascii="Calibri" w:eastAsia="Calibri" w:hAnsi="Calibri" w:cs="Mangal"/>
                <w:i/>
                <w:iCs/>
                <w:cs/>
                <w:lang w:bidi="hi-IN"/>
              </w:rPr>
              <w:t>है</w:t>
            </w:r>
            <w:r>
              <w:rPr>
                <w:rFonts w:eastAsia="Calibri" w:cs="Mangal"/>
                <w:i/>
                <w:szCs w:val="20"/>
                <w:lang w:bidi="hi-IN"/>
              </w:rPr>
              <w:t>,</w:t>
            </w:r>
          </w:p>
        </w:tc>
        <w:tc>
          <w:tcPr>
            <w:tcW w:w="5387" w:type="dxa"/>
          </w:tcPr>
          <w:p w:rsidR="00A57EB3" w:rsidRDefault="00A57EB3" w:rsidP="00A57EB3">
            <w:pPr>
              <w:spacing w:after="0" w:line="240" w:lineRule="auto"/>
              <w:rPr>
                <w:lang w:val="en-US"/>
              </w:rPr>
            </w:pPr>
            <w:r>
              <w:rPr>
                <w:rFonts w:eastAsia="Calibri" w:cs="Raavi"/>
                <w:iCs/>
                <w:lang w:val="en-US"/>
              </w:rPr>
              <w:t>increased employment,</w:t>
            </w:r>
          </w:p>
        </w:tc>
        <w:tc>
          <w:tcPr>
            <w:tcW w:w="4820" w:type="dxa"/>
          </w:tcPr>
          <w:p w:rsidR="00A57EB3" w:rsidRDefault="00A57EB3" w:rsidP="00A57EB3">
            <w:pPr>
              <w:spacing w:after="0" w:line="240" w:lineRule="auto"/>
              <w:rPr>
                <w:lang w:val="en-US"/>
              </w:rPr>
            </w:pPr>
            <w:r>
              <w:rPr>
                <w:rFonts w:eastAsia="Calibri" w:cs="Raavi"/>
                <w:iCs/>
                <w:lang w:val="en-US"/>
              </w:rPr>
              <w:t>3 blue collars holding cash that turn 4 then 5 blue collars</w:t>
            </w:r>
          </w:p>
        </w:tc>
      </w:tr>
      <w:tr w:rsidR="00A57EB3">
        <w:tc>
          <w:tcPr>
            <w:tcW w:w="5245" w:type="dxa"/>
          </w:tcPr>
          <w:p w:rsidR="00A57EB3" w:rsidRDefault="00A57EB3" w:rsidP="00A57EB3">
            <w:pPr>
              <w:spacing w:after="0" w:line="240" w:lineRule="auto"/>
              <w:rPr>
                <w:rFonts w:cs="Mangal"/>
                <w:i/>
                <w:szCs w:val="20"/>
                <w:lang w:val="en-US" w:bidi="hi-IN"/>
              </w:rPr>
            </w:pPr>
            <w:r>
              <w:rPr>
                <w:rFonts w:ascii="Calibri" w:eastAsia="Calibri" w:hAnsi="Calibri" w:cs="Mangal"/>
                <w:i/>
                <w:iCs/>
                <w:cs/>
                <w:lang w:val="en-US" w:bidi="hi-IN"/>
              </w:rPr>
              <w:t>और</w:t>
            </w:r>
            <w:r>
              <w:rPr>
                <w:rFonts w:ascii="Calibri" w:eastAsia="Calibri" w:hAnsi="Calibri" w:cs="Mangal"/>
                <w:i/>
                <w:szCs w:val="20"/>
                <w:lang w:val="en-US" w:bidi="hi-IN"/>
              </w:rPr>
              <w:t xml:space="preserve"> </w:t>
            </w:r>
            <w:r>
              <w:rPr>
                <w:rFonts w:ascii="Calibri" w:eastAsia="Calibri" w:hAnsi="Calibri" w:cs="Mangal"/>
                <w:i/>
                <w:iCs/>
                <w:cs/>
                <w:lang w:val="en-US" w:bidi="hi-IN"/>
              </w:rPr>
              <w:t>अधिकाँश</w:t>
            </w:r>
            <w:r>
              <w:rPr>
                <w:rFonts w:ascii="Calibri" w:eastAsia="Calibri" w:hAnsi="Calibri" w:cs="Mangal"/>
                <w:i/>
                <w:szCs w:val="20"/>
                <w:lang w:val="en-US" w:bidi="hi-IN"/>
              </w:rPr>
              <w:t xml:space="preserve"> </w:t>
            </w:r>
            <w:r>
              <w:rPr>
                <w:rFonts w:ascii="Calibri" w:eastAsia="Calibri" w:hAnsi="Calibri" w:cs="Mangal"/>
                <w:i/>
                <w:iCs/>
                <w:cs/>
                <w:lang w:val="en-US" w:bidi="hi-IN"/>
              </w:rPr>
              <w:t>लोगों</w:t>
            </w:r>
            <w:r>
              <w:rPr>
                <w:rFonts w:ascii="Calibri" w:eastAsia="Calibri" w:hAnsi="Calibri" w:cs="Mangal"/>
                <w:i/>
                <w:szCs w:val="20"/>
                <w:lang w:val="en-US" w:bidi="hi-IN"/>
              </w:rPr>
              <w:t xml:space="preserve"> </w:t>
            </w:r>
            <w:r>
              <w:rPr>
                <w:rFonts w:ascii="Calibri" w:eastAsia="Calibri" w:hAnsi="Calibri" w:cs="Mangal"/>
                <w:i/>
                <w:iCs/>
                <w:cs/>
                <w:lang w:val="en-US" w:bidi="hi-IN"/>
              </w:rPr>
              <w:t>को</w:t>
            </w:r>
            <w:r>
              <w:rPr>
                <w:rFonts w:ascii="Calibri" w:eastAsia="Calibri" w:hAnsi="Calibri" w:cs="Mangal"/>
                <w:i/>
                <w:szCs w:val="20"/>
                <w:lang w:val="en-US" w:bidi="hi-IN"/>
              </w:rPr>
              <w:t xml:space="preserve"> </w:t>
            </w:r>
            <w:r>
              <w:rPr>
                <w:rFonts w:ascii="Calibri" w:eastAsia="Calibri" w:hAnsi="Calibri" w:cs="Mangal"/>
                <w:i/>
                <w:iCs/>
                <w:cs/>
                <w:lang w:val="en-US" w:bidi="hi-IN"/>
              </w:rPr>
              <w:t>अमीर</w:t>
            </w:r>
            <w:r>
              <w:rPr>
                <w:rFonts w:ascii="Calibri" w:eastAsia="Calibri" w:hAnsi="Calibri" w:cs="Mangal"/>
                <w:i/>
                <w:szCs w:val="20"/>
                <w:lang w:val="en-US" w:bidi="hi-IN"/>
              </w:rPr>
              <w:t xml:space="preserve"> </w:t>
            </w:r>
            <w:r>
              <w:rPr>
                <w:rFonts w:ascii="Calibri" w:eastAsia="Calibri" w:hAnsi="Calibri" w:cs="Mangal"/>
                <w:i/>
                <w:iCs/>
                <w:cs/>
                <w:lang w:val="en-US" w:bidi="hi-IN"/>
              </w:rPr>
              <w:t>बनाया</w:t>
            </w:r>
            <w:r>
              <w:rPr>
                <w:rFonts w:ascii="Calibri" w:eastAsia="Calibri" w:hAnsi="Calibri" w:cs="Mangal"/>
                <w:i/>
                <w:szCs w:val="20"/>
                <w:lang w:val="en-US" w:bidi="hi-IN"/>
              </w:rPr>
              <w:t xml:space="preserve"> </w:t>
            </w:r>
            <w:r>
              <w:rPr>
                <w:rFonts w:ascii="Calibri" w:eastAsia="Calibri" w:hAnsi="Calibri" w:cs="Mangal"/>
                <w:i/>
                <w:iCs/>
                <w:cs/>
                <w:lang w:val="en-US" w:bidi="hi-IN"/>
              </w:rPr>
              <w:t>है</w:t>
            </w:r>
            <w:r>
              <w:rPr>
                <w:rFonts w:eastAsia="Calibri" w:cs="Mangal"/>
                <w:i/>
                <w:szCs w:val="20"/>
                <w:lang w:val="en-US" w:bidi="hi-IN"/>
              </w:rPr>
              <w:t>I</w:t>
            </w:r>
          </w:p>
        </w:tc>
        <w:tc>
          <w:tcPr>
            <w:tcW w:w="5387" w:type="dxa"/>
          </w:tcPr>
          <w:p w:rsidR="00A57EB3" w:rsidRDefault="00A57EB3" w:rsidP="00A57EB3">
            <w:pPr>
              <w:spacing w:after="0" w:line="240" w:lineRule="auto"/>
              <w:rPr>
                <w:iCs/>
                <w:lang w:val="en-US"/>
              </w:rPr>
            </w:pPr>
            <w:r>
              <w:rPr>
                <w:rFonts w:eastAsia="Calibri" w:cs="Raavi"/>
                <w:iCs/>
                <w:lang w:val="en-US"/>
              </w:rPr>
              <w:t>and made a majority of people richer.</w:t>
            </w:r>
          </w:p>
        </w:tc>
        <w:tc>
          <w:tcPr>
            <w:tcW w:w="4820" w:type="dxa"/>
          </w:tcPr>
          <w:p w:rsidR="00A57EB3" w:rsidRDefault="00A57EB3" w:rsidP="00A57EB3">
            <w:pPr>
              <w:spacing w:after="0" w:line="240" w:lineRule="auto"/>
              <w:rPr>
                <w:b/>
                <w:lang w:val="en-US"/>
              </w:rPr>
            </w:pPr>
            <w:r>
              <w:rPr>
                <w:rFonts w:eastAsia="Calibri" w:cs="Raavi"/>
                <w:iCs/>
                <w:lang w:val="en-US"/>
              </w:rPr>
              <w:t>holding more cash.</w:t>
            </w:r>
          </w:p>
        </w:tc>
      </w:tr>
      <w:tr w:rsidR="00A57EB3" w:rsidRPr="00187D50">
        <w:tc>
          <w:tcPr>
            <w:tcW w:w="5245" w:type="dxa"/>
          </w:tcPr>
          <w:p w:rsidR="00A57EB3" w:rsidRDefault="00A57EB3" w:rsidP="00A57EB3">
            <w:pPr>
              <w:spacing w:after="0" w:line="240" w:lineRule="auto"/>
              <w:rPr>
                <w:rFonts w:cs="Mangal"/>
                <w:i/>
                <w:szCs w:val="20"/>
                <w:lang w:bidi="hi-IN"/>
              </w:rPr>
            </w:pPr>
            <w:r>
              <w:rPr>
                <w:rFonts w:ascii="Calibri" w:eastAsia="Calibri" w:hAnsi="Calibri" w:cs="Mangal"/>
                <w:i/>
                <w:iCs/>
                <w:cs/>
                <w:lang w:bidi="hi-IN"/>
              </w:rPr>
              <w:t>आखिरी</w:t>
            </w:r>
            <w:r>
              <w:rPr>
                <w:rFonts w:ascii="Calibri" w:eastAsia="Calibri" w:hAnsi="Calibri" w:cs="Mangal"/>
                <w:i/>
                <w:szCs w:val="20"/>
                <w:lang w:bidi="hi-IN"/>
              </w:rPr>
              <w:t xml:space="preserve"> </w:t>
            </w:r>
            <w:r>
              <w:rPr>
                <w:rFonts w:ascii="Calibri" w:eastAsia="Calibri" w:hAnsi="Calibri" w:cs="Mangal"/>
                <w:i/>
                <w:iCs/>
                <w:cs/>
                <w:lang w:bidi="hi-IN"/>
              </w:rPr>
              <w:t>नीति</w:t>
            </w:r>
            <w:r>
              <w:rPr>
                <w:rFonts w:ascii="Calibri" w:eastAsia="Calibri" w:hAnsi="Calibri" w:cs="Mangal"/>
                <w:i/>
                <w:szCs w:val="20"/>
                <w:lang w:bidi="hi-IN"/>
              </w:rPr>
              <w:t xml:space="preserve"> </w:t>
            </w:r>
            <w:r>
              <w:rPr>
                <w:rFonts w:ascii="Calibri" w:eastAsia="Calibri" w:hAnsi="Calibri" w:cs="Mangal"/>
                <w:i/>
                <w:iCs/>
                <w:cs/>
                <w:lang w:bidi="hi-IN"/>
              </w:rPr>
              <w:t>हरित</w:t>
            </w:r>
            <w:r>
              <w:rPr>
                <w:rFonts w:ascii="Calibri" w:eastAsia="Calibri" w:hAnsi="Calibri" w:cs="Mangal"/>
                <w:i/>
                <w:szCs w:val="20"/>
                <w:lang w:bidi="hi-IN"/>
              </w:rPr>
              <w:t xml:space="preserve"> </w:t>
            </w:r>
            <w:r>
              <w:rPr>
                <w:rFonts w:ascii="Calibri" w:eastAsia="Calibri" w:hAnsi="Calibri" w:cs="Mangal"/>
                <w:i/>
                <w:iCs/>
                <w:cs/>
                <w:lang w:bidi="hi-IN"/>
              </w:rPr>
              <w:t>संरचना</w:t>
            </w:r>
            <w:r>
              <w:rPr>
                <w:rFonts w:ascii="Calibri" w:eastAsia="Calibri" w:hAnsi="Calibri" w:cs="Mangal"/>
                <w:i/>
                <w:szCs w:val="20"/>
                <w:lang w:bidi="hi-IN"/>
              </w:rPr>
              <w:t xml:space="preserve"> </w:t>
            </w:r>
            <w:r>
              <w:rPr>
                <w:rFonts w:ascii="Calibri" w:eastAsia="Calibri" w:hAnsi="Calibri" w:cs="Mangal"/>
                <w:i/>
                <w:iCs/>
                <w:cs/>
                <w:lang w:bidi="hi-IN"/>
              </w:rPr>
              <w:t>में</w:t>
            </w:r>
            <w:r>
              <w:rPr>
                <w:rFonts w:ascii="Calibri" w:eastAsia="Calibri" w:hAnsi="Calibri" w:cs="Mangal"/>
                <w:i/>
                <w:szCs w:val="20"/>
                <w:lang w:bidi="hi-IN"/>
              </w:rPr>
              <w:t xml:space="preserve"> </w:t>
            </w:r>
            <w:r>
              <w:rPr>
                <w:rFonts w:ascii="Calibri" w:eastAsia="Calibri" w:hAnsi="Calibri" w:cs="Mangal"/>
                <w:i/>
                <w:iCs/>
                <w:cs/>
                <w:lang w:bidi="hi-IN"/>
              </w:rPr>
              <w:t>सार्वजनिक</w:t>
            </w:r>
            <w:r>
              <w:rPr>
                <w:rFonts w:ascii="Calibri" w:eastAsia="Calibri" w:hAnsi="Calibri" w:cs="Mangal"/>
                <w:i/>
                <w:szCs w:val="20"/>
                <w:lang w:bidi="hi-IN"/>
              </w:rPr>
              <w:t xml:space="preserve"> </w:t>
            </w:r>
            <w:r>
              <w:rPr>
                <w:rFonts w:ascii="Calibri" w:eastAsia="Calibri" w:hAnsi="Calibri" w:cs="Mangal"/>
                <w:i/>
                <w:iCs/>
                <w:cs/>
                <w:lang w:bidi="hi-IN"/>
              </w:rPr>
              <w:t>निवेश</w:t>
            </w:r>
            <w:r>
              <w:rPr>
                <w:rFonts w:ascii="Calibri" w:eastAsia="Calibri" w:hAnsi="Calibri" w:cs="Mangal"/>
                <w:i/>
                <w:szCs w:val="20"/>
                <w:lang w:bidi="hi-IN"/>
              </w:rPr>
              <w:t xml:space="preserve"> </w:t>
            </w:r>
            <w:r>
              <w:rPr>
                <w:rFonts w:ascii="Calibri" w:eastAsia="Calibri" w:hAnsi="Calibri" w:cs="Mangal"/>
                <w:i/>
                <w:iCs/>
                <w:cs/>
                <w:lang w:bidi="hi-IN"/>
              </w:rPr>
              <w:t>का</w:t>
            </w:r>
            <w:r>
              <w:rPr>
                <w:rFonts w:ascii="Calibri" w:eastAsia="Calibri" w:hAnsi="Calibri" w:cs="Mangal"/>
                <w:i/>
                <w:szCs w:val="20"/>
                <w:lang w:bidi="hi-IN"/>
              </w:rPr>
              <w:t xml:space="preserve"> </w:t>
            </w:r>
            <w:r>
              <w:rPr>
                <w:rFonts w:ascii="Calibri" w:eastAsia="Calibri" w:hAnsi="Calibri" w:cs="Mangal"/>
                <w:i/>
                <w:iCs/>
                <w:cs/>
                <w:lang w:bidi="hi-IN"/>
              </w:rPr>
              <w:t>एक</w:t>
            </w:r>
            <w:r>
              <w:rPr>
                <w:rFonts w:ascii="Calibri" w:eastAsia="Calibri" w:hAnsi="Calibri" w:cs="Mangal"/>
                <w:i/>
                <w:szCs w:val="20"/>
                <w:lang w:bidi="hi-IN"/>
              </w:rPr>
              <w:t xml:space="preserve"> </w:t>
            </w:r>
            <w:r>
              <w:rPr>
                <w:rFonts w:ascii="Calibri" w:eastAsia="Calibri" w:hAnsi="Calibri" w:cs="Mangal"/>
                <w:i/>
                <w:iCs/>
                <w:cs/>
                <w:lang w:bidi="hi-IN"/>
              </w:rPr>
              <w:t>विशाल</w:t>
            </w:r>
            <w:r>
              <w:rPr>
                <w:rFonts w:ascii="Calibri" w:eastAsia="Calibri" w:hAnsi="Calibri" w:cs="Mangal"/>
                <w:i/>
                <w:szCs w:val="20"/>
                <w:lang w:bidi="hi-IN"/>
              </w:rPr>
              <w:t xml:space="preserve"> </w:t>
            </w:r>
            <w:r>
              <w:rPr>
                <w:rFonts w:ascii="Calibri" w:eastAsia="Calibri" w:hAnsi="Calibri" w:cs="Mangal"/>
                <w:i/>
                <w:iCs/>
                <w:cs/>
                <w:lang w:bidi="hi-IN"/>
              </w:rPr>
              <w:t>कार्यक्रम</w:t>
            </w:r>
            <w:r>
              <w:rPr>
                <w:rFonts w:ascii="Calibri" w:eastAsia="Calibri" w:hAnsi="Calibri" w:cs="Mangal"/>
                <w:i/>
                <w:szCs w:val="20"/>
                <w:lang w:bidi="hi-IN"/>
              </w:rPr>
              <w:t xml:space="preserve"> </w:t>
            </w:r>
            <w:r>
              <w:rPr>
                <w:rFonts w:ascii="Calibri" w:eastAsia="Calibri" w:hAnsi="Calibri" w:cs="Mangal"/>
                <w:i/>
                <w:iCs/>
                <w:cs/>
                <w:lang w:bidi="hi-IN"/>
              </w:rPr>
              <w:t>है</w:t>
            </w:r>
          </w:p>
        </w:tc>
        <w:tc>
          <w:tcPr>
            <w:tcW w:w="5387" w:type="dxa"/>
          </w:tcPr>
          <w:p w:rsidR="00A57EB3" w:rsidRDefault="00A57EB3" w:rsidP="00A57EB3">
            <w:pPr>
              <w:spacing w:after="0" w:line="240" w:lineRule="auto"/>
              <w:rPr>
                <w:lang w:val="en-US"/>
              </w:rPr>
            </w:pPr>
            <w:r>
              <w:rPr>
                <w:rFonts w:eastAsia="Calibri" w:cs="Raavi"/>
                <w:lang w:val="en-US"/>
              </w:rPr>
              <w:t>The last policy is a large program of public investment in green infrastructure,</w:t>
            </w:r>
          </w:p>
        </w:tc>
        <w:tc>
          <w:tcPr>
            <w:tcW w:w="4820" w:type="dxa"/>
          </w:tcPr>
          <w:p w:rsidR="00A57EB3" w:rsidRDefault="00A57EB3" w:rsidP="00A57EB3">
            <w:pPr>
              <w:spacing w:after="0" w:line="240" w:lineRule="auto"/>
              <w:rPr>
                <w:lang w:val="en-US"/>
              </w:rPr>
            </w:pPr>
            <w:r>
              <w:rPr>
                <w:rFonts w:eastAsia="Calibri" w:cs="Raavi"/>
                <w:lang w:val="en-US"/>
              </w:rPr>
              <w:t>Shows a wind turbine below a crane.</w:t>
            </w:r>
          </w:p>
        </w:tc>
      </w:tr>
      <w:tr w:rsidR="00A57EB3" w:rsidRPr="00187D50">
        <w:tc>
          <w:tcPr>
            <w:tcW w:w="5245" w:type="dxa"/>
          </w:tcPr>
          <w:p w:rsidR="00A57EB3" w:rsidRDefault="00A57EB3" w:rsidP="00A57EB3">
            <w:pPr>
              <w:spacing w:after="0" w:line="240" w:lineRule="auto"/>
              <w:rPr>
                <w:rFonts w:cs="Mangal"/>
                <w:i/>
                <w:szCs w:val="20"/>
                <w:lang w:val="en-US" w:bidi="hi-IN"/>
              </w:rPr>
            </w:pPr>
            <w:r>
              <w:rPr>
                <w:rFonts w:ascii="Calibri" w:eastAsia="Calibri" w:hAnsi="Calibri" w:cs="Mangal"/>
                <w:i/>
                <w:iCs/>
                <w:cs/>
                <w:lang w:val="en-US" w:bidi="hi-IN"/>
              </w:rPr>
              <w:t>जिसमें</w:t>
            </w:r>
            <w:r>
              <w:rPr>
                <w:rFonts w:ascii="Calibri" w:eastAsia="Calibri" w:hAnsi="Calibri" w:cs="Mangal"/>
                <w:i/>
                <w:szCs w:val="20"/>
                <w:lang w:val="en-US" w:bidi="hi-IN"/>
              </w:rPr>
              <w:t xml:space="preserve"> </w:t>
            </w:r>
            <w:r>
              <w:rPr>
                <w:rFonts w:ascii="Calibri" w:eastAsia="Calibri" w:hAnsi="Calibri" w:cs="Mangal"/>
                <w:i/>
                <w:iCs/>
                <w:cs/>
                <w:lang w:val="en-US" w:bidi="hi-IN"/>
              </w:rPr>
              <w:t>सरकार</w:t>
            </w:r>
            <w:r>
              <w:rPr>
                <w:rFonts w:ascii="Calibri" w:eastAsia="Calibri" w:hAnsi="Calibri" w:cs="Mangal"/>
                <w:i/>
                <w:szCs w:val="20"/>
                <w:lang w:val="en-US" w:bidi="hi-IN"/>
              </w:rPr>
              <w:t xml:space="preserve"> </w:t>
            </w:r>
            <w:r>
              <w:rPr>
                <w:rFonts w:ascii="Calibri" w:eastAsia="Calibri" w:hAnsi="Calibri" w:cs="Mangal"/>
                <w:i/>
                <w:iCs/>
                <w:cs/>
                <w:lang w:val="en-US" w:bidi="hi-IN"/>
              </w:rPr>
              <w:t>से</w:t>
            </w:r>
            <w:r>
              <w:rPr>
                <w:rFonts w:ascii="Calibri" w:eastAsia="Calibri" w:hAnsi="Calibri" w:cs="Mangal"/>
                <w:i/>
                <w:szCs w:val="20"/>
                <w:lang w:val="en-US" w:bidi="hi-IN"/>
              </w:rPr>
              <w:t xml:space="preserve"> </w:t>
            </w:r>
            <w:r>
              <w:rPr>
                <w:rFonts w:ascii="Calibri" w:eastAsia="Calibri" w:hAnsi="Calibri" w:cs="Mangal"/>
                <w:i/>
                <w:iCs/>
                <w:cs/>
                <w:lang w:val="en-US" w:bidi="hi-IN"/>
              </w:rPr>
              <w:t>अतिरिक्त</w:t>
            </w:r>
            <w:r>
              <w:rPr>
                <w:rFonts w:ascii="Calibri" w:eastAsia="Calibri" w:hAnsi="Calibri" w:cs="Mangal"/>
                <w:i/>
                <w:szCs w:val="20"/>
                <w:lang w:val="en-US" w:bidi="hi-IN"/>
              </w:rPr>
              <w:t xml:space="preserve"> </w:t>
            </w:r>
            <w:r>
              <w:rPr>
                <w:rFonts w:ascii="Calibri" w:eastAsia="Calibri" w:hAnsi="Calibri" w:cs="Mangal"/>
                <w:i/>
                <w:iCs/>
                <w:cs/>
                <w:lang w:val="en-US" w:bidi="hi-IN"/>
              </w:rPr>
              <w:t>ऋण</w:t>
            </w:r>
            <w:r>
              <w:rPr>
                <w:rFonts w:ascii="Calibri" w:eastAsia="Calibri" w:hAnsi="Calibri" w:cs="Mangal"/>
                <w:i/>
                <w:szCs w:val="20"/>
                <w:lang w:val="en-US" w:bidi="hi-IN"/>
              </w:rPr>
              <w:t xml:space="preserve"> </w:t>
            </w:r>
            <w:r>
              <w:rPr>
                <w:rFonts w:ascii="Calibri" w:eastAsia="Calibri" w:hAnsi="Calibri" w:cs="Mangal"/>
                <w:i/>
                <w:iCs/>
                <w:cs/>
                <w:lang w:val="en-US" w:bidi="hi-IN"/>
              </w:rPr>
              <w:t>लेकर</w:t>
            </w:r>
            <w:r>
              <w:rPr>
                <w:rFonts w:ascii="Calibri" w:eastAsia="Calibri" w:hAnsi="Calibri" w:cs="Mangal"/>
                <w:i/>
                <w:szCs w:val="20"/>
                <w:lang w:val="en-US" w:bidi="hi-IN"/>
              </w:rPr>
              <w:t xml:space="preserve"> </w:t>
            </w:r>
            <w:r>
              <w:rPr>
                <w:rFonts w:ascii="Calibri" w:eastAsia="Calibri" w:hAnsi="Calibri" w:cs="Mangal"/>
                <w:i/>
                <w:iCs/>
                <w:cs/>
                <w:lang w:val="en-US" w:bidi="hi-IN"/>
              </w:rPr>
              <w:t>पूँजी</w:t>
            </w:r>
            <w:r>
              <w:rPr>
                <w:rFonts w:ascii="Calibri" w:eastAsia="Calibri" w:hAnsi="Calibri" w:cs="Mangal"/>
                <w:i/>
                <w:szCs w:val="20"/>
                <w:lang w:val="en-US" w:bidi="hi-IN"/>
              </w:rPr>
              <w:t xml:space="preserve"> </w:t>
            </w:r>
            <w:r>
              <w:rPr>
                <w:rFonts w:ascii="Calibri" w:eastAsia="Calibri" w:hAnsi="Calibri" w:cs="Mangal"/>
                <w:i/>
                <w:iCs/>
                <w:cs/>
                <w:lang w:val="en-US" w:bidi="hi-IN"/>
              </w:rPr>
              <w:t>लगाई</w:t>
            </w:r>
            <w:r>
              <w:rPr>
                <w:rFonts w:ascii="Calibri" w:eastAsia="Calibri" w:hAnsi="Calibri" w:cs="Mangal"/>
                <w:i/>
                <w:szCs w:val="20"/>
                <w:lang w:val="en-US" w:bidi="hi-IN"/>
              </w:rPr>
              <w:t xml:space="preserve"> </w:t>
            </w:r>
            <w:r>
              <w:rPr>
                <w:rFonts w:ascii="Calibri" w:eastAsia="Calibri" w:hAnsi="Calibri" w:cs="Mangal"/>
                <w:i/>
                <w:iCs/>
                <w:cs/>
                <w:lang w:val="en-US" w:bidi="hi-IN"/>
              </w:rPr>
              <w:t>जायेगी</w:t>
            </w:r>
            <w:r>
              <w:rPr>
                <w:rFonts w:eastAsia="Calibri" w:cs="Mangal"/>
                <w:i/>
                <w:szCs w:val="20"/>
                <w:lang w:val="en-US" w:bidi="hi-IN"/>
              </w:rPr>
              <w:t>I</w:t>
            </w:r>
          </w:p>
        </w:tc>
        <w:tc>
          <w:tcPr>
            <w:tcW w:w="5387" w:type="dxa"/>
          </w:tcPr>
          <w:p w:rsidR="00A57EB3" w:rsidRDefault="00A57EB3" w:rsidP="00A57EB3">
            <w:pPr>
              <w:spacing w:after="0" w:line="240" w:lineRule="auto"/>
              <w:rPr>
                <w:lang w:val="en-US"/>
              </w:rPr>
            </w:pPr>
            <w:r>
              <w:rPr>
                <w:rFonts w:eastAsia="Calibri" w:cs="Raavi"/>
                <w:lang w:val="en-US"/>
              </w:rPr>
              <w:t>which would be financed by additional debt taken up by the government.</w:t>
            </w:r>
          </w:p>
        </w:tc>
        <w:tc>
          <w:tcPr>
            <w:tcW w:w="4820" w:type="dxa"/>
          </w:tcPr>
          <w:p w:rsidR="00A57EB3" w:rsidRDefault="00A57EB3" w:rsidP="00A57EB3">
            <w:pPr>
              <w:spacing w:after="0" w:line="240" w:lineRule="auto"/>
              <w:rPr>
                <w:lang w:val="en-US"/>
              </w:rPr>
            </w:pPr>
            <w:r>
              <w:rPr>
                <w:rFonts w:eastAsia="Calibri" w:cs="Raavi"/>
                <w:lang w:val="en-US"/>
              </w:rPr>
              <w:t>Shows cash transiting from a bank and the government coffers to the wind turbine/crane.</w:t>
            </w:r>
          </w:p>
        </w:tc>
      </w:tr>
      <w:tr w:rsidR="00A57EB3" w:rsidRPr="00187D50">
        <w:tc>
          <w:tcPr>
            <w:tcW w:w="5245" w:type="dxa"/>
          </w:tcPr>
          <w:p w:rsidR="00A57EB3" w:rsidRDefault="00A57EB3" w:rsidP="00A57EB3">
            <w:pPr>
              <w:spacing w:after="0" w:line="240" w:lineRule="auto"/>
              <w:rPr>
                <w:rFonts w:cs="Mangal"/>
                <w:szCs w:val="20"/>
                <w:lang w:val="en-US" w:bidi="hi-IN"/>
              </w:rPr>
            </w:pPr>
            <w:r>
              <w:rPr>
                <w:rFonts w:ascii="Calibri" w:eastAsia="Calibri" w:hAnsi="Calibri" w:cs="Mangal"/>
                <w:cs/>
                <w:lang w:val="en-US" w:bidi="hi-IN"/>
              </w:rPr>
              <w:t>हरित</w:t>
            </w:r>
            <w:r>
              <w:rPr>
                <w:rFonts w:ascii="Calibri" w:eastAsia="Calibri" w:hAnsi="Calibri" w:cs="Mangal"/>
                <w:szCs w:val="20"/>
                <w:lang w:val="en-US" w:bidi="hi-IN"/>
              </w:rPr>
              <w:t xml:space="preserve"> </w:t>
            </w:r>
            <w:r>
              <w:rPr>
                <w:rFonts w:ascii="Calibri" w:eastAsia="Calibri" w:hAnsi="Calibri" w:cs="Mangal"/>
                <w:cs/>
                <w:lang w:val="en-US" w:bidi="hi-IN"/>
              </w:rPr>
              <w:t>संरचना</w:t>
            </w:r>
            <w:r>
              <w:rPr>
                <w:rFonts w:ascii="Calibri" w:eastAsia="Calibri" w:hAnsi="Calibri" w:cs="Mangal"/>
                <w:szCs w:val="20"/>
                <w:lang w:val="en-US" w:bidi="hi-IN"/>
              </w:rPr>
              <w:t xml:space="preserve"> </w:t>
            </w:r>
            <w:r>
              <w:rPr>
                <w:rFonts w:ascii="Calibri" w:eastAsia="Calibri" w:hAnsi="Calibri" w:cs="Mangal"/>
                <w:cs/>
                <w:lang w:val="en-US" w:bidi="hi-IN"/>
              </w:rPr>
              <w:t>कार्यक्रम</w:t>
            </w:r>
            <w:r>
              <w:rPr>
                <w:rFonts w:ascii="Calibri" w:eastAsia="Calibri" w:hAnsi="Calibri" w:cs="Mangal"/>
                <w:szCs w:val="20"/>
                <w:lang w:val="en-US" w:bidi="hi-IN"/>
              </w:rPr>
              <w:t xml:space="preserve"> </w:t>
            </w:r>
            <w:r>
              <w:rPr>
                <w:rFonts w:ascii="Calibri" w:eastAsia="Calibri" w:hAnsi="Calibri" w:cs="Mangal"/>
                <w:cs/>
                <w:lang w:val="en-US" w:bidi="hi-IN"/>
              </w:rPr>
              <w:t>ऊर्जा</w:t>
            </w:r>
            <w:r>
              <w:rPr>
                <w:rFonts w:ascii="Calibri" w:eastAsia="Calibri" w:hAnsi="Calibri" w:cs="Mangal"/>
                <w:szCs w:val="20"/>
                <w:lang w:val="en-US" w:bidi="hi-IN"/>
              </w:rPr>
              <w:t xml:space="preserve"> </w:t>
            </w:r>
            <w:r>
              <w:rPr>
                <w:rFonts w:ascii="Calibri" w:eastAsia="Calibri" w:hAnsi="Calibri" w:cs="Mangal"/>
                <w:cs/>
                <w:lang w:val="en-US" w:bidi="hi-IN"/>
              </w:rPr>
              <w:t>संरचना</w:t>
            </w:r>
            <w:r>
              <w:rPr>
                <w:rFonts w:ascii="Calibri" w:eastAsia="Calibri" w:hAnsi="Calibri" w:cs="Mangal"/>
                <w:szCs w:val="20"/>
                <w:lang w:val="en-US" w:bidi="hi-IN"/>
              </w:rPr>
              <w:t xml:space="preserve"> </w:t>
            </w:r>
            <w:r>
              <w:rPr>
                <w:rFonts w:ascii="Calibri" w:eastAsia="Calibri" w:hAnsi="Calibri" w:cs="Mangal"/>
                <w:cs/>
                <w:lang w:val="en-US" w:bidi="hi-IN"/>
              </w:rPr>
              <w:t>में</w:t>
            </w:r>
            <w:r>
              <w:rPr>
                <w:rFonts w:ascii="Calibri" w:eastAsia="Calibri" w:hAnsi="Calibri" w:cs="Mangal"/>
                <w:szCs w:val="20"/>
                <w:lang w:val="en-US" w:bidi="hi-IN"/>
              </w:rPr>
              <w:t xml:space="preserve"> </w:t>
            </w:r>
            <w:r>
              <w:rPr>
                <w:rFonts w:ascii="Calibri" w:eastAsia="Calibri" w:hAnsi="Calibri" w:cs="Mangal"/>
                <w:cs/>
                <w:lang w:val="en-US" w:bidi="hi-IN"/>
              </w:rPr>
              <w:t>लगभग</w:t>
            </w:r>
            <w:r>
              <w:rPr>
                <w:rFonts w:ascii="Calibri" w:eastAsia="Calibri" w:hAnsi="Calibri" w:cs="Mangal"/>
                <w:szCs w:val="20"/>
                <w:lang w:val="en-US" w:bidi="hi-IN"/>
              </w:rPr>
              <w:t xml:space="preserve"> </w:t>
            </w:r>
            <w:r>
              <w:rPr>
                <w:rFonts w:ascii="Calibri" w:eastAsia="Calibri" w:hAnsi="Calibri" w:cs="Mangal"/>
                <w:cs/>
                <w:lang w:val="en-US" w:bidi="hi-IN"/>
              </w:rPr>
              <w:t>उस</w:t>
            </w:r>
            <w:r>
              <w:rPr>
                <w:rFonts w:ascii="Calibri" w:eastAsia="Calibri" w:hAnsi="Calibri" w:cs="Mangal"/>
                <w:szCs w:val="20"/>
                <w:lang w:val="en-US" w:bidi="hi-IN"/>
              </w:rPr>
              <w:t xml:space="preserve"> </w:t>
            </w:r>
            <w:r>
              <w:rPr>
                <w:rFonts w:ascii="Calibri" w:eastAsia="Calibri" w:hAnsi="Calibri" w:cs="Mangal"/>
                <w:cs/>
                <w:lang w:val="en-US" w:bidi="hi-IN"/>
              </w:rPr>
              <w:t>बदलाव</w:t>
            </w:r>
            <w:r>
              <w:rPr>
                <w:rFonts w:ascii="Calibri" w:eastAsia="Calibri" w:hAnsi="Calibri" w:cs="Mangal"/>
                <w:szCs w:val="20"/>
                <w:lang w:val="en-US" w:bidi="hi-IN"/>
              </w:rPr>
              <w:t xml:space="preserve"> </w:t>
            </w:r>
            <w:r>
              <w:rPr>
                <w:rFonts w:ascii="Calibri" w:eastAsia="Calibri" w:hAnsi="Calibri" w:cs="Mangal"/>
                <w:cs/>
                <w:lang w:val="en-US" w:bidi="hi-IN"/>
              </w:rPr>
              <w:t>को</w:t>
            </w:r>
            <w:r>
              <w:rPr>
                <w:rFonts w:ascii="Calibri" w:eastAsia="Calibri" w:hAnsi="Calibri" w:cs="Mangal"/>
                <w:szCs w:val="20"/>
                <w:lang w:val="en-US" w:bidi="hi-IN"/>
              </w:rPr>
              <w:t xml:space="preserve"> </w:t>
            </w:r>
            <w:r>
              <w:rPr>
                <w:rFonts w:ascii="Calibri" w:eastAsia="Calibri" w:hAnsi="Calibri" w:cs="Mangal"/>
                <w:cs/>
                <w:lang w:val="en-US" w:bidi="hi-IN"/>
              </w:rPr>
              <w:t>लेकर</w:t>
            </w:r>
            <w:r>
              <w:rPr>
                <w:rFonts w:ascii="Calibri" w:eastAsia="Calibri" w:hAnsi="Calibri" w:cs="Mangal"/>
                <w:szCs w:val="20"/>
                <w:lang w:val="en-US" w:bidi="hi-IN"/>
              </w:rPr>
              <w:t xml:space="preserve"> </w:t>
            </w:r>
            <w:r>
              <w:rPr>
                <w:rFonts w:ascii="Calibri" w:eastAsia="Calibri" w:hAnsi="Calibri" w:cs="Mangal"/>
                <w:cs/>
                <w:lang w:val="en-US" w:bidi="hi-IN"/>
              </w:rPr>
              <w:t>आएगा</w:t>
            </w:r>
            <w:r>
              <w:rPr>
                <w:rFonts w:ascii="Calibri" w:eastAsia="Calibri" w:hAnsi="Calibri" w:cs="Mangal"/>
                <w:szCs w:val="20"/>
                <w:lang w:val="en-US" w:bidi="hi-IN"/>
              </w:rPr>
              <w:t xml:space="preserve"> </w:t>
            </w:r>
            <w:r>
              <w:rPr>
                <w:rFonts w:ascii="Calibri" w:eastAsia="Calibri" w:hAnsi="Calibri" w:cs="Mangal"/>
                <w:cs/>
                <w:lang w:val="en-US" w:bidi="hi-IN"/>
              </w:rPr>
              <w:t>जिसकी</w:t>
            </w:r>
            <w:r>
              <w:rPr>
                <w:rFonts w:ascii="Calibri" w:eastAsia="Calibri" w:hAnsi="Calibri" w:cs="Mangal"/>
                <w:szCs w:val="20"/>
                <w:lang w:val="en-US" w:bidi="hi-IN"/>
              </w:rPr>
              <w:t xml:space="preserve"> </w:t>
            </w:r>
            <w:r>
              <w:rPr>
                <w:rFonts w:ascii="Calibri" w:eastAsia="Calibri" w:hAnsi="Calibri" w:cs="Mangal"/>
                <w:cs/>
                <w:lang w:val="en-US" w:bidi="hi-IN"/>
              </w:rPr>
              <w:t>जलवायु</w:t>
            </w:r>
            <w:r>
              <w:rPr>
                <w:rFonts w:ascii="Calibri" w:eastAsia="Calibri" w:hAnsi="Calibri" w:cs="Mangal"/>
                <w:szCs w:val="20"/>
                <w:lang w:val="en-US" w:bidi="hi-IN"/>
              </w:rPr>
              <w:t xml:space="preserve"> </w:t>
            </w:r>
            <w:r>
              <w:rPr>
                <w:rFonts w:ascii="Calibri" w:eastAsia="Calibri" w:hAnsi="Calibri" w:cs="Mangal"/>
                <w:cs/>
                <w:lang w:val="en-US" w:bidi="hi-IN"/>
              </w:rPr>
              <w:t>परिवर्तन</w:t>
            </w:r>
            <w:r>
              <w:rPr>
                <w:rFonts w:ascii="Calibri" w:eastAsia="Calibri" w:hAnsi="Calibri" w:cs="Mangal"/>
                <w:szCs w:val="20"/>
                <w:lang w:val="en-US" w:bidi="hi-IN"/>
              </w:rPr>
              <w:t xml:space="preserve"> </w:t>
            </w:r>
            <w:r>
              <w:rPr>
                <w:rFonts w:ascii="Calibri" w:eastAsia="Calibri" w:hAnsi="Calibri" w:cs="Mangal"/>
                <w:cs/>
                <w:lang w:val="en-US" w:bidi="hi-IN"/>
              </w:rPr>
              <w:t>को</w:t>
            </w:r>
            <w:r>
              <w:rPr>
                <w:rFonts w:ascii="Calibri" w:eastAsia="Calibri" w:hAnsi="Calibri" w:cs="Mangal"/>
                <w:szCs w:val="20"/>
                <w:lang w:val="en-US" w:bidi="hi-IN"/>
              </w:rPr>
              <w:t xml:space="preserve"> </w:t>
            </w:r>
            <w:r>
              <w:rPr>
                <w:rFonts w:ascii="Calibri" w:eastAsia="Calibri" w:hAnsi="Calibri" w:cs="Mangal"/>
                <w:cs/>
                <w:lang w:val="en-US" w:bidi="hi-IN"/>
              </w:rPr>
              <w:t>रोकने</w:t>
            </w:r>
            <w:r>
              <w:rPr>
                <w:rFonts w:ascii="Calibri" w:eastAsia="Calibri" w:hAnsi="Calibri" w:cs="Mangal"/>
                <w:szCs w:val="20"/>
                <w:lang w:val="en-US" w:bidi="hi-IN"/>
              </w:rPr>
              <w:t xml:space="preserve"> </w:t>
            </w:r>
            <w:r>
              <w:rPr>
                <w:rFonts w:ascii="Calibri" w:eastAsia="Calibri" w:hAnsi="Calibri" w:cs="Mangal"/>
                <w:cs/>
                <w:lang w:val="en-US" w:bidi="hi-IN"/>
              </w:rPr>
              <w:t>के</w:t>
            </w:r>
            <w:r>
              <w:rPr>
                <w:rFonts w:ascii="Calibri" w:eastAsia="Calibri" w:hAnsi="Calibri" w:cs="Mangal"/>
                <w:szCs w:val="20"/>
                <w:lang w:val="en-US" w:bidi="hi-IN"/>
              </w:rPr>
              <w:t xml:space="preserve"> </w:t>
            </w:r>
            <w:r>
              <w:rPr>
                <w:rFonts w:ascii="Calibri" w:eastAsia="Calibri" w:hAnsi="Calibri" w:cs="Mangal"/>
                <w:cs/>
                <w:lang w:val="en-US" w:bidi="hi-IN"/>
              </w:rPr>
              <w:t>लिए</w:t>
            </w:r>
            <w:r>
              <w:rPr>
                <w:rFonts w:ascii="Calibri" w:eastAsia="Calibri" w:hAnsi="Calibri" w:cs="Mangal"/>
                <w:szCs w:val="20"/>
                <w:lang w:val="en-US" w:bidi="hi-IN"/>
              </w:rPr>
              <w:t xml:space="preserve"> </w:t>
            </w:r>
            <w:r>
              <w:rPr>
                <w:rFonts w:ascii="Calibri" w:eastAsia="Calibri" w:hAnsi="Calibri" w:cs="Mangal"/>
                <w:cs/>
                <w:lang w:val="en-US" w:bidi="hi-IN"/>
              </w:rPr>
              <w:lastRenderedPageBreak/>
              <w:t>आवश्यकता</w:t>
            </w:r>
            <w:r>
              <w:rPr>
                <w:rFonts w:ascii="Calibri" w:eastAsia="Calibri" w:hAnsi="Calibri" w:cs="Mangal"/>
                <w:szCs w:val="20"/>
                <w:lang w:val="en-US" w:bidi="hi-IN"/>
              </w:rPr>
              <w:t xml:space="preserve"> </w:t>
            </w:r>
            <w:r>
              <w:rPr>
                <w:rFonts w:ascii="Calibri" w:eastAsia="Calibri" w:hAnsi="Calibri" w:cs="Mangal"/>
                <w:cs/>
                <w:lang w:val="en-US" w:bidi="hi-IN"/>
              </w:rPr>
              <w:t>है</w:t>
            </w:r>
            <w:r>
              <w:rPr>
                <w:rFonts w:ascii="Calibri" w:eastAsia="Calibri" w:hAnsi="Calibri" w:cs="Mangal"/>
                <w:szCs w:val="20"/>
                <w:lang w:val="en-US" w:bidi="hi-IN"/>
              </w:rPr>
              <w:t xml:space="preserve"> </w:t>
            </w:r>
            <w:r>
              <w:rPr>
                <w:rFonts w:ascii="Calibri" w:eastAsia="Calibri" w:hAnsi="Calibri" w:cs="Mangal"/>
                <w:cs/>
                <w:lang w:val="en-US" w:bidi="hi-IN"/>
              </w:rPr>
              <w:t>लेकिन</w:t>
            </w:r>
            <w:r>
              <w:rPr>
                <w:rFonts w:ascii="Calibri" w:eastAsia="Calibri" w:hAnsi="Calibri" w:cs="Mangal"/>
                <w:szCs w:val="20"/>
                <w:lang w:val="en-US" w:bidi="hi-IN"/>
              </w:rPr>
              <w:t xml:space="preserve"> </w:t>
            </w:r>
            <w:r>
              <w:rPr>
                <w:rFonts w:ascii="Calibri" w:eastAsia="Calibri" w:hAnsi="Calibri" w:cs="Mangal"/>
                <w:cs/>
                <w:lang w:val="en-US" w:bidi="hi-IN"/>
              </w:rPr>
              <w:t>यह</w:t>
            </w:r>
            <w:r>
              <w:rPr>
                <w:rFonts w:ascii="Calibri" w:eastAsia="Calibri" w:hAnsi="Calibri" w:cs="Mangal"/>
                <w:szCs w:val="20"/>
                <w:lang w:val="en-US" w:bidi="hi-IN"/>
              </w:rPr>
              <w:t xml:space="preserve"> </w:t>
            </w:r>
            <w:r>
              <w:rPr>
                <w:rFonts w:ascii="Calibri" w:eastAsia="Calibri" w:hAnsi="Calibri" w:cs="Mangal"/>
                <w:cs/>
                <w:lang w:val="en-US" w:bidi="hi-IN"/>
              </w:rPr>
              <w:t>परिवर्तन</w:t>
            </w:r>
            <w:r>
              <w:rPr>
                <w:rFonts w:ascii="Calibri" w:eastAsia="Calibri" w:hAnsi="Calibri" w:cs="Mangal"/>
                <w:szCs w:val="20"/>
                <w:lang w:val="en-US" w:bidi="hi-IN"/>
              </w:rPr>
              <w:t xml:space="preserve"> </w:t>
            </w:r>
            <w:r>
              <w:rPr>
                <w:rFonts w:ascii="Calibri" w:eastAsia="Calibri" w:hAnsi="Calibri" w:cs="Mangal"/>
                <w:cs/>
                <w:lang w:val="en-US" w:bidi="hi-IN"/>
              </w:rPr>
              <w:t>सरकार</w:t>
            </w:r>
            <w:r>
              <w:rPr>
                <w:rFonts w:ascii="Calibri" w:eastAsia="Calibri" w:hAnsi="Calibri" w:cs="Mangal"/>
                <w:szCs w:val="20"/>
                <w:lang w:val="en-US" w:bidi="hi-IN"/>
              </w:rPr>
              <w:t xml:space="preserve"> </w:t>
            </w:r>
            <w:r>
              <w:rPr>
                <w:rFonts w:ascii="Calibri" w:eastAsia="Calibri" w:hAnsi="Calibri" w:cs="Mangal"/>
                <w:cs/>
                <w:lang w:val="en-US" w:bidi="hi-IN"/>
              </w:rPr>
              <w:t>द्वारा</w:t>
            </w:r>
            <w:r>
              <w:rPr>
                <w:rFonts w:ascii="Calibri" w:eastAsia="Calibri" w:hAnsi="Calibri" w:cs="Mangal"/>
                <w:szCs w:val="20"/>
                <w:lang w:val="en-US" w:bidi="hi-IN"/>
              </w:rPr>
              <w:t xml:space="preserve"> </w:t>
            </w:r>
            <w:r>
              <w:rPr>
                <w:rFonts w:ascii="Calibri" w:eastAsia="Calibri" w:hAnsi="Calibri" w:cs="Mangal"/>
                <w:cs/>
                <w:lang w:val="en-US" w:bidi="hi-IN"/>
              </w:rPr>
              <w:t>अनुदानित</w:t>
            </w:r>
            <w:r>
              <w:rPr>
                <w:rFonts w:ascii="Calibri" w:eastAsia="Calibri" w:hAnsi="Calibri" w:cs="Mangal"/>
                <w:szCs w:val="20"/>
                <w:lang w:val="en-US" w:bidi="hi-IN"/>
              </w:rPr>
              <w:t xml:space="preserve"> </w:t>
            </w:r>
            <w:r>
              <w:rPr>
                <w:rFonts w:ascii="Calibri" w:eastAsia="Calibri" w:hAnsi="Calibri" w:cs="Mangal"/>
                <w:cs/>
                <w:lang w:val="en-US" w:bidi="hi-IN"/>
              </w:rPr>
              <w:t>संभावित</w:t>
            </w:r>
            <w:r>
              <w:rPr>
                <w:rFonts w:ascii="Calibri" w:eastAsia="Calibri" w:hAnsi="Calibri" w:cs="Mangal"/>
                <w:szCs w:val="20"/>
                <w:lang w:val="en-US" w:bidi="hi-IN"/>
              </w:rPr>
              <w:t xml:space="preserve"> </w:t>
            </w:r>
            <w:r>
              <w:rPr>
                <w:rFonts w:ascii="Calibri" w:eastAsia="Calibri" w:hAnsi="Calibri" w:cs="Mangal"/>
                <w:cs/>
                <w:lang w:val="en-US" w:bidi="hi-IN"/>
              </w:rPr>
              <w:t>योजनाओं</w:t>
            </w:r>
            <w:r>
              <w:rPr>
                <w:rFonts w:ascii="Calibri" w:eastAsia="Calibri" w:hAnsi="Calibri" w:cs="Mangal"/>
                <w:szCs w:val="20"/>
                <w:lang w:val="en-US" w:bidi="hi-IN"/>
              </w:rPr>
              <w:t xml:space="preserve"> </w:t>
            </w:r>
            <w:r>
              <w:rPr>
                <w:rFonts w:ascii="Calibri" w:eastAsia="Calibri" w:hAnsi="Calibri" w:cs="Mangal"/>
                <w:cs/>
                <w:lang w:val="en-US" w:bidi="hi-IN"/>
              </w:rPr>
              <w:t>की</w:t>
            </w:r>
            <w:r>
              <w:rPr>
                <w:rFonts w:ascii="Calibri" w:eastAsia="Calibri" w:hAnsi="Calibri" w:cs="Mangal"/>
                <w:szCs w:val="20"/>
                <w:lang w:val="en-US" w:bidi="hi-IN"/>
              </w:rPr>
              <w:t xml:space="preserve"> </w:t>
            </w:r>
            <w:r>
              <w:rPr>
                <w:rFonts w:ascii="Calibri" w:eastAsia="Calibri" w:hAnsi="Calibri" w:cs="Mangal"/>
                <w:cs/>
                <w:lang w:val="en-US" w:bidi="hi-IN"/>
              </w:rPr>
              <w:t>कीमत</w:t>
            </w:r>
            <w:r>
              <w:rPr>
                <w:rFonts w:ascii="Calibri" w:eastAsia="Calibri" w:hAnsi="Calibri" w:cs="Mangal"/>
                <w:szCs w:val="20"/>
                <w:lang w:val="en-US" w:bidi="hi-IN"/>
              </w:rPr>
              <w:t xml:space="preserve"> </w:t>
            </w:r>
            <w:r>
              <w:rPr>
                <w:rFonts w:ascii="Calibri" w:eastAsia="Calibri" w:hAnsi="Calibri" w:cs="Mangal"/>
                <w:cs/>
                <w:lang w:val="en-US" w:bidi="hi-IN"/>
              </w:rPr>
              <w:t>पर</w:t>
            </w:r>
            <w:r>
              <w:rPr>
                <w:rFonts w:ascii="Calibri" w:eastAsia="Calibri" w:hAnsi="Calibri" w:cs="Mangal"/>
                <w:szCs w:val="20"/>
                <w:lang w:val="en-US" w:bidi="hi-IN"/>
              </w:rPr>
              <w:t xml:space="preserve"> </w:t>
            </w:r>
            <w:r>
              <w:rPr>
                <w:rFonts w:ascii="Calibri" w:eastAsia="Calibri" w:hAnsi="Calibri" w:cs="Mangal"/>
                <w:cs/>
                <w:lang w:val="en-US" w:bidi="hi-IN"/>
              </w:rPr>
              <w:t>आ</w:t>
            </w:r>
            <w:r>
              <w:rPr>
                <w:rFonts w:ascii="Calibri" w:eastAsia="Calibri" w:hAnsi="Calibri" w:cs="Mangal"/>
                <w:szCs w:val="20"/>
                <w:lang w:val="en-US" w:bidi="hi-IN"/>
              </w:rPr>
              <w:t xml:space="preserve"> </w:t>
            </w:r>
            <w:r>
              <w:rPr>
                <w:rFonts w:ascii="Calibri" w:eastAsia="Calibri" w:hAnsi="Calibri" w:cs="Mangal"/>
                <w:cs/>
                <w:lang w:val="en-US" w:bidi="hi-IN"/>
              </w:rPr>
              <w:t>सकता</w:t>
            </w:r>
            <w:r>
              <w:rPr>
                <w:rFonts w:ascii="Calibri" w:eastAsia="Calibri" w:hAnsi="Calibri" w:cs="Mangal"/>
                <w:szCs w:val="20"/>
                <w:lang w:val="en-US" w:bidi="hi-IN"/>
              </w:rPr>
              <w:t xml:space="preserve"> </w:t>
            </w:r>
            <w:r>
              <w:rPr>
                <w:rFonts w:ascii="Calibri" w:eastAsia="Calibri" w:hAnsi="Calibri" w:cs="Mangal"/>
                <w:cs/>
                <w:lang w:val="en-US" w:bidi="hi-IN"/>
              </w:rPr>
              <w:t>है</w:t>
            </w:r>
            <w:r>
              <w:rPr>
                <w:rFonts w:eastAsia="Calibri" w:cs="Mangal"/>
                <w:szCs w:val="20"/>
                <w:lang w:val="en-US" w:bidi="hi-IN"/>
              </w:rPr>
              <w:t xml:space="preserve">I </w:t>
            </w:r>
            <w:r>
              <w:rPr>
                <w:rFonts w:ascii="Calibri" w:eastAsia="Calibri" w:hAnsi="Calibri" w:cs="Mangal"/>
                <w:cs/>
                <w:lang w:val="en-US" w:bidi="hi-IN"/>
              </w:rPr>
              <w:t>भारत</w:t>
            </w:r>
            <w:r>
              <w:rPr>
                <w:rFonts w:ascii="Calibri" w:eastAsia="Calibri" w:hAnsi="Calibri" w:cs="Mangal"/>
                <w:szCs w:val="20"/>
                <w:lang w:val="en-US" w:bidi="hi-IN"/>
              </w:rPr>
              <w:t xml:space="preserve"> </w:t>
            </w:r>
            <w:r>
              <w:rPr>
                <w:rFonts w:ascii="Calibri" w:eastAsia="Calibri" w:hAnsi="Calibri" w:cs="Mangal"/>
                <w:cs/>
                <w:lang w:val="en-US" w:bidi="hi-IN"/>
              </w:rPr>
              <w:t>में</w:t>
            </w:r>
            <w:r>
              <w:rPr>
                <w:rFonts w:eastAsia="Calibri" w:cs="Mangal"/>
                <w:szCs w:val="20"/>
                <w:lang w:val="en-US" w:bidi="hi-IN"/>
              </w:rPr>
              <w:t xml:space="preserve">, </w:t>
            </w:r>
            <w:r>
              <w:rPr>
                <w:rFonts w:ascii="Calibri" w:eastAsia="Calibri" w:hAnsi="Calibri" w:cs="Mangal"/>
                <w:cs/>
                <w:lang w:val="en-US" w:bidi="hi-IN"/>
              </w:rPr>
              <w:t>ऐसा</w:t>
            </w:r>
            <w:r>
              <w:rPr>
                <w:rFonts w:ascii="Calibri" w:eastAsia="Calibri" w:hAnsi="Calibri" w:cs="Mangal"/>
                <w:szCs w:val="20"/>
                <w:lang w:val="en-US" w:bidi="hi-IN"/>
              </w:rPr>
              <w:t xml:space="preserve"> </w:t>
            </w:r>
            <w:r>
              <w:rPr>
                <w:rFonts w:ascii="Calibri" w:eastAsia="Calibri" w:hAnsi="Calibri" w:cs="Mangal"/>
                <w:cs/>
                <w:lang w:val="en-US" w:bidi="hi-IN"/>
              </w:rPr>
              <w:t>कार्यक्रम</w:t>
            </w:r>
            <w:r>
              <w:rPr>
                <w:rFonts w:ascii="Calibri" w:eastAsia="Calibri" w:hAnsi="Calibri" w:cs="Mangal"/>
                <w:szCs w:val="20"/>
                <w:lang w:val="en-US" w:bidi="hi-IN"/>
              </w:rPr>
              <w:t xml:space="preserve"> </w:t>
            </w:r>
            <w:r>
              <w:rPr>
                <w:rFonts w:ascii="Calibri" w:eastAsia="Calibri" w:hAnsi="Calibri" w:cs="Mangal"/>
                <w:cs/>
                <w:lang w:val="en-US" w:bidi="hi-IN"/>
              </w:rPr>
              <w:t>हरित</w:t>
            </w:r>
            <w:r>
              <w:rPr>
                <w:rFonts w:ascii="Calibri" w:eastAsia="Calibri" w:hAnsi="Calibri" w:cs="Mangal"/>
                <w:szCs w:val="20"/>
                <w:lang w:val="en-US" w:bidi="hi-IN"/>
              </w:rPr>
              <w:t xml:space="preserve"> </w:t>
            </w:r>
            <w:r>
              <w:rPr>
                <w:rFonts w:ascii="Calibri" w:eastAsia="Calibri" w:hAnsi="Calibri" w:cs="Mangal"/>
                <w:cs/>
                <w:lang w:val="en-US" w:bidi="hi-IN"/>
              </w:rPr>
              <w:t>क्षेत्रों</w:t>
            </w:r>
            <w:r>
              <w:rPr>
                <w:rFonts w:ascii="Calibri" w:eastAsia="Calibri" w:hAnsi="Calibri" w:cs="Mangal"/>
                <w:szCs w:val="20"/>
                <w:lang w:val="en-US" w:bidi="hi-IN"/>
              </w:rPr>
              <w:t xml:space="preserve"> </w:t>
            </w:r>
            <w:r>
              <w:rPr>
                <w:rFonts w:ascii="Calibri" w:eastAsia="Calibri" w:hAnsi="Calibri" w:cs="Mangal"/>
                <w:cs/>
                <w:lang w:val="en-US" w:bidi="hi-IN"/>
              </w:rPr>
              <w:t>में</w:t>
            </w:r>
            <w:r>
              <w:rPr>
                <w:rFonts w:ascii="Calibri" w:eastAsia="Calibri" w:hAnsi="Calibri" w:cs="Mangal"/>
                <w:szCs w:val="20"/>
                <w:lang w:val="en-US" w:bidi="hi-IN"/>
              </w:rPr>
              <w:t xml:space="preserve"> </w:t>
            </w:r>
            <w:r>
              <w:rPr>
                <w:rFonts w:eastAsia="Calibri"/>
                <w:lang w:val="en-US"/>
              </w:rPr>
              <w:t>4.5</w:t>
            </w:r>
            <w:r>
              <w:rPr>
                <w:rFonts w:eastAsia="Calibri" w:cs="Mangal"/>
                <w:szCs w:val="20"/>
                <w:lang w:val="en-US" w:bidi="hi-IN"/>
              </w:rPr>
              <w:t xml:space="preserve"> </w:t>
            </w:r>
            <w:r>
              <w:rPr>
                <w:rFonts w:ascii="Calibri" w:eastAsia="Calibri" w:hAnsi="Calibri" w:cs="Mangal"/>
                <w:cs/>
                <w:lang w:val="en-US" w:bidi="hi-IN"/>
              </w:rPr>
              <w:t>मिलियन</w:t>
            </w:r>
            <w:r>
              <w:rPr>
                <w:rFonts w:ascii="Calibri" w:eastAsia="Calibri" w:hAnsi="Calibri" w:cs="Mangal"/>
                <w:szCs w:val="20"/>
                <w:lang w:val="en-US" w:bidi="hi-IN"/>
              </w:rPr>
              <w:t xml:space="preserve"> </w:t>
            </w:r>
            <w:r>
              <w:rPr>
                <w:rFonts w:ascii="Calibri" w:eastAsia="Calibri" w:hAnsi="Calibri" w:cs="Mangal"/>
                <w:cs/>
                <w:lang w:val="en-US" w:bidi="hi-IN"/>
              </w:rPr>
              <w:t>रोजगारों</w:t>
            </w:r>
            <w:r>
              <w:rPr>
                <w:rFonts w:ascii="Calibri" w:eastAsia="Calibri" w:hAnsi="Calibri" w:cs="Mangal"/>
                <w:szCs w:val="20"/>
                <w:lang w:val="en-US" w:bidi="hi-IN"/>
              </w:rPr>
              <w:t xml:space="preserve"> </w:t>
            </w:r>
            <w:r>
              <w:rPr>
                <w:rFonts w:ascii="Calibri" w:eastAsia="Calibri" w:hAnsi="Calibri" w:cs="Mangal"/>
                <w:cs/>
                <w:lang w:val="en-US" w:bidi="hi-IN"/>
              </w:rPr>
              <w:t>का</w:t>
            </w:r>
            <w:r>
              <w:rPr>
                <w:rFonts w:ascii="Calibri" w:eastAsia="Calibri" w:hAnsi="Calibri" w:cs="Mangal"/>
                <w:szCs w:val="20"/>
                <w:lang w:val="en-US" w:bidi="hi-IN"/>
              </w:rPr>
              <w:t xml:space="preserve"> </w:t>
            </w:r>
            <w:r>
              <w:rPr>
                <w:rFonts w:ascii="Calibri" w:eastAsia="Calibri" w:hAnsi="Calibri" w:cs="Mangal"/>
                <w:cs/>
                <w:lang w:val="en-US" w:bidi="hi-IN"/>
              </w:rPr>
              <w:t>निर्माण</w:t>
            </w:r>
            <w:r>
              <w:rPr>
                <w:rFonts w:ascii="Calibri" w:eastAsia="Calibri" w:hAnsi="Calibri" w:cs="Mangal"/>
                <w:szCs w:val="20"/>
                <w:lang w:val="en-US" w:bidi="hi-IN"/>
              </w:rPr>
              <w:t xml:space="preserve"> </w:t>
            </w:r>
            <w:r>
              <w:rPr>
                <w:rFonts w:ascii="Calibri" w:eastAsia="Calibri" w:hAnsi="Calibri" w:cs="Mangal"/>
                <w:cs/>
                <w:lang w:val="en-US" w:bidi="hi-IN"/>
              </w:rPr>
              <w:t>कर</w:t>
            </w:r>
            <w:r>
              <w:rPr>
                <w:rFonts w:ascii="Calibri" w:eastAsia="Calibri" w:hAnsi="Calibri" w:cs="Mangal"/>
                <w:szCs w:val="20"/>
                <w:lang w:val="en-US" w:bidi="hi-IN"/>
              </w:rPr>
              <w:t xml:space="preserve"> </w:t>
            </w:r>
            <w:r>
              <w:rPr>
                <w:rFonts w:ascii="Calibri" w:eastAsia="Calibri" w:hAnsi="Calibri" w:cs="Mangal"/>
                <w:cs/>
                <w:lang w:val="en-US" w:bidi="hi-IN"/>
              </w:rPr>
              <w:t>सकता</w:t>
            </w:r>
            <w:r>
              <w:rPr>
                <w:rFonts w:ascii="Calibri" w:eastAsia="Calibri" w:hAnsi="Calibri" w:cs="Mangal"/>
                <w:szCs w:val="20"/>
                <w:lang w:val="en-US" w:bidi="hi-IN"/>
              </w:rPr>
              <w:t xml:space="preserve"> </w:t>
            </w:r>
            <w:r>
              <w:rPr>
                <w:rFonts w:ascii="Calibri" w:eastAsia="Calibri" w:hAnsi="Calibri" w:cs="Mangal"/>
                <w:cs/>
                <w:lang w:val="en-US" w:bidi="hi-IN"/>
              </w:rPr>
              <w:t>है</w:t>
            </w:r>
            <w:r>
              <w:rPr>
                <w:rFonts w:eastAsia="Calibri" w:cs="Mangal"/>
                <w:szCs w:val="20"/>
                <w:lang w:val="en-US" w:bidi="hi-IN"/>
              </w:rPr>
              <w:t xml:space="preserve">, </w:t>
            </w:r>
            <w:r>
              <w:rPr>
                <w:rFonts w:ascii="Calibri" w:eastAsia="Calibri" w:hAnsi="Calibri" w:cs="Mangal"/>
                <w:cs/>
                <w:lang w:val="en-US" w:bidi="hi-IN"/>
              </w:rPr>
              <w:t>जैसे</w:t>
            </w:r>
            <w:r>
              <w:rPr>
                <w:rFonts w:ascii="Calibri" w:eastAsia="Calibri" w:hAnsi="Calibri" w:cs="Mangal"/>
                <w:szCs w:val="20"/>
                <w:lang w:val="en-US" w:bidi="hi-IN"/>
              </w:rPr>
              <w:t xml:space="preserve"> </w:t>
            </w:r>
            <w:r>
              <w:rPr>
                <w:rFonts w:ascii="Calibri" w:eastAsia="Calibri" w:hAnsi="Calibri" w:cs="Mangal"/>
                <w:cs/>
                <w:lang w:val="en-US" w:bidi="hi-IN"/>
              </w:rPr>
              <w:t>कि</w:t>
            </w:r>
            <w:r>
              <w:rPr>
                <w:rFonts w:ascii="Calibri" w:eastAsia="Calibri" w:hAnsi="Calibri" w:cs="Mangal"/>
                <w:szCs w:val="20"/>
                <w:lang w:val="en-US" w:bidi="hi-IN"/>
              </w:rPr>
              <w:t xml:space="preserve"> </w:t>
            </w:r>
            <w:r>
              <w:rPr>
                <w:rFonts w:ascii="Calibri" w:eastAsia="Calibri" w:hAnsi="Calibri" w:cs="Mangal"/>
                <w:cs/>
                <w:lang w:val="en-US" w:bidi="hi-IN"/>
              </w:rPr>
              <w:t>सार्वजनिक</w:t>
            </w:r>
            <w:r>
              <w:rPr>
                <w:rFonts w:ascii="Calibri" w:eastAsia="Calibri" w:hAnsi="Calibri" w:cs="Mangal"/>
                <w:szCs w:val="20"/>
                <w:lang w:val="en-US" w:bidi="hi-IN"/>
              </w:rPr>
              <w:t xml:space="preserve"> </w:t>
            </w:r>
            <w:r>
              <w:rPr>
                <w:rFonts w:ascii="Calibri" w:eastAsia="Calibri" w:hAnsi="Calibri" w:cs="Mangal"/>
                <w:cs/>
                <w:lang w:val="en-US" w:bidi="hi-IN"/>
              </w:rPr>
              <w:t>परिवहन</w:t>
            </w:r>
            <w:r>
              <w:rPr>
                <w:rFonts w:eastAsia="Calibri" w:cs="Mangal"/>
                <w:szCs w:val="20"/>
                <w:lang w:val="en-US" w:bidi="hi-IN"/>
              </w:rPr>
              <w:t>,</w:t>
            </w:r>
          </w:p>
          <w:p w:rsidR="00A57EB3" w:rsidRDefault="00A57EB3" w:rsidP="00A57EB3">
            <w:pPr>
              <w:spacing w:after="0" w:line="240" w:lineRule="auto"/>
              <w:rPr>
                <w:rFonts w:cs="Mangal"/>
                <w:szCs w:val="20"/>
                <w:lang w:val="en-US" w:bidi="hi-IN"/>
              </w:rPr>
            </w:pPr>
          </w:p>
        </w:tc>
        <w:tc>
          <w:tcPr>
            <w:tcW w:w="5387" w:type="dxa"/>
          </w:tcPr>
          <w:p w:rsidR="00A57EB3" w:rsidRDefault="00A57EB3" w:rsidP="00A57EB3">
            <w:pPr>
              <w:spacing w:after="0" w:line="240" w:lineRule="auto"/>
              <w:rPr>
                <w:i/>
                <w:iCs/>
                <w:lang w:val="en-US"/>
              </w:rPr>
            </w:pPr>
            <w:r>
              <w:rPr>
                <w:rFonts w:eastAsia="Calibri" w:cs="Raavi"/>
                <w:lang w:val="en-US"/>
              </w:rPr>
              <w:lastRenderedPageBreak/>
              <w:t xml:space="preserve">A green infrastructure program would bring about the transition in energy infrastructure needed to halt climate </w:t>
            </w:r>
            <w:r>
              <w:rPr>
                <w:rFonts w:eastAsia="Calibri" w:cs="Raavi"/>
                <w:lang w:val="en-US"/>
              </w:rPr>
              <w:lastRenderedPageBreak/>
              <w:t>change but it could come at the expense of other possible projects funded by the government. In India, such a program could create 4.5 million jobs in green sectors, such as public transportation,</w:t>
            </w:r>
          </w:p>
        </w:tc>
        <w:tc>
          <w:tcPr>
            <w:tcW w:w="4820" w:type="dxa"/>
          </w:tcPr>
          <w:p w:rsidR="00A57EB3" w:rsidRDefault="00A57EB3" w:rsidP="00A57EB3">
            <w:pPr>
              <w:spacing w:after="0" w:line="240" w:lineRule="auto"/>
              <w:rPr>
                <w:b/>
                <w:lang w:val="en-US"/>
              </w:rPr>
            </w:pPr>
            <w:r>
              <w:rPr>
                <w:rFonts w:eastAsia="Calibri" w:cs="Raavi"/>
                <w:lang w:val="en-US"/>
              </w:rPr>
              <w:lastRenderedPageBreak/>
              <w:t>Show a blue collar next to the wind turbine,</w:t>
            </w:r>
          </w:p>
        </w:tc>
      </w:tr>
      <w:tr w:rsidR="00A57EB3" w:rsidRPr="000F71A6">
        <w:tc>
          <w:tcPr>
            <w:tcW w:w="5245" w:type="dxa"/>
          </w:tcPr>
          <w:p w:rsidR="00A57EB3" w:rsidRDefault="00A57EB3" w:rsidP="00A57EB3">
            <w:pPr>
              <w:spacing w:after="0" w:line="240" w:lineRule="auto"/>
              <w:rPr>
                <w:rFonts w:cs="Mangal"/>
                <w:szCs w:val="20"/>
                <w:lang w:val="en-US" w:bidi="hi-IN"/>
              </w:rPr>
            </w:pPr>
            <w:r>
              <w:rPr>
                <w:rFonts w:ascii="Calibri" w:eastAsia="Calibri" w:hAnsi="Calibri" w:cs="Mangal"/>
                <w:cs/>
                <w:lang w:val="en-US" w:bidi="hi-IN"/>
              </w:rPr>
              <w:t>पुनः</w:t>
            </w:r>
            <w:r>
              <w:rPr>
                <w:rFonts w:ascii="Calibri" w:eastAsia="Calibri" w:hAnsi="Calibri" w:cs="Mangal"/>
                <w:szCs w:val="20"/>
                <w:lang w:val="en-US" w:bidi="hi-IN"/>
              </w:rPr>
              <w:t xml:space="preserve"> </w:t>
            </w:r>
            <w:r>
              <w:rPr>
                <w:rFonts w:ascii="Calibri" w:eastAsia="Calibri" w:hAnsi="Calibri" w:cs="Mangal"/>
                <w:cs/>
                <w:lang w:val="en-US" w:bidi="hi-IN"/>
              </w:rPr>
              <w:t>नवीनीकरण</w:t>
            </w:r>
            <w:r>
              <w:rPr>
                <w:rFonts w:ascii="Calibri" w:eastAsia="Calibri" w:hAnsi="Calibri" w:cs="Mangal"/>
                <w:szCs w:val="20"/>
                <w:lang w:val="en-US" w:bidi="hi-IN"/>
              </w:rPr>
              <w:t xml:space="preserve"> </w:t>
            </w:r>
            <w:r>
              <w:rPr>
                <w:rFonts w:ascii="Calibri" w:eastAsia="Calibri" w:hAnsi="Calibri" w:cs="Mangal"/>
                <w:cs/>
                <w:lang w:val="en-US" w:bidi="hi-IN"/>
              </w:rPr>
              <w:t>योग्य</w:t>
            </w:r>
            <w:r>
              <w:rPr>
                <w:rFonts w:ascii="Calibri" w:eastAsia="Calibri" w:hAnsi="Calibri" w:cs="Mangal"/>
                <w:szCs w:val="20"/>
                <w:lang w:val="en-US" w:bidi="hi-IN"/>
              </w:rPr>
              <w:t xml:space="preserve"> </w:t>
            </w:r>
            <w:r>
              <w:rPr>
                <w:rFonts w:ascii="Calibri" w:eastAsia="Calibri" w:hAnsi="Calibri" w:cs="Mangal"/>
                <w:cs/>
                <w:lang w:val="en-US" w:bidi="hi-IN"/>
              </w:rPr>
              <w:t>विद्युत</w:t>
            </w:r>
            <w:r>
              <w:rPr>
                <w:rFonts w:ascii="Calibri" w:eastAsia="Calibri" w:hAnsi="Calibri" w:cs="Mangal"/>
                <w:szCs w:val="20"/>
                <w:lang w:val="en-US" w:bidi="hi-IN"/>
              </w:rPr>
              <w:t xml:space="preserve"> </w:t>
            </w:r>
            <w:r>
              <w:rPr>
                <w:rFonts w:ascii="Calibri" w:eastAsia="Calibri" w:hAnsi="Calibri" w:cs="Mangal"/>
                <w:cs/>
                <w:lang w:val="en-US" w:bidi="hi-IN"/>
              </w:rPr>
              <w:t>संयंत्र</w:t>
            </w:r>
            <w:r>
              <w:rPr>
                <w:rFonts w:eastAsia="Calibri" w:cs="Mangal"/>
                <w:szCs w:val="20"/>
                <w:lang w:val="en-US" w:bidi="hi-IN"/>
              </w:rPr>
              <w:t>,</w:t>
            </w:r>
          </w:p>
        </w:tc>
        <w:tc>
          <w:tcPr>
            <w:tcW w:w="5387" w:type="dxa"/>
          </w:tcPr>
          <w:p w:rsidR="00A57EB3" w:rsidRDefault="00A57EB3" w:rsidP="00A57EB3">
            <w:pPr>
              <w:spacing w:after="0" w:line="240" w:lineRule="auto"/>
              <w:rPr>
                <w:lang w:val="en-US"/>
              </w:rPr>
            </w:pPr>
            <w:r>
              <w:rPr>
                <w:rFonts w:eastAsia="Calibri" w:cs="Raavi"/>
                <w:lang w:val="en-US"/>
              </w:rPr>
              <w:t>renewable power plants,</w:t>
            </w:r>
          </w:p>
        </w:tc>
        <w:tc>
          <w:tcPr>
            <w:tcW w:w="4820" w:type="dxa"/>
          </w:tcPr>
          <w:p w:rsidR="00A57EB3" w:rsidRDefault="00A57EB3" w:rsidP="00A57EB3">
            <w:pPr>
              <w:spacing w:after="0" w:line="240" w:lineRule="auto"/>
              <w:rPr>
                <w:iCs/>
                <w:lang w:val="en-US"/>
              </w:rPr>
            </w:pPr>
            <w:r>
              <w:rPr>
                <w:rFonts w:eastAsia="Calibri" w:cs="Raavi"/>
                <w:lang w:val="en-US"/>
              </w:rPr>
              <w:t>then also a person in a bus,</w:t>
            </w:r>
          </w:p>
        </w:tc>
      </w:tr>
      <w:tr w:rsidR="00A57EB3" w:rsidRPr="000F71A6">
        <w:tc>
          <w:tcPr>
            <w:tcW w:w="5245" w:type="dxa"/>
          </w:tcPr>
          <w:p w:rsidR="00A57EB3" w:rsidRDefault="00A57EB3" w:rsidP="00A57EB3">
            <w:pPr>
              <w:spacing w:after="0" w:line="240" w:lineRule="auto"/>
              <w:rPr>
                <w:rFonts w:cs="Mangal"/>
                <w:szCs w:val="20"/>
                <w:lang w:val="en-US" w:bidi="hi-IN"/>
              </w:rPr>
            </w:pPr>
            <w:r>
              <w:rPr>
                <w:rFonts w:ascii="Calibri" w:eastAsia="Calibri" w:hAnsi="Calibri" w:cs="Mangal"/>
                <w:strike/>
                <w:color w:val="FF0000"/>
                <w:cs/>
                <w:lang w:val="en-US" w:bidi="hi-IN"/>
              </w:rPr>
              <w:t>इमारतों</w:t>
            </w:r>
            <w:r>
              <w:rPr>
                <w:rFonts w:ascii="Calibri" w:eastAsia="Calibri" w:hAnsi="Calibri" w:cs="Mangal"/>
                <w:strike/>
                <w:color w:val="FF0000"/>
                <w:szCs w:val="20"/>
                <w:lang w:val="en-US" w:bidi="hi-IN"/>
              </w:rPr>
              <w:t xml:space="preserve"> </w:t>
            </w:r>
            <w:r>
              <w:rPr>
                <w:rFonts w:ascii="Calibri" w:eastAsia="Calibri" w:hAnsi="Calibri" w:cs="Mangal"/>
                <w:strike/>
                <w:color w:val="FF0000"/>
                <w:cs/>
                <w:lang w:val="en-US" w:bidi="hi-IN"/>
              </w:rPr>
              <w:t>का</w:t>
            </w:r>
            <w:r>
              <w:rPr>
                <w:rFonts w:ascii="Calibri" w:eastAsia="Calibri" w:hAnsi="Calibri" w:cs="Mangal"/>
                <w:strike/>
                <w:color w:val="FF0000"/>
                <w:szCs w:val="20"/>
                <w:lang w:val="en-US" w:bidi="hi-IN"/>
              </w:rPr>
              <w:t xml:space="preserve"> </w:t>
            </w:r>
            <w:r>
              <w:rPr>
                <w:rFonts w:ascii="Calibri" w:eastAsia="Calibri" w:hAnsi="Calibri" w:cs="Mangal"/>
                <w:strike/>
                <w:color w:val="FF0000"/>
                <w:cs/>
                <w:lang w:val="en-US" w:bidi="hi-IN"/>
              </w:rPr>
              <w:t>ताप</w:t>
            </w:r>
            <w:r>
              <w:rPr>
                <w:rFonts w:ascii="Calibri" w:eastAsia="Calibri" w:hAnsi="Calibri" w:cs="Mangal"/>
                <w:strike/>
                <w:color w:val="FF0000"/>
                <w:szCs w:val="20"/>
                <w:lang w:val="en-US" w:bidi="hi-IN"/>
              </w:rPr>
              <w:t xml:space="preserve"> </w:t>
            </w:r>
            <w:r>
              <w:rPr>
                <w:rFonts w:ascii="Calibri" w:eastAsia="Calibri" w:hAnsi="Calibri" w:cs="Mangal"/>
                <w:strike/>
                <w:color w:val="FF0000"/>
                <w:cs/>
                <w:lang w:val="en-US" w:bidi="hi-IN"/>
              </w:rPr>
              <w:t>अवरोधन</w:t>
            </w:r>
          </w:p>
        </w:tc>
        <w:tc>
          <w:tcPr>
            <w:tcW w:w="5387" w:type="dxa"/>
          </w:tcPr>
          <w:p w:rsidR="00A57EB3" w:rsidRDefault="00A57EB3" w:rsidP="00A57EB3">
            <w:pPr>
              <w:spacing w:after="0" w:line="240" w:lineRule="auto"/>
              <w:rPr>
                <w:lang w:val="en-US"/>
              </w:rPr>
            </w:pPr>
            <w:r>
              <w:rPr>
                <w:rFonts w:eastAsia="Calibri" w:cs="Raavi"/>
                <w:strike/>
                <w:color w:val="FF0000"/>
                <w:lang w:val="en-US"/>
              </w:rPr>
              <w:t>buildings’ insulation,</w:t>
            </w:r>
          </w:p>
        </w:tc>
        <w:tc>
          <w:tcPr>
            <w:tcW w:w="4820" w:type="dxa"/>
          </w:tcPr>
          <w:p w:rsidR="00A57EB3" w:rsidRDefault="00A57EB3" w:rsidP="00A57EB3">
            <w:pPr>
              <w:spacing w:after="0" w:line="240" w:lineRule="auto"/>
              <w:rPr>
                <w:iCs/>
                <w:lang w:val="en-US"/>
              </w:rPr>
            </w:pPr>
            <w:r>
              <w:rPr>
                <w:rFonts w:eastAsia="Calibri" w:cs="Raavi"/>
                <w:strike/>
                <w:color w:val="FF0000"/>
                <w:lang w:val="en-US"/>
              </w:rPr>
              <w:t>then also a construction worker near a building,</w:t>
            </w:r>
          </w:p>
        </w:tc>
      </w:tr>
      <w:tr w:rsidR="00A57EB3" w:rsidRPr="00187D50">
        <w:tc>
          <w:tcPr>
            <w:tcW w:w="5245" w:type="dxa"/>
          </w:tcPr>
          <w:p w:rsidR="00A57EB3" w:rsidRDefault="00A57EB3" w:rsidP="00A57EB3">
            <w:pPr>
              <w:spacing w:after="0" w:line="240" w:lineRule="auto"/>
              <w:rPr>
                <w:rFonts w:cs="Mangal"/>
                <w:szCs w:val="20"/>
                <w:lang w:val="en-US" w:bidi="hi-IN"/>
              </w:rPr>
            </w:pPr>
            <w:r>
              <w:rPr>
                <w:rFonts w:ascii="Calibri" w:eastAsia="Calibri" w:hAnsi="Calibri" w:cs="Mangal"/>
                <w:cs/>
                <w:lang w:val="en-US" w:bidi="hi-IN"/>
              </w:rPr>
              <w:t>या</w:t>
            </w:r>
            <w:r>
              <w:rPr>
                <w:rFonts w:ascii="Calibri" w:eastAsia="Calibri" w:hAnsi="Calibri" w:cs="Mangal"/>
                <w:szCs w:val="20"/>
                <w:lang w:val="en-US" w:bidi="hi-IN"/>
              </w:rPr>
              <w:t xml:space="preserve"> </w:t>
            </w:r>
            <w:r>
              <w:rPr>
                <w:rFonts w:ascii="Calibri" w:eastAsia="Calibri" w:hAnsi="Calibri" w:cs="Mangal"/>
                <w:cs/>
                <w:lang w:val="en-US" w:bidi="hi-IN"/>
              </w:rPr>
              <w:t>स्थायी</w:t>
            </w:r>
            <w:r>
              <w:rPr>
                <w:rFonts w:ascii="Calibri" w:eastAsia="Calibri" w:hAnsi="Calibri" w:cs="Mangal"/>
                <w:szCs w:val="20"/>
                <w:lang w:val="en-US" w:bidi="hi-IN"/>
              </w:rPr>
              <w:t xml:space="preserve"> </w:t>
            </w:r>
            <w:r>
              <w:rPr>
                <w:rFonts w:ascii="Calibri" w:eastAsia="Calibri" w:hAnsi="Calibri" w:cs="Mangal"/>
                <w:cs/>
                <w:lang w:val="en-US" w:bidi="hi-IN"/>
              </w:rPr>
              <w:t>बनाये</w:t>
            </w:r>
            <w:r>
              <w:rPr>
                <w:rFonts w:ascii="Calibri" w:eastAsia="Calibri" w:hAnsi="Calibri" w:cs="Mangal"/>
                <w:szCs w:val="20"/>
                <w:lang w:val="en-US" w:bidi="hi-IN"/>
              </w:rPr>
              <w:t xml:space="preserve"> </w:t>
            </w:r>
            <w:r>
              <w:rPr>
                <w:rFonts w:ascii="Calibri" w:eastAsia="Calibri" w:hAnsi="Calibri" w:cs="Mangal"/>
                <w:cs/>
                <w:lang w:val="en-US" w:bidi="hi-IN"/>
              </w:rPr>
              <w:t>रखने</w:t>
            </w:r>
            <w:r>
              <w:rPr>
                <w:rFonts w:ascii="Calibri" w:eastAsia="Calibri" w:hAnsi="Calibri" w:cs="Mangal"/>
                <w:szCs w:val="20"/>
                <w:lang w:val="en-US" w:bidi="hi-IN"/>
              </w:rPr>
              <w:t xml:space="preserve"> </w:t>
            </w:r>
            <w:r>
              <w:rPr>
                <w:rFonts w:ascii="Calibri" w:eastAsia="Calibri" w:hAnsi="Calibri" w:cs="Mangal"/>
                <w:cs/>
                <w:lang w:val="en-US" w:bidi="hi-IN"/>
              </w:rPr>
              <w:t>योग्य</w:t>
            </w:r>
            <w:r>
              <w:rPr>
                <w:rFonts w:ascii="Calibri" w:eastAsia="Calibri" w:hAnsi="Calibri" w:cs="Mangal"/>
                <w:szCs w:val="20"/>
                <w:lang w:val="en-US" w:bidi="hi-IN"/>
              </w:rPr>
              <w:t xml:space="preserve"> </w:t>
            </w:r>
            <w:r>
              <w:rPr>
                <w:rFonts w:ascii="Calibri" w:eastAsia="Calibri" w:hAnsi="Calibri" w:cs="Mangal"/>
                <w:cs/>
                <w:lang w:val="en-US" w:bidi="hi-IN"/>
              </w:rPr>
              <w:t>कृषि</w:t>
            </w:r>
            <w:r>
              <w:rPr>
                <w:rFonts w:eastAsia="Calibri" w:cs="Mangal"/>
                <w:szCs w:val="20"/>
                <w:lang w:val="en-US" w:bidi="hi-IN"/>
              </w:rPr>
              <w:t>,</w:t>
            </w:r>
          </w:p>
        </w:tc>
        <w:tc>
          <w:tcPr>
            <w:tcW w:w="5387" w:type="dxa"/>
          </w:tcPr>
          <w:p w:rsidR="00A57EB3" w:rsidRDefault="00A57EB3" w:rsidP="00A57EB3">
            <w:pPr>
              <w:spacing w:after="0" w:line="240" w:lineRule="auto"/>
              <w:rPr>
                <w:lang w:val="en-US"/>
              </w:rPr>
            </w:pPr>
            <w:r>
              <w:rPr>
                <w:rFonts w:eastAsia="Calibri" w:cs="Raavi"/>
                <w:lang w:val="en-US"/>
              </w:rPr>
              <w:t>or sustainable agriculture,</w:t>
            </w:r>
          </w:p>
        </w:tc>
        <w:tc>
          <w:tcPr>
            <w:tcW w:w="4820" w:type="dxa"/>
          </w:tcPr>
          <w:p w:rsidR="00A57EB3" w:rsidRDefault="00A57EB3" w:rsidP="00A57EB3">
            <w:pPr>
              <w:spacing w:after="0" w:line="240" w:lineRule="auto"/>
              <w:rPr>
                <w:iCs/>
                <w:lang w:val="en-US"/>
              </w:rPr>
            </w:pPr>
            <w:r>
              <w:rPr>
                <w:rFonts w:eastAsia="Calibri" w:cs="Raavi"/>
                <w:lang w:val="en-US"/>
              </w:rPr>
              <w:t>then also a farmer in a field.</w:t>
            </w:r>
          </w:p>
        </w:tc>
      </w:tr>
      <w:tr w:rsidR="00A57EB3" w:rsidRPr="000F71A6">
        <w:tc>
          <w:tcPr>
            <w:tcW w:w="5245" w:type="dxa"/>
          </w:tcPr>
          <w:p w:rsidR="00A57EB3" w:rsidRDefault="00A57EB3" w:rsidP="00A57EB3">
            <w:pPr>
              <w:spacing w:after="0" w:line="240" w:lineRule="auto"/>
              <w:rPr>
                <w:rFonts w:cs="Mangal"/>
                <w:i/>
                <w:szCs w:val="20"/>
                <w:lang w:val="en-US" w:bidi="hi-IN"/>
              </w:rPr>
            </w:pPr>
            <w:r>
              <w:rPr>
                <w:rFonts w:ascii="Calibri" w:eastAsia="Calibri" w:hAnsi="Calibri" w:cs="Mangal"/>
                <w:i/>
                <w:iCs/>
                <w:cs/>
                <w:lang w:val="en-US" w:bidi="hi-IN"/>
              </w:rPr>
              <w:t>लेकिन</w:t>
            </w:r>
            <w:r>
              <w:rPr>
                <w:rFonts w:ascii="Calibri" w:eastAsia="Calibri" w:hAnsi="Calibri" w:cs="Mangal"/>
                <w:i/>
                <w:szCs w:val="20"/>
                <w:lang w:val="en-US" w:bidi="hi-IN"/>
              </w:rPr>
              <w:t xml:space="preserve"> </w:t>
            </w:r>
            <w:r>
              <w:rPr>
                <w:rFonts w:ascii="Calibri" w:eastAsia="Calibri" w:hAnsi="Calibri" w:cs="Mangal"/>
                <w:i/>
                <w:iCs/>
                <w:cs/>
                <w:lang w:val="en-US" w:bidi="hi-IN"/>
              </w:rPr>
              <w:t>खनिज</w:t>
            </w:r>
            <w:r>
              <w:rPr>
                <w:rFonts w:ascii="Calibri" w:eastAsia="Calibri" w:hAnsi="Calibri" w:cs="Mangal"/>
                <w:i/>
                <w:szCs w:val="20"/>
                <w:lang w:val="en-US" w:bidi="hi-IN"/>
              </w:rPr>
              <w:t xml:space="preserve"> </w:t>
            </w:r>
            <w:r>
              <w:rPr>
                <w:rFonts w:ascii="Calibri" w:eastAsia="Calibri" w:hAnsi="Calibri" w:cs="Mangal"/>
                <w:i/>
                <w:iCs/>
                <w:cs/>
                <w:lang w:val="en-US" w:bidi="hi-IN"/>
              </w:rPr>
              <w:t>ईंधन</w:t>
            </w:r>
            <w:r>
              <w:rPr>
                <w:rFonts w:ascii="Calibri" w:eastAsia="Calibri" w:hAnsi="Calibri" w:cs="Mangal"/>
                <w:i/>
                <w:szCs w:val="20"/>
                <w:lang w:val="en-US" w:bidi="hi-IN"/>
              </w:rPr>
              <w:t xml:space="preserve"> </w:t>
            </w:r>
            <w:r>
              <w:rPr>
                <w:rFonts w:ascii="Calibri" w:eastAsia="Calibri" w:hAnsi="Calibri" w:cs="Mangal"/>
                <w:i/>
                <w:iCs/>
                <w:cs/>
                <w:lang w:val="en-US" w:bidi="hi-IN"/>
              </w:rPr>
              <w:t>इंडस्ट्री</w:t>
            </w:r>
            <w:r>
              <w:rPr>
                <w:rFonts w:ascii="Calibri" w:eastAsia="Calibri" w:hAnsi="Calibri" w:cs="Mangal"/>
                <w:i/>
                <w:szCs w:val="20"/>
                <w:lang w:val="en-US" w:bidi="hi-IN"/>
              </w:rPr>
              <w:t xml:space="preserve"> </w:t>
            </w:r>
            <w:r>
              <w:rPr>
                <w:rFonts w:ascii="Calibri" w:eastAsia="Calibri" w:hAnsi="Calibri" w:cs="Mangal"/>
                <w:i/>
                <w:iCs/>
                <w:cs/>
                <w:lang w:val="en-US" w:bidi="hi-IN"/>
              </w:rPr>
              <w:t>के</w:t>
            </w:r>
            <w:r>
              <w:rPr>
                <w:rFonts w:ascii="Calibri" w:eastAsia="Calibri" w:hAnsi="Calibri"/>
                <w:i/>
                <w:lang w:val="en-US"/>
              </w:rPr>
              <w:t xml:space="preserve"> </w:t>
            </w:r>
            <w:r>
              <w:rPr>
                <w:rFonts w:eastAsia="Calibri"/>
                <w:iCs/>
                <w:lang w:val="en-US"/>
              </w:rPr>
              <w:t>2.5</w:t>
            </w:r>
            <w:r>
              <w:rPr>
                <w:rFonts w:eastAsia="Calibri" w:cs="Mangal"/>
                <w:i/>
                <w:szCs w:val="20"/>
                <w:lang w:val="en-US" w:bidi="hi-IN"/>
              </w:rPr>
              <w:t xml:space="preserve"> </w:t>
            </w:r>
            <w:r>
              <w:rPr>
                <w:rFonts w:ascii="Calibri" w:eastAsia="Calibri" w:hAnsi="Calibri" w:cs="Mangal"/>
                <w:i/>
                <w:iCs/>
                <w:cs/>
                <w:lang w:val="en-US" w:bidi="hi-IN"/>
              </w:rPr>
              <w:t>मिलियन</w:t>
            </w:r>
            <w:r>
              <w:rPr>
                <w:rFonts w:ascii="Calibri" w:eastAsia="Calibri" w:hAnsi="Calibri" w:cs="Mangal"/>
                <w:i/>
                <w:szCs w:val="20"/>
                <w:lang w:val="en-US" w:bidi="hi-IN"/>
              </w:rPr>
              <w:t xml:space="preserve"> </w:t>
            </w:r>
            <w:r>
              <w:rPr>
                <w:rFonts w:ascii="Calibri" w:eastAsia="Calibri" w:hAnsi="Calibri" w:cs="Mangal"/>
                <w:i/>
                <w:iCs/>
                <w:cs/>
                <w:lang w:val="en-US" w:bidi="hi-IN"/>
              </w:rPr>
              <w:t>लोग</w:t>
            </w:r>
            <w:r>
              <w:rPr>
                <w:rFonts w:ascii="Calibri" w:eastAsia="Calibri" w:hAnsi="Calibri" w:cs="Mangal"/>
                <w:i/>
                <w:szCs w:val="20"/>
                <w:lang w:val="en-US" w:bidi="hi-IN"/>
              </w:rPr>
              <w:t xml:space="preserve"> </w:t>
            </w:r>
            <w:r>
              <w:rPr>
                <w:rFonts w:ascii="Calibri" w:eastAsia="Calibri" w:hAnsi="Calibri" w:cs="Mangal"/>
                <w:i/>
                <w:iCs/>
                <w:cs/>
                <w:lang w:val="en-US" w:bidi="hi-IN"/>
              </w:rPr>
              <w:t>अपनी</w:t>
            </w:r>
            <w:r>
              <w:rPr>
                <w:rFonts w:ascii="Calibri" w:eastAsia="Calibri" w:hAnsi="Calibri" w:cs="Mangal"/>
                <w:i/>
                <w:szCs w:val="20"/>
                <w:lang w:val="en-US" w:bidi="hi-IN"/>
              </w:rPr>
              <w:t xml:space="preserve"> </w:t>
            </w:r>
            <w:r>
              <w:rPr>
                <w:rFonts w:ascii="Calibri" w:eastAsia="Calibri" w:hAnsi="Calibri" w:cs="Mangal"/>
                <w:i/>
                <w:iCs/>
                <w:cs/>
                <w:lang w:val="en-US" w:bidi="hi-IN"/>
              </w:rPr>
              <w:t>नौकरी</w:t>
            </w:r>
            <w:r>
              <w:rPr>
                <w:rFonts w:ascii="Calibri" w:eastAsia="Calibri" w:hAnsi="Calibri" w:cs="Mangal"/>
                <w:i/>
                <w:szCs w:val="20"/>
                <w:lang w:val="en-US" w:bidi="hi-IN"/>
              </w:rPr>
              <w:t xml:space="preserve"> </w:t>
            </w:r>
            <w:r>
              <w:rPr>
                <w:rFonts w:ascii="Calibri" w:eastAsia="Calibri" w:hAnsi="Calibri" w:cs="Mangal"/>
                <w:i/>
                <w:iCs/>
                <w:cs/>
                <w:lang w:val="en-US" w:bidi="hi-IN"/>
              </w:rPr>
              <w:t>गंवा</w:t>
            </w:r>
            <w:r>
              <w:rPr>
                <w:rFonts w:ascii="Calibri" w:eastAsia="Calibri" w:hAnsi="Calibri" w:cs="Mangal"/>
                <w:i/>
                <w:szCs w:val="20"/>
                <w:lang w:val="en-US" w:bidi="hi-IN"/>
              </w:rPr>
              <w:t xml:space="preserve"> </w:t>
            </w:r>
            <w:r>
              <w:rPr>
                <w:rFonts w:ascii="Calibri" w:eastAsia="Calibri" w:hAnsi="Calibri" w:cs="Mangal"/>
                <w:i/>
                <w:iCs/>
                <w:cs/>
                <w:lang w:val="en-US" w:bidi="hi-IN"/>
              </w:rPr>
              <w:t>सकते</w:t>
            </w:r>
            <w:r>
              <w:rPr>
                <w:rFonts w:ascii="Calibri" w:eastAsia="Calibri" w:hAnsi="Calibri" w:cs="Mangal"/>
                <w:i/>
                <w:szCs w:val="20"/>
                <w:lang w:val="en-US" w:bidi="hi-IN"/>
              </w:rPr>
              <w:t xml:space="preserve"> </w:t>
            </w:r>
            <w:r>
              <w:rPr>
                <w:rFonts w:ascii="Calibri" w:eastAsia="Calibri" w:hAnsi="Calibri" w:cs="Mangal"/>
                <w:i/>
                <w:iCs/>
                <w:cs/>
                <w:lang w:val="en-US" w:bidi="hi-IN"/>
              </w:rPr>
              <w:t>हैं</w:t>
            </w:r>
            <w:r>
              <w:rPr>
                <w:rFonts w:eastAsia="Calibri" w:cs="Mangal"/>
                <w:i/>
                <w:szCs w:val="20"/>
                <w:lang w:val="en-US" w:bidi="hi-IN"/>
              </w:rPr>
              <w:t>I</w:t>
            </w:r>
          </w:p>
        </w:tc>
        <w:tc>
          <w:tcPr>
            <w:tcW w:w="5387" w:type="dxa"/>
          </w:tcPr>
          <w:p w:rsidR="00A57EB3" w:rsidRDefault="00A57EB3" w:rsidP="00A57EB3">
            <w:pPr>
              <w:spacing w:after="0" w:line="240" w:lineRule="auto"/>
              <w:rPr>
                <w:iCs/>
                <w:lang w:val="en-US"/>
              </w:rPr>
            </w:pPr>
            <w:r>
              <w:rPr>
                <w:rFonts w:eastAsia="Calibri" w:cs="Raavi"/>
                <w:lang w:val="en-US"/>
              </w:rPr>
              <w:t>but 2.5 million people could lose their job in the fossil fuel industry.</w:t>
            </w:r>
          </w:p>
        </w:tc>
        <w:tc>
          <w:tcPr>
            <w:tcW w:w="4820" w:type="dxa"/>
          </w:tcPr>
          <w:p w:rsidR="00A57EB3" w:rsidRDefault="00A57EB3" w:rsidP="00A57EB3">
            <w:pPr>
              <w:spacing w:after="0" w:line="240" w:lineRule="auto"/>
              <w:rPr>
                <w:iCs/>
                <w:lang w:val="en-US"/>
              </w:rPr>
            </w:pPr>
            <w:r>
              <w:rPr>
                <w:rFonts w:eastAsia="Calibri" w:cs="Raavi"/>
                <w:lang w:val="en-US"/>
              </w:rPr>
              <w:t>Show a coal miner who loses his helmet and tools.</w:t>
            </w:r>
          </w:p>
        </w:tc>
      </w:tr>
      <w:tr w:rsidR="00A57EB3" w:rsidRPr="000F71A6">
        <w:tc>
          <w:tcPr>
            <w:tcW w:w="5245" w:type="dxa"/>
          </w:tcPr>
          <w:p w:rsidR="00A57EB3" w:rsidRDefault="00A57EB3" w:rsidP="00A57EB3">
            <w:pPr>
              <w:spacing w:after="0" w:line="240" w:lineRule="auto"/>
              <w:rPr>
                <w:rFonts w:cs="Mangal"/>
                <w:i/>
                <w:szCs w:val="20"/>
                <w:lang w:val="en-US" w:bidi="hi-IN"/>
              </w:rPr>
            </w:pPr>
            <w:r>
              <w:rPr>
                <w:rFonts w:ascii="Calibri" w:eastAsia="Calibri" w:hAnsi="Calibri" w:cs="Mangal"/>
                <w:i/>
                <w:iCs/>
                <w:cs/>
                <w:lang w:val="en-US" w:bidi="hi-IN"/>
              </w:rPr>
              <w:t>सामान्य</w:t>
            </w:r>
            <w:r>
              <w:rPr>
                <w:rFonts w:ascii="Calibri" w:eastAsia="Calibri" w:hAnsi="Calibri" w:cs="Mangal"/>
                <w:i/>
                <w:szCs w:val="20"/>
                <w:lang w:val="en-US" w:bidi="hi-IN"/>
              </w:rPr>
              <w:t xml:space="preserve"> </w:t>
            </w:r>
            <w:r>
              <w:rPr>
                <w:rFonts w:ascii="Calibri" w:eastAsia="Calibri" w:hAnsi="Calibri" w:cs="Mangal"/>
                <w:i/>
                <w:iCs/>
                <w:cs/>
                <w:lang w:val="en-US" w:bidi="hi-IN"/>
              </w:rPr>
              <w:t>तौर</w:t>
            </w:r>
            <w:r>
              <w:rPr>
                <w:rFonts w:ascii="Calibri" w:eastAsia="Calibri" w:hAnsi="Calibri" w:cs="Mangal"/>
                <w:i/>
                <w:szCs w:val="20"/>
                <w:lang w:val="en-US" w:bidi="hi-IN"/>
              </w:rPr>
              <w:t xml:space="preserve"> </w:t>
            </w:r>
            <w:r>
              <w:rPr>
                <w:rFonts w:ascii="Calibri" w:eastAsia="Calibri" w:hAnsi="Calibri" w:cs="Mangal"/>
                <w:i/>
                <w:iCs/>
                <w:cs/>
                <w:lang w:val="en-US" w:bidi="hi-IN"/>
              </w:rPr>
              <w:t>पर</w:t>
            </w:r>
            <w:r>
              <w:rPr>
                <w:rFonts w:eastAsia="Calibri" w:cs="Mangal"/>
                <w:i/>
                <w:szCs w:val="20"/>
                <w:lang w:val="en-US" w:bidi="hi-IN"/>
              </w:rPr>
              <w:t xml:space="preserve">, </w:t>
            </w:r>
            <w:r>
              <w:rPr>
                <w:rFonts w:ascii="Calibri" w:eastAsia="Calibri" w:hAnsi="Calibri" w:cs="Mangal"/>
                <w:i/>
                <w:iCs/>
                <w:cs/>
                <w:lang w:val="en-US" w:bidi="hi-IN"/>
              </w:rPr>
              <w:t>सभी</w:t>
            </w:r>
            <w:r>
              <w:rPr>
                <w:rFonts w:ascii="Calibri" w:eastAsia="Calibri" w:hAnsi="Calibri" w:cs="Mangal"/>
                <w:i/>
                <w:szCs w:val="20"/>
                <w:lang w:val="en-US" w:bidi="hi-IN"/>
              </w:rPr>
              <w:t xml:space="preserve"> </w:t>
            </w:r>
            <w:r>
              <w:rPr>
                <w:rFonts w:ascii="Calibri" w:eastAsia="Calibri" w:hAnsi="Calibri" w:cs="Mangal"/>
                <w:i/>
                <w:iCs/>
                <w:cs/>
                <w:lang w:val="en-US" w:bidi="hi-IN"/>
              </w:rPr>
              <w:t>जलवायु</w:t>
            </w:r>
            <w:r>
              <w:rPr>
                <w:rFonts w:ascii="Calibri" w:eastAsia="Calibri" w:hAnsi="Calibri" w:cs="Mangal"/>
                <w:i/>
                <w:szCs w:val="20"/>
                <w:lang w:val="en-US" w:bidi="hi-IN"/>
              </w:rPr>
              <w:t xml:space="preserve"> </w:t>
            </w:r>
            <w:r>
              <w:rPr>
                <w:rFonts w:ascii="Calibri" w:eastAsia="Calibri" w:hAnsi="Calibri" w:cs="Mangal"/>
                <w:i/>
                <w:iCs/>
                <w:cs/>
                <w:lang w:val="en-US" w:bidi="hi-IN"/>
              </w:rPr>
              <w:t>नीतियों</w:t>
            </w:r>
            <w:r>
              <w:rPr>
                <w:rFonts w:ascii="Calibri" w:eastAsia="Calibri" w:hAnsi="Calibri" w:cs="Mangal"/>
                <w:i/>
                <w:szCs w:val="20"/>
                <w:lang w:val="en-US" w:bidi="hi-IN"/>
              </w:rPr>
              <w:t xml:space="preserve"> </w:t>
            </w:r>
            <w:r>
              <w:rPr>
                <w:rFonts w:ascii="Calibri" w:eastAsia="Calibri" w:hAnsi="Calibri" w:cs="Mangal"/>
                <w:i/>
                <w:iCs/>
                <w:cs/>
                <w:lang w:val="en-US" w:bidi="hi-IN"/>
              </w:rPr>
              <w:t>में</w:t>
            </w:r>
            <w:r>
              <w:rPr>
                <w:rFonts w:ascii="Calibri" w:eastAsia="Calibri" w:hAnsi="Calibri" w:cs="Mangal"/>
                <w:i/>
                <w:szCs w:val="20"/>
                <w:lang w:val="en-US" w:bidi="hi-IN"/>
              </w:rPr>
              <w:t xml:space="preserve"> </w:t>
            </w:r>
            <w:r>
              <w:rPr>
                <w:rFonts w:ascii="Calibri" w:eastAsia="Calibri" w:hAnsi="Calibri" w:cs="Mangal"/>
                <w:i/>
                <w:iCs/>
                <w:cs/>
                <w:lang w:val="en-US" w:bidi="hi-IN"/>
              </w:rPr>
              <w:t>अर्थव्यवस्था</w:t>
            </w:r>
            <w:r>
              <w:rPr>
                <w:rFonts w:ascii="Calibri" w:eastAsia="Calibri" w:hAnsi="Calibri" w:cs="Mangal"/>
                <w:i/>
                <w:szCs w:val="20"/>
                <w:lang w:val="en-US" w:bidi="hi-IN"/>
              </w:rPr>
              <w:t xml:space="preserve"> </w:t>
            </w:r>
            <w:r>
              <w:rPr>
                <w:rFonts w:ascii="Calibri" w:eastAsia="Calibri" w:hAnsi="Calibri" w:cs="Mangal"/>
                <w:i/>
                <w:iCs/>
                <w:cs/>
                <w:lang w:val="en-US" w:bidi="hi-IN"/>
              </w:rPr>
              <w:t>को</w:t>
            </w:r>
            <w:r>
              <w:rPr>
                <w:rFonts w:ascii="Calibri" w:eastAsia="Calibri" w:hAnsi="Calibri" w:cs="Mangal"/>
                <w:i/>
                <w:szCs w:val="20"/>
                <w:lang w:val="en-US" w:bidi="hi-IN"/>
              </w:rPr>
              <w:t xml:space="preserve"> </w:t>
            </w:r>
            <w:r>
              <w:rPr>
                <w:rFonts w:ascii="Calibri" w:eastAsia="Calibri" w:hAnsi="Calibri" w:cs="Mangal"/>
                <w:i/>
                <w:iCs/>
                <w:cs/>
                <w:lang w:val="en-US" w:bidi="hi-IN"/>
              </w:rPr>
              <w:t>हरित</w:t>
            </w:r>
            <w:r>
              <w:rPr>
                <w:rFonts w:eastAsia="Calibri" w:cs="Mangal"/>
                <w:i/>
                <w:szCs w:val="20"/>
                <w:lang w:val="en-US" w:bidi="hi-IN"/>
              </w:rPr>
              <w:t xml:space="preserve">, </w:t>
            </w:r>
            <w:r>
              <w:rPr>
                <w:rFonts w:ascii="Calibri" w:eastAsia="Calibri" w:hAnsi="Calibri" w:cs="Mangal"/>
                <w:i/>
                <w:iCs/>
                <w:cs/>
                <w:lang w:val="en-US" w:bidi="hi-IN"/>
              </w:rPr>
              <w:t>सुरक्षित</w:t>
            </w:r>
            <w:r>
              <w:rPr>
                <w:rFonts w:eastAsia="Calibri" w:cs="Mangal"/>
                <w:i/>
                <w:szCs w:val="20"/>
                <w:lang w:val="en-US" w:bidi="hi-IN"/>
              </w:rPr>
              <w:t xml:space="preserve">, </w:t>
            </w:r>
            <w:r>
              <w:rPr>
                <w:rFonts w:ascii="Calibri" w:eastAsia="Calibri" w:hAnsi="Calibri" w:cs="Mangal"/>
                <w:i/>
                <w:iCs/>
                <w:cs/>
                <w:lang w:val="en-US" w:bidi="hi-IN"/>
              </w:rPr>
              <w:t>कम</w:t>
            </w:r>
            <w:r>
              <w:rPr>
                <w:rFonts w:ascii="Calibri" w:eastAsia="Calibri" w:hAnsi="Calibri" w:cs="Mangal"/>
                <w:i/>
                <w:szCs w:val="20"/>
                <w:lang w:val="en-US" w:bidi="hi-IN"/>
              </w:rPr>
              <w:t xml:space="preserve"> </w:t>
            </w:r>
            <w:r>
              <w:rPr>
                <w:rFonts w:ascii="Calibri" w:eastAsia="Calibri" w:hAnsi="Calibri" w:cs="Mangal"/>
                <w:i/>
                <w:iCs/>
                <w:cs/>
                <w:lang w:val="en-US" w:bidi="hi-IN"/>
              </w:rPr>
              <w:t>प्रदूषित</w:t>
            </w:r>
            <w:r>
              <w:rPr>
                <w:rFonts w:ascii="Calibri" w:eastAsia="Calibri" w:hAnsi="Calibri" w:cs="Mangal"/>
                <w:i/>
                <w:szCs w:val="20"/>
                <w:lang w:val="en-US" w:bidi="hi-IN"/>
              </w:rPr>
              <w:t xml:space="preserve"> </w:t>
            </w:r>
            <w:r>
              <w:rPr>
                <w:rFonts w:ascii="Calibri" w:eastAsia="Calibri" w:hAnsi="Calibri" w:cs="Mangal"/>
                <w:i/>
                <w:iCs/>
                <w:cs/>
                <w:lang w:val="en-US" w:bidi="hi-IN"/>
              </w:rPr>
              <w:t>विश्व</w:t>
            </w:r>
            <w:r>
              <w:rPr>
                <w:rFonts w:ascii="Calibri" w:eastAsia="Calibri" w:hAnsi="Calibri" w:cs="Mangal"/>
                <w:i/>
                <w:szCs w:val="20"/>
                <w:lang w:val="en-US" w:bidi="hi-IN"/>
              </w:rPr>
              <w:t xml:space="preserve"> </w:t>
            </w:r>
            <w:r>
              <w:rPr>
                <w:rFonts w:ascii="Calibri" w:eastAsia="Calibri" w:hAnsi="Calibri" w:cs="Mangal"/>
                <w:i/>
                <w:iCs/>
                <w:cs/>
                <w:lang w:val="en-US" w:bidi="hi-IN"/>
              </w:rPr>
              <w:t>में</w:t>
            </w:r>
            <w:r>
              <w:rPr>
                <w:rFonts w:ascii="Calibri" w:eastAsia="Calibri" w:hAnsi="Calibri" w:cs="Mangal"/>
                <w:i/>
                <w:szCs w:val="20"/>
                <w:lang w:val="en-US" w:bidi="hi-IN"/>
              </w:rPr>
              <w:t xml:space="preserve"> </w:t>
            </w:r>
            <w:r>
              <w:rPr>
                <w:rFonts w:ascii="Calibri" w:eastAsia="Calibri" w:hAnsi="Calibri" w:cs="Mangal"/>
                <w:i/>
                <w:iCs/>
                <w:cs/>
                <w:lang w:val="en-US" w:bidi="hi-IN"/>
              </w:rPr>
              <w:t>बदलने</w:t>
            </w:r>
            <w:r>
              <w:rPr>
                <w:rFonts w:ascii="Calibri" w:eastAsia="Calibri" w:hAnsi="Calibri" w:cs="Mangal"/>
                <w:i/>
                <w:szCs w:val="20"/>
                <w:lang w:val="en-US" w:bidi="hi-IN"/>
              </w:rPr>
              <w:t xml:space="preserve"> </w:t>
            </w:r>
            <w:r>
              <w:rPr>
                <w:rFonts w:ascii="Calibri" w:eastAsia="Calibri" w:hAnsi="Calibri" w:cs="Mangal"/>
                <w:i/>
                <w:iCs/>
                <w:cs/>
                <w:lang w:val="en-US" w:bidi="hi-IN"/>
              </w:rPr>
              <w:t>की</w:t>
            </w:r>
            <w:r>
              <w:rPr>
                <w:rFonts w:ascii="Calibri" w:eastAsia="Calibri" w:hAnsi="Calibri" w:cs="Mangal"/>
                <w:i/>
                <w:szCs w:val="20"/>
                <w:lang w:val="en-US" w:bidi="hi-IN"/>
              </w:rPr>
              <w:t xml:space="preserve"> </w:t>
            </w:r>
            <w:r>
              <w:rPr>
                <w:rFonts w:ascii="Calibri" w:eastAsia="Calibri" w:hAnsi="Calibri" w:cs="Mangal"/>
                <w:i/>
                <w:iCs/>
                <w:cs/>
                <w:lang w:val="en-US" w:bidi="hi-IN"/>
              </w:rPr>
              <w:t>क्षमता</w:t>
            </w:r>
            <w:r>
              <w:rPr>
                <w:rFonts w:ascii="Calibri" w:eastAsia="Calibri" w:hAnsi="Calibri" w:cs="Mangal"/>
                <w:i/>
                <w:szCs w:val="20"/>
                <w:lang w:val="en-US" w:bidi="hi-IN"/>
              </w:rPr>
              <w:t xml:space="preserve"> </w:t>
            </w:r>
            <w:r>
              <w:rPr>
                <w:rFonts w:ascii="Calibri" w:eastAsia="Calibri" w:hAnsi="Calibri" w:cs="Mangal"/>
                <w:i/>
                <w:iCs/>
                <w:cs/>
                <w:lang w:val="en-US" w:bidi="hi-IN"/>
              </w:rPr>
              <w:t>है</w:t>
            </w:r>
            <w:r>
              <w:rPr>
                <w:rFonts w:eastAsia="Calibri" w:cs="Mangal"/>
                <w:i/>
                <w:szCs w:val="20"/>
                <w:lang w:val="en-US" w:bidi="hi-IN"/>
              </w:rPr>
              <w:t>I</w:t>
            </w:r>
          </w:p>
        </w:tc>
        <w:tc>
          <w:tcPr>
            <w:tcW w:w="5387" w:type="dxa"/>
          </w:tcPr>
          <w:p w:rsidR="00A57EB3" w:rsidRDefault="00A57EB3" w:rsidP="00A57EB3">
            <w:pPr>
              <w:spacing w:after="0" w:line="240" w:lineRule="auto"/>
              <w:rPr>
                <w:iCs/>
                <w:lang w:val="en-US"/>
              </w:rPr>
            </w:pPr>
            <w:r>
              <w:rPr>
                <w:rFonts w:eastAsia="Calibri" w:cs="Raavi"/>
                <w:iCs/>
                <w:lang w:val="en-US"/>
              </w:rPr>
              <w:t>In general, all climate policies have the potential to transform the economy into a greener, safer, less polluted world.</w:t>
            </w:r>
          </w:p>
        </w:tc>
        <w:tc>
          <w:tcPr>
            <w:tcW w:w="4820" w:type="dxa"/>
          </w:tcPr>
          <w:p w:rsidR="00A57EB3" w:rsidRDefault="00A57EB3" w:rsidP="00A57EB3">
            <w:pPr>
              <w:spacing w:after="0" w:line="240" w:lineRule="auto"/>
              <w:rPr>
                <w:iCs/>
                <w:lang w:val="en-US"/>
              </w:rPr>
            </w:pPr>
            <w:r>
              <w:rPr>
                <w:rFonts w:eastAsia="Calibri" w:cs="Raavi"/>
                <w:iCs/>
                <w:lang w:val="en-US"/>
              </w:rPr>
              <w:t>Shows a factory / coal power plant, a polluting car and a coal miner, then an arrow, then a wind turbine, a bicycle and a construction worker.</w:t>
            </w:r>
          </w:p>
        </w:tc>
      </w:tr>
      <w:tr w:rsidR="00A57EB3" w:rsidRPr="000F71A6">
        <w:tc>
          <w:tcPr>
            <w:tcW w:w="5245" w:type="dxa"/>
          </w:tcPr>
          <w:p w:rsidR="00A57EB3" w:rsidRDefault="00A57EB3" w:rsidP="00A57EB3">
            <w:pPr>
              <w:spacing w:after="0" w:line="240" w:lineRule="auto"/>
              <w:rPr>
                <w:rFonts w:cs="Mangal"/>
                <w:i/>
                <w:szCs w:val="20"/>
                <w:lang w:val="en-US" w:bidi="hi-IN"/>
              </w:rPr>
            </w:pPr>
            <w:r>
              <w:rPr>
                <w:rFonts w:ascii="Calibri" w:eastAsia="Calibri" w:hAnsi="Calibri" w:cs="Mangal"/>
                <w:i/>
                <w:iCs/>
                <w:cs/>
                <w:lang w:val="en-US" w:bidi="hi-IN"/>
              </w:rPr>
              <w:t>इस</w:t>
            </w:r>
            <w:r>
              <w:rPr>
                <w:rFonts w:ascii="Calibri" w:eastAsia="Calibri" w:hAnsi="Calibri" w:cs="Mangal"/>
                <w:i/>
                <w:szCs w:val="20"/>
                <w:lang w:val="en-US" w:bidi="hi-IN"/>
              </w:rPr>
              <w:t xml:space="preserve"> </w:t>
            </w:r>
            <w:r>
              <w:rPr>
                <w:rFonts w:ascii="Calibri" w:eastAsia="Calibri" w:hAnsi="Calibri" w:cs="Mangal"/>
                <w:i/>
                <w:iCs/>
                <w:cs/>
                <w:lang w:val="en-US" w:bidi="hi-IN"/>
              </w:rPr>
              <w:t>हरित</w:t>
            </w:r>
            <w:r>
              <w:rPr>
                <w:rFonts w:ascii="Calibri" w:eastAsia="Calibri" w:hAnsi="Calibri" w:cs="Mangal"/>
                <w:i/>
                <w:szCs w:val="20"/>
                <w:lang w:val="en-US" w:bidi="hi-IN"/>
              </w:rPr>
              <w:t xml:space="preserve"> </w:t>
            </w:r>
            <w:r>
              <w:rPr>
                <w:rFonts w:ascii="Calibri" w:eastAsia="Calibri" w:hAnsi="Calibri" w:cs="Mangal"/>
                <w:i/>
                <w:iCs/>
                <w:cs/>
                <w:lang w:val="en-US" w:bidi="hi-IN"/>
              </w:rPr>
              <w:t>परिवर्तन</w:t>
            </w:r>
            <w:r>
              <w:rPr>
                <w:rFonts w:ascii="Calibri" w:eastAsia="Calibri" w:hAnsi="Calibri" w:cs="Mangal"/>
                <w:i/>
                <w:szCs w:val="20"/>
                <w:lang w:val="en-US" w:bidi="hi-IN"/>
              </w:rPr>
              <w:t xml:space="preserve"> </w:t>
            </w:r>
            <w:r>
              <w:rPr>
                <w:rFonts w:ascii="Calibri" w:eastAsia="Calibri" w:hAnsi="Calibri" w:cs="Mangal"/>
                <w:i/>
                <w:iCs/>
                <w:cs/>
                <w:lang w:val="en-US" w:bidi="hi-IN"/>
              </w:rPr>
              <w:t>की</w:t>
            </w:r>
            <w:r>
              <w:rPr>
                <w:rFonts w:ascii="Calibri" w:eastAsia="Calibri" w:hAnsi="Calibri" w:cs="Mangal"/>
                <w:i/>
                <w:szCs w:val="20"/>
                <w:lang w:val="en-US" w:bidi="hi-IN"/>
              </w:rPr>
              <w:t xml:space="preserve"> </w:t>
            </w:r>
            <w:r>
              <w:rPr>
                <w:rFonts w:ascii="Calibri" w:eastAsia="Calibri" w:hAnsi="Calibri" w:cs="Mangal"/>
                <w:i/>
                <w:iCs/>
                <w:cs/>
                <w:lang w:val="en-US" w:bidi="hi-IN"/>
              </w:rPr>
              <w:t>कुछ</w:t>
            </w:r>
            <w:r>
              <w:rPr>
                <w:rFonts w:ascii="Calibri" w:eastAsia="Calibri" w:hAnsi="Calibri" w:cs="Mangal"/>
                <w:i/>
                <w:szCs w:val="20"/>
                <w:lang w:val="en-US" w:bidi="hi-IN"/>
              </w:rPr>
              <w:t xml:space="preserve"> </w:t>
            </w:r>
            <w:r>
              <w:rPr>
                <w:rFonts w:ascii="Calibri" w:eastAsia="Calibri" w:hAnsi="Calibri" w:cs="Mangal"/>
                <w:i/>
                <w:iCs/>
                <w:cs/>
                <w:lang w:val="en-US" w:bidi="hi-IN"/>
              </w:rPr>
              <w:t>खामियाँ</w:t>
            </w:r>
            <w:r>
              <w:rPr>
                <w:rFonts w:ascii="Calibri" w:eastAsia="Calibri" w:hAnsi="Calibri" w:cs="Mangal"/>
                <w:i/>
                <w:szCs w:val="20"/>
                <w:lang w:val="en-US" w:bidi="hi-IN"/>
              </w:rPr>
              <w:t xml:space="preserve"> </w:t>
            </w:r>
            <w:r>
              <w:rPr>
                <w:rFonts w:ascii="Calibri" w:eastAsia="Calibri" w:hAnsi="Calibri" w:cs="Mangal"/>
                <w:i/>
                <w:iCs/>
                <w:cs/>
                <w:lang w:val="en-US" w:bidi="hi-IN"/>
              </w:rPr>
              <w:t>हैं</w:t>
            </w:r>
            <w:r>
              <w:rPr>
                <w:rFonts w:eastAsia="Calibri" w:cs="Mangal"/>
                <w:i/>
                <w:szCs w:val="20"/>
                <w:lang w:val="en-US" w:bidi="hi-IN"/>
              </w:rPr>
              <w:t xml:space="preserve">: </w:t>
            </w:r>
            <w:r>
              <w:rPr>
                <w:rFonts w:ascii="Calibri" w:eastAsia="Calibri" w:hAnsi="Calibri" w:cs="Mangal"/>
                <w:i/>
                <w:iCs/>
                <w:cs/>
                <w:lang w:val="en-US" w:bidi="hi-IN"/>
              </w:rPr>
              <w:t>लोगों</w:t>
            </w:r>
            <w:r>
              <w:rPr>
                <w:rFonts w:ascii="Calibri" w:eastAsia="Calibri" w:hAnsi="Calibri" w:cs="Mangal"/>
                <w:i/>
                <w:szCs w:val="20"/>
                <w:lang w:val="en-US" w:bidi="hi-IN"/>
              </w:rPr>
              <w:t xml:space="preserve"> </w:t>
            </w:r>
            <w:r>
              <w:rPr>
                <w:rFonts w:ascii="Calibri" w:eastAsia="Calibri" w:hAnsi="Calibri" w:cs="Mangal"/>
                <w:i/>
                <w:iCs/>
                <w:cs/>
                <w:lang w:val="en-US" w:bidi="hi-IN"/>
              </w:rPr>
              <w:t>को</w:t>
            </w:r>
            <w:r>
              <w:rPr>
                <w:rFonts w:ascii="Calibri" w:eastAsia="Calibri" w:hAnsi="Calibri" w:cs="Mangal"/>
                <w:i/>
                <w:szCs w:val="20"/>
                <w:lang w:val="en-US" w:bidi="hi-IN"/>
              </w:rPr>
              <w:t xml:space="preserve"> </w:t>
            </w:r>
            <w:r>
              <w:rPr>
                <w:rFonts w:ascii="Calibri" w:eastAsia="Calibri" w:hAnsi="Calibri" w:cs="Mangal"/>
                <w:i/>
                <w:iCs/>
                <w:cs/>
                <w:lang w:val="en-US" w:bidi="hi-IN"/>
              </w:rPr>
              <w:t>उनकी</w:t>
            </w:r>
            <w:r>
              <w:rPr>
                <w:rFonts w:ascii="Calibri" w:eastAsia="Calibri" w:hAnsi="Calibri" w:cs="Mangal"/>
                <w:i/>
                <w:szCs w:val="20"/>
                <w:lang w:val="en-US" w:bidi="hi-IN"/>
              </w:rPr>
              <w:t xml:space="preserve"> </w:t>
            </w:r>
            <w:r>
              <w:rPr>
                <w:rFonts w:ascii="Calibri" w:eastAsia="Calibri" w:hAnsi="Calibri" w:cs="Mangal"/>
                <w:i/>
                <w:iCs/>
                <w:cs/>
                <w:lang w:val="en-US" w:bidi="hi-IN"/>
              </w:rPr>
              <w:t>आदतों</w:t>
            </w:r>
            <w:r>
              <w:rPr>
                <w:rFonts w:ascii="Calibri" w:eastAsia="Calibri" w:hAnsi="Calibri" w:cs="Mangal"/>
                <w:i/>
                <w:szCs w:val="20"/>
                <w:lang w:val="en-US" w:bidi="hi-IN"/>
              </w:rPr>
              <w:t xml:space="preserve"> </w:t>
            </w:r>
            <w:r>
              <w:rPr>
                <w:rFonts w:ascii="Calibri" w:eastAsia="Calibri" w:hAnsi="Calibri" w:cs="Mangal"/>
                <w:i/>
                <w:iCs/>
                <w:cs/>
                <w:lang w:val="en-US" w:bidi="hi-IN"/>
              </w:rPr>
              <w:t>को</w:t>
            </w:r>
            <w:r>
              <w:rPr>
                <w:rFonts w:ascii="Calibri" w:eastAsia="Calibri" w:hAnsi="Calibri" w:cs="Mangal"/>
                <w:i/>
                <w:szCs w:val="20"/>
                <w:lang w:val="en-US" w:bidi="hi-IN"/>
              </w:rPr>
              <w:t xml:space="preserve"> </w:t>
            </w:r>
            <w:r>
              <w:rPr>
                <w:rFonts w:ascii="Calibri" w:eastAsia="Calibri" w:hAnsi="Calibri" w:cs="Mangal"/>
                <w:i/>
                <w:iCs/>
                <w:cs/>
                <w:lang w:val="en-US" w:bidi="hi-IN"/>
              </w:rPr>
              <w:t>बदलना</w:t>
            </w:r>
            <w:r>
              <w:rPr>
                <w:rFonts w:ascii="Calibri" w:eastAsia="Calibri" w:hAnsi="Calibri" w:cs="Mangal"/>
                <w:i/>
                <w:szCs w:val="20"/>
                <w:lang w:val="en-US" w:bidi="hi-IN"/>
              </w:rPr>
              <w:t xml:space="preserve"> </w:t>
            </w:r>
            <w:r>
              <w:rPr>
                <w:rFonts w:ascii="Calibri" w:eastAsia="Calibri" w:hAnsi="Calibri" w:cs="Mangal"/>
                <w:i/>
                <w:iCs/>
                <w:cs/>
                <w:lang w:val="en-US" w:bidi="hi-IN"/>
              </w:rPr>
              <w:t>पड़ेगा</w:t>
            </w:r>
            <w:r>
              <w:rPr>
                <w:rFonts w:eastAsia="Calibri" w:cs="Mangal"/>
                <w:i/>
                <w:szCs w:val="20"/>
                <w:lang w:val="en-US" w:bidi="hi-IN"/>
              </w:rPr>
              <w:t xml:space="preserve">, </w:t>
            </w:r>
            <w:r>
              <w:rPr>
                <w:rFonts w:ascii="Calibri" w:eastAsia="Calibri" w:hAnsi="Calibri" w:cs="Mangal"/>
                <w:i/>
                <w:iCs/>
                <w:cs/>
                <w:lang w:val="en-US" w:bidi="hi-IN"/>
              </w:rPr>
              <w:t>और</w:t>
            </w:r>
            <w:r>
              <w:rPr>
                <w:rFonts w:ascii="Calibri" w:eastAsia="Calibri" w:hAnsi="Calibri" w:cs="Mangal"/>
                <w:i/>
                <w:szCs w:val="20"/>
                <w:lang w:val="en-US" w:bidi="hi-IN"/>
              </w:rPr>
              <w:t xml:space="preserve"> </w:t>
            </w:r>
            <w:r>
              <w:rPr>
                <w:rFonts w:ascii="Calibri" w:eastAsia="Calibri" w:hAnsi="Calibri" w:cs="Mangal"/>
                <w:i/>
                <w:iCs/>
                <w:cs/>
                <w:lang w:val="en-US" w:bidi="hi-IN"/>
              </w:rPr>
              <w:t>यहाँ</w:t>
            </w:r>
            <w:r>
              <w:rPr>
                <w:rFonts w:ascii="Calibri" w:eastAsia="Calibri" w:hAnsi="Calibri" w:cs="Mangal"/>
                <w:i/>
                <w:szCs w:val="20"/>
                <w:lang w:val="en-US" w:bidi="hi-IN"/>
              </w:rPr>
              <w:t xml:space="preserve"> </w:t>
            </w:r>
            <w:r>
              <w:rPr>
                <w:rFonts w:ascii="Calibri" w:eastAsia="Calibri" w:hAnsi="Calibri" w:cs="Mangal"/>
                <w:i/>
                <w:iCs/>
                <w:cs/>
                <w:lang w:val="en-US" w:bidi="hi-IN"/>
              </w:rPr>
              <w:t>तक</w:t>
            </w:r>
            <w:r>
              <w:rPr>
                <w:rFonts w:ascii="Calibri" w:eastAsia="Calibri" w:hAnsi="Calibri" w:cs="Mangal"/>
                <w:i/>
                <w:szCs w:val="20"/>
                <w:lang w:val="en-US" w:bidi="hi-IN"/>
              </w:rPr>
              <w:t xml:space="preserve"> </w:t>
            </w:r>
            <w:r>
              <w:rPr>
                <w:rFonts w:ascii="Calibri" w:eastAsia="Calibri" w:hAnsi="Calibri" w:cs="Mangal"/>
                <w:i/>
                <w:iCs/>
                <w:cs/>
                <w:lang w:val="en-US" w:bidi="hi-IN"/>
              </w:rPr>
              <w:t>कि</w:t>
            </w:r>
            <w:r>
              <w:rPr>
                <w:rFonts w:ascii="Calibri" w:eastAsia="Calibri" w:hAnsi="Calibri" w:cs="Mangal"/>
                <w:i/>
                <w:szCs w:val="20"/>
                <w:lang w:val="en-US" w:bidi="hi-IN"/>
              </w:rPr>
              <w:t xml:space="preserve"> </w:t>
            </w:r>
            <w:r>
              <w:rPr>
                <w:rFonts w:ascii="Calibri" w:eastAsia="Calibri" w:hAnsi="Calibri" w:cs="Mangal"/>
                <w:i/>
                <w:iCs/>
                <w:cs/>
                <w:lang w:val="en-US" w:bidi="hi-IN"/>
              </w:rPr>
              <w:t>कुछ</w:t>
            </w:r>
            <w:r>
              <w:rPr>
                <w:rFonts w:ascii="Calibri" w:eastAsia="Calibri" w:hAnsi="Calibri" w:cs="Mangal"/>
                <w:i/>
                <w:szCs w:val="20"/>
                <w:lang w:val="en-US" w:bidi="hi-IN"/>
              </w:rPr>
              <w:t xml:space="preserve"> </w:t>
            </w:r>
            <w:r>
              <w:rPr>
                <w:rFonts w:ascii="Calibri" w:eastAsia="Calibri" w:hAnsi="Calibri" w:cs="Mangal"/>
                <w:i/>
                <w:iCs/>
                <w:cs/>
                <w:lang w:val="en-US" w:bidi="hi-IN"/>
              </w:rPr>
              <w:t>लोगों</w:t>
            </w:r>
            <w:r>
              <w:rPr>
                <w:rFonts w:ascii="Calibri" w:eastAsia="Calibri" w:hAnsi="Calibri" w:cs="Mangal"/>
                <w:i/>
                <w:szCs w:val="20"/>
                <w:lang w:val="en-US" w:bidi="hi-IN"/>
              </w:rPr>
              <w:t xml:space="preserve"> </w:t>
            </w:r>
            <w:r>
              <w:rPr>
                <w:rFonts w:ascii="Calibri" w:eastAsia="Calibri" w:hAnsi="Calibri" w:cs="Mangal"/>
                <w:i/>
                <w:iCs/>
                <w:cs/>
                <w:lang w:val="en-US" w:bidi="hi-IN"/>
              </w:rPr>
              <w:t>को</w:t>
            </w:r>
            <w:r>
              <w:rPr>
                <w:rFonts w:ascii="Calibri" w:eastAsia="Calibri" w:hAnsi="Calibri" w:cs="Mangal"/>
                <w:i/>
                <w:szCs w:val="20"/>
                <w:lang w:val="en-US" w:bidi="hi-IN"/>
              </w:rPr>
              <w:t xml:space="preserve"> </w:t>
            </w:r>
            <w:r>
              <w:rPr>
                <w:rFonts w:ascii="Calibri" w:eastAsia="Calibri" w:hAnsi="Calibri" w:cs="Mangal"/>
                <w:i/>
                <w:iCs/>
                <w:cs/>
                <w:lang w:val="en-US" w:bidi="hi-IN"/>
              </w:rPr>
              <w:t>अपनी</w:t>
            </w:r>
            <w:r>
              <w:rPr>
                <w:rFonts w:ascii="Calibri" w:eastAsia="Calibri" w:hAnsi="Calibri" w:cs="Mangal"/>
                <w:i/>
                <w:szCs w:val="20"/>
                <w:lang w:val="en-US" w:bidi="hi-IN"/>
              </w:rPr>
              <w:t xml:space="preserve"> </w:t>
            </w:r>
            <w:r>
              <w:rPr>
                <w:rFonts w:ascii="Calibri" w:eastAsia="Calibri" w:hAnsi="Calibri" w:cs="Mangal"/>
                <w:i/>
                <w:iCs/>
                <w:cs/>
                <w:lang w:val="en-US" w:bidi="hi-IN"/>
              </w:rPr>
              <w:t>नौकरी</w:t>
            </w:r>
            <w:r>
              <w:rPr>
                <w:rFonts w:ascii="Calibri" w:eastAsia="Calibri" w:hAnsi="Calibri" w:cs="Mangal"/>
                <w:i/>
                <w:szCs w:val="20"/>
                <w:lang w:val="en-US" w:bidi="hi-IN"/>
              </w:rPr>
              <w:t xml:space="preserve"> </w:t>
            </w:r>
            <w:r>
              <w:rPr>
                <w:rFonts w:ascii="Calibri" w:eastAsia="Calibri" w:hAnsi="Calibri" w:cs="Mangal"/>
                <w:i/>
                <w:iCs/>
                <w:cs/>
                <w:lang w:val="en-US" w:bidi="hi-IN"/>
              </w:rPr>
              <w:t>भी</w:t>
            </w:r>
            <w:r>
              <w:rPr>
                <w:rFonts w:ascii="Calibri" w:eastAsia="Calibri" w:hAnsi="Calibri" w:cs="Mangal"/>
                <w:i/>
                <w:szCs w:val="20"/>
                <w:lang w:val="en-US" w:bidi="hi-IN"/>
              </w:rPr>
              <w:t xml:space="preserve"> </w:t>
            </w:r>
            <w:r>
              <w:rPr>
                <w:rFonts w:ascii="Calibri" w:eastAsia="Calibri" w:hAnsi="Calibri" w:cs="Mangal"/>
                <w:i/>
                <w:iCs/>
                <w:cs/>
                <w:lang w:val="en-US" w:bidi="hi-IN"/>
              </w:rPr>
              <w:t>बदलनी</w:t>
            </w:r>
            <w:r>
              <w:rPr>
                <w:rFonts w:ascii="Calibri" w:eastAsia="Calibri" w:hAnsi="Calibri" w:cs="Mangal"/>
                <w:i/>
                <w:szCs w:val="20"/>
                <w:lang w:val="en-US" w:bidi="hi-IN"/>
              </w:rPr>
              <w:t xml:space="preserve"> </w:t>
            </w:r>
            <w:r>
              <w:rPr>
                <w:rFonts w:ascii="Calibri" w:eastAsia="Calibri" w:hAnsi="Calibri" w:cs="Mangal"/>
                <w:i/>
                <w:iCs/>
                <w:cs/>
                <w:lang w:val="en-US" w:bidi="hi-IN"/>
              </w:rPr>
              <w:t>पड़ेगी</w:t>
            </w:r>
            <w:r>
              <w:rPr>
                <w:rFonts w:eastAsia="Calibri" w:cs="Mangal"/>
                <w:i/>
                <w:szCs w:val="20"/>
                <w:lang w:val="en-US" w:bidi="hi-IN"/>
              </w:rPr>
              <w:t>I</w:t>
            </w:r>
          </w:p>
        </w:tc>
        <w:tc>
          <w:tcPr>
            <w:tcW w:w="5387" w:type="dxa"/>
          </w:tcPr>
          <w:p w:rsidR="00A57EB3" w:rsidRDefault="00A57EB3" w:rsidP="00A57EB3">
            <w:pPr>
              <w:spacing w:after="0" w:line="240" w:lineRule="auto"/>
              <w:rPr>
                <w:iCs/>
                <w:lang w:val="en-US"/>
              </w:rPr>
            </w:pPr>
            <w:r>
              <w:rPr>
                <w:rFonts w:eastAsia="Calibri" w:cs="Raavi"/>
                <w:iCs/>
                <w:lang w:val="en-US"/>
              </w:rPr>
              <w:t>This green transformation has some downsides: people will have to change their habits, and some people will even have to change job.</w:t>
            </w:r>
          </w:p>
        </w:tc>
        <w:tc>
          <w:tcPr>
            <w:tcW w:w="4820" w:type="dxa"/>
          </w:tcPr>
          <w:p w:rsidR="00A57EB3" w:rsidRDefault="00A57EB3" w:rsidP="00A57EB3">
            <w:pPr>
              <w:spacing w:after="0" w:line="240" w:lineRule="auto"/>
              <w:rPr>
                <w:iCs/>
                <w:lang w:val="en-US"/>
              </w:rPr>
            </w:pPr>
            <w:r>
              <w:rPr>
                <w:rFonts w:eastAsia="Calibri" w:cs="Raavi"/>
                <w:iCs/>
                <w:lang w:val="en-US"/>
              </w:rPr>
              <w:t>Shows a coal miner next to the other (but a bit farther away),</w:t>
            </w:r>
          </w:p>
        </w:tc>
      </w:tr>
      <w:tr w:rsidR="00A57EB3">
        <w:tc>
          <w:tcPr>
            <w:tcW w:w="5245" w:type="dxa"/>
          </w:tcPr>
          <w:p w:rsidR="00A57EB3" w:rsidRDefault="00A57EB3" w:rsidP="00A57EB3">
            <w:pPr>
              <w:spacing w:after="0" w:line="240" w:lineRule="auto"/>
              <w:rPr>
                <w:rFonts w:cs="Mangal"/>
                <w:i/>
                <w:szCs w:val="20"/>
                <w:lang w:val="en-US" w:bidi="hi-IN"/>
              </w:rPr>
            </w:pPr>
            <w:r>
              <w:rPr>
                <w:rFonts w:ascii="Calibri" w:eastAsia="Calibri" w:hAnsi="Calibri" w:cs="Mangal"/>
                <w:i/>
                <w:iCs/>
                <w:cs/>
                <w:lang w:val="en-US" w:bidi="hi-IN"/>
              </w:rPr>
              <w:t>उदाहरण</w:t>
            </w:r>
            <w:r>
              <w:rPr>
                <w:rFonts w:ascii="Calibri" w:eastAsia="Calibri" w:hAnsi="Calibri" w:cs="Mangal"/>
                <w:i/>
                <w:szCs w:val="20"/>
                <w:lang w:val="en-US" w:bidi="hi-IN"/>
              </w:rPr>
              <w:t xml:space="preserve"> </w:t>
            </w:r>
            <w:r>
              <w:rPr>
                <w:rFonts w:ascii="Calibri" w:eastAsia="Calibri" w:hAnsi="Calibri" w:cs="Mangal"/>
                <w:i/>
                <w:iCs/>
                <w:cs/>
                <w:lang w:val="en-US" w:bidi="hi-IN"/>
              </w:rPr>
              <w:t>के</w:t>
            </w:r>
            <w:r>
              <w:rPr>
                <w:rFonts w:ascii="Calibri" w:eastAsia="Calibri" w:hAnsi="Calibri" w:cs="Mangal"/>
                <w:i/>
                <w:szCs w:val="20"/>
                <w:lang w:val="en-US" w:bidi="hi-IN"/>
              </w:rPr>
              <w:t xml:space="preserve"> </w:t>
            </w:r>
            <w:r>
              <w:rPr>
                <w:rFonts w:ascii="Calibri" w:eastAsia="Calibri" w:hAnsi="Calibri" w:cs="Mangal"/>
                <w:i/>
                <w:iCs/>
                <w:cs/>
                <w:lang w:val="en-US" w:bidi="hi-IN"/>
              </w:rPr>
              <w:t>लिए</w:t>
            </w:r>
            <w:r>
              <w:rPr>
                <w:rFonts w:eastAsia="Calibri" w:cs="Mangal"/>
                <w:i/>
                <w:szCs w:val="20"/>
                <w:lang w:val="en-US" w:bidi="hi-IN"/>
              </w:rPr>
              <w:t xml:space="preserve">, </w:t>
            </w:r>
            <w:r>
              <w:rPr>
                <w:rFonts w:ascii="Calibri" w:eastAsia="Calibri" w:hAnsi="Calibri" w:cs="Mangal"/>
                <w:i/>
                <w:iCs/>
                <w:cs/>
                <w:lang w:val="en-US" w:bidi="hi-IN"/>
              </w:rPr>
              <w:t>प्रदुषण</w:t>
            </w:r>
            <w:r>
              <w:rPr>
                <w:rFonts w:ascii="Calibri" w:eastAsia="Calibri" w:hAnsi="Calibri" w:cs="Mangal"/>
                <w:i/>
                <w:szCs w:val="20"/>
                <w:lang w:val="en-US" w:bidi="hi-IN"/>
              </w:rPr>
              <w:t xml:space="preserve"> </w:t>
            </w:r>
            <w:r>
              <w:rPr>
                <w:rFonts w:ascii="Calibri" w:eastAsia="Calibri" w:hAnsi="Calibri" w:cs="Mangal"/>
                <w:i/>
                <w:iCs/>
                <w:cs/>
                <w:lang w:val="en-US" w:bidi="hi-IN"/>
              </w:rPr>
              <w:t>वाले</w:t>
            </w:r>
            <w:r>
              <w:rPr>
                <w:rFonts w:ascii="Calibri" w:eastAsia="Calibri" w:hAnsi="Calibri" w:cs="Mangal"/>
                <w:i/>
                <w:szCs w:val="20"/>
                <w:lang w:val="en-US" w:bidi="hi-IN"/>
              </w:rPr>
              <w:t xml:space="preserve"> </w:t>
            </w:r>
            <w:r>
              <w:rPr>
                <w:rFonts w:ascii="Calibri" w:eastAsia="Calibri" w:hAnsi="Calibri" w:cs="Mangal"/>
                <w:i/>
                <w:iCs/>
                <w:cs/>
                <w:lang w:val="en-US" w:bidi="hi-IN"/>
              </w:rPr>
              <w:t>क्षेत्रों</w:t>
            </w:r>
            <w:r>
              <w:rPr>
                <w:rFonts w:ascii="Calibri" w:eastAsia="Calibri" w:hAnsi="Calibri" w:cs="Mangal"/>
                <w:i/>
                <w:szCs w:val="20"/>
                <w:lang w:val="en-US" w:bidi="hi-IN"/>
              </w:rPr>
              <w:t xml:space="preserve"> </w:t>
            </w:r>
            <w:r>
              <w:rPr>
                <w:rFonts w:ascii="Calibri" w:eastAsia="Calibri" w:hAnsi="Calibri" w:cs="Mangal"/>
                <w:i/>
                <w:iCs/>
                <w:cs/>
                <w:lang w:val="en-US" w:bidi="hi-IN"/>
              </w:rPr>
              <w:t>जैसे</w:t>
            </w:r>
            <w:r>
              <w:rPr>
                <w:rFonts w:ascii="Calibri" w:eastAsia="Calibri" w:hAnsi="Calibri" w:cs="Mangal"/>
                <w:i/>
                <w:szCs w:val="20"/>
                <w:lang w:val="en-US" w:bidi="hi-IN"/>
              </w:rPr>
              <w:t xml:space="preserve"> </w:t>
            </w:r>
            <w:r>
              <w:rPr>
                <w:rFonts w:ascii="Calibri" w:eastAsia="Calibri" w:hAnsi="Calibri" w:cs="Mangal"/>
                <w:i/>
                <w:iCs/>
                <w:cs/>
                <w:lang w:val="en-US" w:bidi="hi-IN"/>
              </w:rPr>
              <w:t>कोयला</w:t>
            </w:r>
            <w:r>
              <w:rPr>
                <w:rFonts w:ascii="Calibri" w:eastAsia="Calibri" w:hAnsi="Calibri" w:cs="Mangal"/>
                <w:i/>
                <w:szCs w:val="20"/>
                <w:lang w:val="en-US" w:bidi="hi-IN"/>
              </w:rPr>
              <w:t xml:space="preserve"> </w:t>
            </w:r>
            <w:r>
              <w:rPr>
                <w:rFonts w:ascii="Calibri" w:eastAsia="Calibri" w:hAnsi="Calibri" w:cs="Mangal"/>
                <w:i/>
                <w:iCs/>
                <w:cs/>
                <w:lang w:val="en-US" w:bidi="hi-IN"/>
              </w:rPr>
              <w:t>खनन</w:t>
            </w:r>
            <w:r>
              <w:rPr>
                <w:rFonts w:ascii="Calibri" w:eastAsia="Calibri" w:hAnsi="Calibri" w:cs="Mangal"/>
                <w:i/>
                <w:szCs w:val="20"/>
                <w:lang w:val="en-US" w:bidi="hi-IN"/>
              </w:rPr>
              <w:t xml:space="preserve"> </w:t>
            </w:r>
            <w:r>
              <w:rPr>
                <w:rFonts w:ascii="Calibri" w:eastAsia="Calibri" w:hAnsi="Calibri" w:cs="Mangal"/>
                <w:i/>
                <w:iCs/>
                <w:cs/>
                <w:lang w:val="en-US" w:bidi="hi-IN"/>
              </w:rPr>
              <w:t>के</w:t>
            </w:r>
            <w:r>
              <w:rPr>
                <w:rFonts w:ascii="Calibri" w:eastAsia="Calibri" w:hAnsi="Calibri" w:cs="Mangal"/>
                <w:i/>
                <w:szCs w:val="20"/>
                <w:lang w:val="en-US" w:bidi="hi-IN"/>
              </w:rPr>
              <w:t xml:space="preserve"> </w:t>
            </w:r>
            <w:r>
              <w:rPr>
                <w:rFonts w:ascii="Calibri" w:eastAsia="Calibri" w:hAnsi="Calibri" w:cs="Mangal"/>
                <w:i/>
                <w:iCs/>
                <w:cs/>
                <w:lang w:val="en-US" w:bidi="hi-IN"/>
              </w:rPr>
              <w:t>लिए</w:t>
            </w:r>
            <w:r>
              <w:rPr>
                <w:rFonts w:ascii="Calibri" w:eastAsia="Calibri" w:hAnsi="Calibri" w:cs="Mangal"/>
                <w:i/>
                <w:szCs w:val="20"/>
                <w:lang w:val="en-US" w:bidi="hi-IN"/>
              </w:rPr>
              <w:t xml:space="preserve"> </w:t>
            </w:r>
            <w:r>
              <w:rPr>
                <w:rFonts w:ascii="Calibri" w:eastAsia="Calibri" w:hAnsi="Calibri" w:cs="Mangal"/>
                <w:i/>
                <w:iCs/>
                <w:cs/>
                <w:lang w:val="en-US" w:bidi="hi-IN"/>
              </w:rPr>
              <w:t>माँग</w:t>
            </w:r>
            <w:r>
              <w:rPr>
                <w:rFonts w:ascii="Calibri" w:eastAsia="Calibri" w:hAnsi="Calibri" w:cs="Mangal"/>
                <w:i/>
                <w:szCs w:val="20"/>
                <w:lang w:val="en-US" w:bidi="hi-IN"/>
              </w:rPr>
              <w:t xml:space="preserve"> </w:t>
            </w:r>
            <w:r>
              <w:rPr>
                <w:rFonts w:ascii="Calibri" w:eastAsia="Calibri" w:hAnsi="Calibri" w:cs="Mangal"/>
                <w:i/>
                <w:iCs/>
                <w:cs/>
                <w:lang w:val="en-US" w:bidi="hi-IN"/>
              </w:rPr>
              <w:t>कम</w:t>
            </w:r>
            <w:r>
              <w:rPr>
                <w:rFonts w:ascii="Calibri" w:eastAsia="Calibri" w:hAnsi="Calibri" w:cs="Mangal"/>
                <w:i/>
                <w:szCs w:val="20"/>
                <w:lang w:val="en-US" w:bidi="hi-IN"/>
              </w:rPr>
              <w:t xml:space="preserve"> </w:t>
            </w:r>
            <w:r>
              <w:rPr>
                <w:rFonts w:ascii="Calibri" w:eastAsia="Calibri" w:hAnsi="Calibri" w:cs="Mangal"/>
                <w:i/>
                <w:iCs/>
                <w:cs/>
                <w:lang w:val="en-US" w:bidi="hi-IN"/>
              </w:rPr>
              <w:t>होगी</w:t>
            </w:r>
            <w:r>
              <w:rPr>
                <w:rFonts w:eastAsia="Calibri" w:cs="Mangal"/>
                <w:i/>
                <w:szCs w:val="20"/>
                <w:lang w:val="en-US" w:bidi="hi-IN"/>
              </w:rPr>
              <w:t xml:space="preserve">I </w:t>
            </w:r>
            <w:r>
              <w:rPr>
                <w:rFonts w:ascii="Calibri" w:eastAsia="Calibri" w:hAnsi="Calibri" w:cs="Mangal"/>
                <w:i/>
                <w:iCs/>
                <w:cs/>
                <w:lang w:val="en-US" w:bidi="hi-IN"/>
              </w:rPr>
              <w:t>लेकिन</w:t>
            </w:r>
            <w:r>
              <w:rPr>
                <w:rFonts w:ascii="Calibri" w:eastAsia="Calibri" w:hAnsi="Calibri" w:cs="Mangal"/>
                <w:i/>
                <w:szCs w:val="20"/>
                <w:lang w:val="en-US" w:bidi="hi-IN"/>
              </w:rPr>
              <w:t xml:space="preserve"> </w:t>
            </w:r>
            <w:r>
              <w:rPr>
                <w:rFonts w:ascii="Calibri" w:eastAsia="Calibri" w:hAnsi="Calibri" w:cs="Mangal"/>
                <w:i/>
                <w:iCs/>
                <w:cs/>
                <w:lang w:val="en-US" w:bidi="hi-IN"/>
              </w:rPr>
              <w:t>इन</w:t>
            </w:r>
            <w:r>
              <w:rPr>
                <w:rFonts w:ascii="Calibri" w:eastAsia="Calibri" w:hAnsi="Calibri" w:cs="Mangal"/>
                <w:i/>
                <w:szCs w:val="20"/>
                <w:lang w:val="en-US" w:bidi="hi-IN"/>
              </w:rPr>
              <w:t xml:space="preserve"> </w:t>
            </w:r>
            <w:r>
              <w:rPr>
                <w:rFonts w:ascii="Calibri" w:eastAsia="Calibri" w:hAnsi="Calibri" w:cs="Mangal"/>
                <w:i/>
                <w:iCs/>
                <w:cs/>
                <w:lang w:val="en-US" w:bidi="hi-IN"/>
              </w:rPr>
              <w:t>क्षेत्रों</w:t>
            </w:r>
            <w:r>
              <w:rPr>
                <w:rFonts w:ascii="Calibri" w:eastAsia="Calibri" w:hAnsi="Calibri" w:cs="Mangal"/>
                <w:i/>
                <w:szCs w:val="20"/>
                <w:lang w:val="en-US" w:bidi="hi-IN"/>
              </w:rPr>
              <w:t xml:space="preserve"> </w:t>
            </w:r>
            <w:r>
              <w:rPr>
                <w:rFonts w:ascii="Calibri" w:eastAsia="Calibri" w:hAnsi="Calibri" w:cs="Mangal"/>
                <w:i/>
                <w:iCs/>
                <w:cs/>
                <w:lang w:val="en-US" w:bidi="hi-IN"/>
              </w:rPr>
              <w:t>में</w:t>
            </w:r>
            <w:r>
              <w:rPr>
                <w:rFonts w:ascii="Calibri" w:eastAsia="Calibri" w:hAnsi="Calibri" w:cs="Mangal"/>
                <w:i/>
                <w:szCs w:val="20"/>
                <w:lang w:val="en-US" w:bidi="hi-IN"/>
              </w:rPr>
              <w:t xml:space="preserve"> </w:t>
            </w:r>
            <w:r>
              <w:rPr>
                <w:rFonts w:ascii="Calibri" w:eastAsia="Calibri" w:hAnsi="Calibri" w:cs="Mangal"/>
                <w:i/>
                <w:iCs/>
                <w:cs/>
                <w:lang w:val="en-US" w:bidi="hi-IN"/>
              </w:rPr>
              <w:t>कर्मियों</w:t>
            </w:r>
            <w:r>
              <w:rPr>
                <w:rFonts w:ascii="Calibri" w:eastAsia="Calibri" w:hAnsi="Calibri" w:cs="Mangal"/>
                <w:i/>
                <w:szCs w:val="20"/>
                <w:lang w:val="en-US" w:bidi="hi-IN"/>
              </w:rPr>
              <w:t xml:space="preserve"> </w:t>
            </w:r>
            <w:r>
              <w:rPr>
                <w:rFonts w:ascii="Calibri" w:eastAsia="Calibri" w:hAnsi="Calibri" w:cs="Mangal"/>
                <w:i/>
                <w:iCs/>
                <w:cs/>
                <w:lang w:val="en-US" w:bidi="hi-IN"/>
              </w:rPr>
              <w:t>को</w:t>
            </w:r>
            <w:r>
              <w:rPr>
                <w:rFonts w:ascii="Calibri" w:eastAsia="Calibri" w:hAnsi="Calibri" w:cs="Mangal"/>
                <w:i/>
                <w:szCs w:val="20"/>
                <w:lang w:val="en-US" w:bidi="hi-IN"/>
              </w:rPr>
              <w:t xml:space="preserve"> </w:t>
            </w:r>
            <w:r>
              <w:rPr>
                <w:rFonts w:ascii="Calibri" w:eastAsia="Calibri" w:hAnsi="Calibri" w:cs="Mangal"/>
                <w:i/>
                <w:iCs/>
                <w:cs/>
                <w:lang w:val="en-US" w:bidi="hi-IN"/>
              </w:rPr>
              <w:t>पुनः</w:t>
            </w:r>
            <w:r>
              <w:rPr>
                <w:rFonts w:eastAsia="Calibri" w:cs="Mangal"/>
                <w:i/>
                <w:szCs w:val="20"/>
                <w:lang w:val="en-US" w:bidi="hi-IN"/>
              </w:rPr>
              <w:t>-</w:t>
            </w:r>
            <w:r>
              <w:rPr>
                <w:rFonts w:ascii="Calibri" w:eastAsia="Calibri" w:hAnsi="Calibri" w:cs="Mangal"/>
                <w:i/>
                <w:iCs/>
                <w:cs/>
                <w:lang w:val="en-US" w:bidi="hi-IN"/>
              </w:rPr>
              <w:t>प्रशिक्षण</w:t>
            </w:r>
            <w:r>
              <w:rPr>
                <w:rFonts w:ascii="Calibri" w:eastAsia="Calibri" w:hAnsi="Calibri" w:cs="Mangal"/>
                <w:i/>
                <w:szCs w:val="20"/>
                <w:lang w:val="en-US" w:bidi="hi-IN"/>
              </w:rPr>
              <w:t xml:space="preserve"> </w:t>
            </w:r>
            <w:r>
              <w:rPr>
                <w:rFonts w:ascii="Calibri" w:eastAsia="Calibri" w:hAnsi="Calibri" w:cs="Mangal"/>
                <w:i/>
                <w:iCs/>
                <w:cs/>
                <w:lang w:val="en-US" w:bidi="hi-IN"/>
              </w:rPr>
              <w:t>का</w:t>
            </w:r>
            <w:r>
              <w:rPr>
                <w:rFonts w:ascii="Calibri" w:eastAsia="Calibri" w:hAnsi="Calibri" w:cs="Mangal"/>
                <w:i/>
                <w:szCs w:val="20"/>
                <w:lang w:val="en-US" w:bidi="hi-IN"/>
              </w:rPr>
              <w:t xml:space="preserve"> </w:t>
            </w:r>
            <w:r>
              <w:rPr>
                <w:rFonts w:ascii="Calibri" w:eastAsia="Calibri" w:hAnsi="Calibri" w:cs="Mangal"/>
                <w:i/>
                <w:iCs/>
                <w:cs/>
                <w:lang w:val="en-US" w:bidi="hi-IN"/>
              </w:rPr>
              <w:t>विकल्प</w:t>
            </w:r>
            <w:r>
              <w:rPr>
                <w:rFonts w:ascii="Calibri" w:eastAsia="Calibri" w:hAnsi="Calibri" w:cs="Mangal"/>
                <w:i/>
                <w:szCs w:val="20"/>
                <w:lang w:val="en-US" w:bidi="hi-IN"/>
              </w:rPr>
              <w:t xml:space="preserve"> </w:t>
            </w:r>
            <w:r>
              <w:rPr>
                <w:rFonts w:ascii="Calibri" w:eastAsia="Calibri" w:hAnsi="Calibri" w:cs="Mangal"/>
                <w:i/>
                <w:iCs/>
                <w:cs/>
                <w:lang w:val="en-US" w:bidi="hi-IN"/>
              </w:rPr>
              <w:t>दिया</w:t>
            </w:r>
            <w:r>
              <w:rPr>
                <w:rFonts w:ascii="Calibri" w:eastAsia="Calibri" w:hAnsi="Calibri" w:cs="Mangal"/>
                <w:i/>
                <w:szCs w:val="20"/>
                <w:lang w:val="en-US" w:bidi="hi-IN"/>
              </w:rPr>
              <w:t xml:space="preserve"> </w:t>
            </w:r>
            <w:r>
              <w:rPr>
                <w:rFonts w:ascii="Calibri" w:eastAsia="Calibri" w:hAnsi="Calibri" w:cs="Mangal"/>
                <w:i/>
                <w:iCs/>
                <w:cs/>
                <w:lang w:val="en-US" w:bidi="hi-IN"/>
              </w:rPr>
              <w:t>जाएगा</w:t>
            </w:r>
            <w:r>
              <w:rPr>
                <w:rFonts w:ascii="Calibri" w:eastAsia="Calibri" w:hAnsi="Calibri" w:cs="Mangal"/>
                <w:i/>
                <w:szCs w:val="20"/>
                <w:lang w:val="en-US" w:bidi="hi-IN"/>
              </w:rPr>
              <w:t xml:space="preserve"> </w:t>
            </w:r>
            <w:r>
              <w:rPr>
                <w:rFonts w:ascii="Calibri" w:eastAsia="Calibri" w:hAnsi="Calibri" w:cs="Mangal"/>
                <w:i/>
                <w:iCs/>
                <w:cs/>
                <w:lang w:val="en-US" w:bidi="hi-IN"/>
              </w:rPr>
              <w:t>ताकि</w:t>
            </w:r>
            <w:r>
              <w:rPr>
                <w:rFonts w:ascii="Calibri" w:eastAsia="Calibri" w:hAnsi="Calibri" w:cs="Mangal"/>
                <w:i/>
                <w:szCs w:val="20"/>
                <w:lang w:val="en-US" w:bidi="hi-IN"/>
              </w:rPr>
              <w:t xml:space="preserve"> </w:t>
            </w:r>
            <w:r>
              <w:rPr>
                <w:rFonts w:ascii="Calibri" w:eastAsia="Calibri" w:hAnsi="Calibri" w:cs="Mangal"/>
                <w:i/>
                <w:iCs/>
                <w:cs/>
                <w:lang w:val="en-US" w:bidi="hi-IN"/>
              </w:rPr>
              <w:t>उनका</w:t>
            </w:r>
            <w:r>
              <w:rPr>
                <w:rFonts w:ascii="Calibri" w:eastAsia="Calibri" w:hAnsi="Calibri" w:cs="Mangal"/>
                <w:i/>
                <w:szCs w:val="20"/>
                <w:lang w:val="en-US" w:bidi="hi-IN"/>
              </w:rPr>
              <w:t xml:space="preserve"> </w:t>
            </w:r>
            <w:r>
              <w:rPr>
                <w:rFonts w:ascii="Calibri" w:eastAsia="Calibri" w:hAnsi="Calibri" w:cs="Mangal"/>
                <w:i/>
                <w:iCs/>
                <w:cs/>
                <w:lang w:val="en-US" w:bidi="hi-IN"/>
              </w:rPr>
              <w:t>किसी</w:t>
            </w:r>
            <w:r>
              <w:rPr>
                <w:rFonts w:ascii="Calibri" w:eastAsia="Calibri" w:hAnsi="Calibri" w:cs="Mangal"/>
                <w:i/>
                <w:szCs w:val="20"/>
                <w:lang w:val="en-US" w:bidi="hi-IN"/>
              </w:rPr>
              <w:t xml:space="preserve"> </w:t>
            </w:r>
            <w:r>
              <w:rPr>
                <w:rFonts w:ascii="Calibri" w:eastAsia="Calibri" w:hAnsi="Calibri" w:cs="Mangal"/>
                <w:i/>
                <w:iCs/>
                <w:cs/>
                <w:lang w:val="en-US" w:bidi="hi-IN"/>
              </w:rPr>
              <w:t>और</w:t>
            </w:r>
            <w:r>
              <w:rPr>
                <w:rFonts w:ascii="Calibri" w:eastAsia="Calibri" w:hAnsi="Calibri" w:cs="Mangal"/>
                <w:i/>
                <w:szCs w:val="20"/>
                <w:lang w:val="en-US" w:bidi="hi-IN"/>
              </w:rPr>
              <w:t xml:space="preserve"> </w:t>
            </w:r>
            <w:r>
              <w:rPr>
                <w:rFonts w:ascii="Calibri" w:eastAsia="Calibri" w:hAnsi="Calibri" w:cs="Mangal"/>
                <w:i/>
                <w:iCs/>
                <w:cs/>
                <w:lang w:val="en-US" w:bidi="hi-IN"/>
              </w:rPr>
              <w:t>स्थान</w:t>
            </w:r>
            <w:r>
              <w:rPr>
                <w:rFonts w:ascii="Calibri" w:eastAsia="Calibri" w:hAnsi="Calibri" w:cs="Mangal"/>
                <w:i/>
                <w:szCs w:val="20"/>
                <w:lang w:val="en-US" w:bidi="hi-IN"/>
              </w:rPr>
              <w:t xml:space="preserve"> </w:t>
            </w:r>
            <w:r>
              <w:rPr>
                <w:rFonts w:ascii="Calibri" w:eastAsia="Calibri" w:hAnsi="Calibri" w:cs="Mangal"/>
                <w:i/>
                <w:iCs/>
                <w:cs/>
                <w:lang w:val="en-US" w:bidi="hi-IN"/>
              </w:rPr>
              <w:t>पर</w:t>
            </w:r>
            <w:r>
              <w:rPr>
                <w:rFonts w:ascii="Calibri" w:eastAsia="Calibri" w:hAnsi="Calibri" w:cs="Mangal"/>
                <w:i/>
                <w:szCs w:val="20"/>
                <w:lang w:val="en-US" w:bidi="hi-IN"/>
              </w:rPr>
              <w:t xml:space="preserve"> </w:t>
            </w:r>
            <w:r>
              <w:rPr>
                <w:rFonts w:ascii="Calibri" w:eastAsia="Calibri" w:hAnsi="Calibri" w:cs="Mangal"/>
                <w:i/>
                <w:iCs/>
                <w:cs/>
                <w:lang w:val="en-US" w:bidi="hi-IN"/>
              </w:rPr>
              <w:t>नई</w:t>
            </w:r>
            <w:r>
              <w:rPr>
                <w:rFonts w:ascii="Calibri" w:eastAsia="Calibri" w:hAnsi="Calibri" w:cs="Mangal"/>
                <w:i/>
                <w:szCs w:val="20"/>
                <w:lang w:val="en-US" w:bidi="hi-IN"/>
              </w:rPr>
              <w:t xml:space="preserve"> </w:t>
            </w:r>
            <w:r>
              <w:rPr>
                <w:rFonts w:ascii="Calibri" w:eastAsia="Calibri" w:hAnsi="Calibri" w:cs="Mangal"/>
                <w:i/>
                <w:iCs/>
                <w:cs/>
                <w:lang w:val="en-US" w:bidi="hi-IN"/>
              </w:rPr>
              <w:t>नौकरी</w:t>
            </w:r>
            <w:r>
              <w:rPr>
                <w:rFonts w:ascii="Calibri" w:eastAsia="Calibri" w:hAnsi="Calibri" w:cs="Mangal"/>
                <w:i/>
                <w:szCs w:val="20"/>
                <w:lang w:val="en-US" w:bidi="hi-IN"/>
              </w:rPr>
              <w:t xml:space="preserve"> </w:t>
            </w:r>
            <w:r>
              <w:rPr>
                <w:rFonts w:ascii="Calibri" w:eastAsia="Calibri" w:hAnsi="Calibri" w:cs="Mangal"/>
                <w:i/>
                <w:iCs/>
                <w:cs/>
                <w:lang w:val="en-US" w:bidi="hi-IN"/>
              </w:rPr>
              <w:t>पाना</w:t>
            </w:r>
            <w:r>
              <w:rPr>
                <w:rFonts w:ascii="Calibri" w:eastAsia="Calibri" w:hAnsi="Calibri" w:cs="Mangal"/>
                <w:i/>
                <w:szCs w:val="20"/>
                <w:lang w:val="en-US" w:bidi="hi-IN"/>
              </w:rPr>
              <w:t xml:space="preserve"> </w:t>
            </w:r>
            <w:r>
              <w:rPr>
                <w:rFonts w:ascii="Calibri" w:eastAsia="Calibri" w:hAnsi="Calibri" w:cs="Mangal"/>
                <w:i/>
                <w:iCs/>
                <w:cs/>
                <w:lang w:val="en-US" w:bidi="hi-IN"/>
              </w:rPr>
              <w:t>सुनिश्चित</w:t>
            </w:r>
            <w:r>
              <w:rPr>
                <w:rFonts w:ascii="Calibri" w:eastAsia="Calibri" w:hAnsi="Calibri" w:cs="Mangal"/>
                <w:i/>
                <w:szCs w:val="20"/>
                <w:lang w:val="en-US" w:bidi="hi-IN"/>
              </w:rPr>
              <w:t xml:space="preserve"> </w:t>
            </w:r>
            <w:r>
              <w:rPr>
                <w:rFonts w:ascii="Calibri" w:eastAsia="Calibri" w:hAnsi="Calibri" w:cs="Mangal"/>
                <w:i/>
                <w:iCs/>
                <w:cs/>
                <w:lang w:val="en-US" w:bidi="hi-IN"/>
              </w:rPr>
              <w:t>किया</w:t>
            </w:r>
            <w:r>
              <w:rPr>
                <w:rFonts w:ascii="Calibri" w:eastAsia="Calibri" w:hAnsi="Calibri" w:cs="Mangal"/>
                <w:i/>
                <w:szCs w:val="20"/>
                <w:lang w:val="en-US" w:bidi="hi-IN"/>
              </w:rPr>
              <w:t xml:space="preserve"> </w:t>
            </w:r>
            <w:r>
              <w:rPr>
                <w:rFonts w:ascii="Calibri" w:eastAsia="Calibri" w:hAnsi="Calibri" w:cs="Mangal"/>
                <w:i/>
                <w:iCs/>
                <w:cs/>
                <w:lang w:val="en-US" w:bidi="hi-IN"/>
              </w:rPr>
              <w:t>जा</w:t>
            </w:r>
            <w:r>
              <w:rPr>
                <w:rFonts w:ascii="Calibri" w:eastAsia="Calibri" w:hAnsi="Calibri" w:cs="Mangal"/>
                <w:i/>
                <w:szCs w:val="20"/>
                <w:lang w:val="en-US" w:bidi="hi-IN"/>
              </w:rPr>
              <w:t xml:space="preserve"> </w:t>
            </w:r>
            <w:r>
              <w:rPr>
                <w:rFonts w:ascii="Calibri" w:eastAsia="Calibri" w:hAnsi="Calibri" w:cs="Mangal"/>
                <w:i/>
                <w:iCs/>
                <w:cs/>
                <w:lang w:val="en-US" w:bidi="hi-IN"/>
              </w:rPr>
              <w:t>सकें</w:t>
            </w:r>
            <w:r>
              <w:rPr>
                <w:rFonts w:eastAsia="Calibri" w:cs="Mangal"/>
                <w:i/>
                <w:szCs w:val="20"/>
                <w:lang w:val="en-US" w:bidi="hi-IN"/>
              </w:rPr>
              <w:t>I</w:t>
            </w:r>
          </w:p>
        </w:tc>
        <w:tc>
          <w:tcPr>
            <w:tcW w:w="5387" w:type="dxa"/>
          </w:tcPr>
          <w:p w:rsidR="00A57EB3" w:rsidRDefault="00A57EB3" w:rsidP="00A57EB3">
            <w:pPr>
              <w:spacing w:after="0" w:line="240" w:lineRule="auto"/>
              <w:rPr>
                <w:iCs/>
                <w:lang w:val="en-US"/>
              </w:rPr>
            </w:pPr>
            <w:r>
              <w:rPr>
                <w:rFonts w:eastAsia="Calibri" w:cs="Raavi"/>
                <w:iCs/>
                <w:lang w:val="en-US"/>
              </w:rPr>
              <w:t>For example, there will be less demand for polluting sectors such as coal mining. But re-training options would be offered to workers in these sectors to ensure that they could find a new job elsewhere.</w:t>
            </w:r>
          </w:p>
        </w:tc>
        <w:tc>
          <w:tcPr>
            <w:tcW w:w="4820" w:type="dxa"/>
          </w:tcPr>
          <w:p w:rsidR="00A57EB3" w:rsidRDefault="00A57EB3" w:rsidP="00A57EB3">
            <w:pPr>
              <w:spacing w:after="0" w:line="240" w:lineRule="auto"/>
              <w:rPr>
                <w:iCs/>
                <w:lang w:val="en-US"/>
              </w:rPr>
            </w:pPr>
            <w:r>
              <w:rPr>
                <w:rFonts w:eastAsia="Calibri" w:cs="Raavi"/>
                <w:iCs/>
                <w:lang w:val="en-US"/>
              </w:rPr>
              <w:t>his helmet switches from mining helmet (with lamp) to construction site helmet and his pick-axe switches to a hammer. (i.e. the coal miner becomes a construction worker)</w:t>
            </w:r>
          </w:p>
        </w:tc>
      </w:tr>
      <w:tr w:rsidR="00A57EB3">
        <w:tc>
          <w:tcPr>
            <w:tcW w:w="5245" w:type="dxa"/>
          </w:tcPr>
          <w:p w:rsidR="00A57EB3" w:rsidRDefault="00A57EB3" w:rsidP="00A57EB3">
            <w:pPr>
              <w:spacing w:after="0" w:line="240" w:lineRule="auto"/>
              <w:rPr>
                <w:rFonts w:cs="Mangal"/>
                <w:i/>
                <w:szCs w:val="20"/>
                <w:lang w:bidi="hi-IN"/>
              </w:rPr>
            </w:pPr>
            <w:r>
              <w:rPr>
                <w:rFonts w:ascii="Calibri" w:eastAsia="Calibri" w:hAnsi="Calibri" w:cs="Mangal"/>
                <w:i/>
                <w:iCs/>
                <w:cs/>
                <w:lang w:bidi="hi-IN"/>
              </w:rPr>
              <w:t>और</w:t>
            </w:r>
            <w:r>
              <w:rPr>
                <w:rFonts w:ascii="Calibri" w:eastAsia="Calibri" w:hAnsi="Calibri" w:cs="Mangal"/>
                <w:i/>
                <w:szCs w:val="20"/>
                <w:lang w:bidi="hi-IN"/>
              </w:rPr>
              <w:t xml:space="preserve"> </w:t>
            </w:r>
            <w:r>
              <w:rPr>
                <w:rFonts w:ascii="Calibri" w:eastAsia="Calibri" w:hAnsi="Calibri" w:cs="Mangal"/>
                <w:i/>
                <w:iCs/>
                <w:cs/>
                <w:lang w:bidi="hi-IN"/>
              </w:rPr>
              <w:t>साथ</w:t>
            </w:r>
            <w:r>
              <w:rPr>
                <w:rFonts w:ascii="Calibri" w:eastAsia="Calibri" w:hAnsi="Calibri" w:cs="Mangal"/>
                <w:i/>
                <w:szCs w:val="20"/>
                <w:lang w:bidi="hi-IN"/>
              </w:rPr>
              <w:t xml:space="preserve"> </w:t>
            </w:r>
            <w:r>
              <w:rPr>
                <w:rFonts w:ascii="Calibri" w:eastAsia="Calibri" w:hAnsi="Calibri" w:cs="Mangal"/>
                <w:i/>
                <w:iCs/>
                <w:cs/>
                <w:lang w:bidi="hi-IN"/>
              </w:rPr>
              <w:t>ही</w:t>
            </w:r>
            <w:r>
              <w:rPr>
                <w:rFonts w:ascii="Calibri" w:eastAsia="Calibri" w:hAnsi="Calibri" w:cs="Mangal"/>
                <w:i/>
                <w:szCs w:val="20"/>
                <w:lang w:bidi="hi-IN"/>
              </w:rPr>
              <w:t xml:space="preserve"> </w:t>
            </w:r>
            <w:r>
              <w:rPr>
                <w:rFonts w:ascii="Calibri" w:eastAsia="Calibri" w:hAnsi="Calibri" w:cs="Mangal"/>
                <w:i/>
                <w:iCs/>
                <w:cs/>
                <w:lang w:bidi="hi-IN"/>
              </w:rPr>
              <w:t>हरित</w:t>
            </w:r>
            <w:r>
              <w:rPr>
                <w:rFonts w:ascii="Calibri" w:eastAsia="Calibri" w:hAnsi="Calibri" w:cs="Mangal"/>
                <w:i/>
                <w:szCs w:val="20"/>
                <w:lang w:bidi="hi-IN"/>
              </w:rPr>
              <w:t xml:space="preserve"> </w:t>
            </w:r>
            <w:r>
              <w:rPr>
                <w:rFonts w:ascii="Calibri" w:eastAsia="Calibri" w:hAnsi="Calibri" w:cs="Mangal"/>
                <w:i/>
                <w:iCs/>
                <w:cs/>
                <w:lang w:bidi="hi-IN"/>
              </w:rPr>
              <w:t>परिवर्तन</w:t>
            </w:r>
            <w:r>
              <w:rPr>
                <w:rFonts w:ascii="Calibri" w:eastAsia="Calibri" w:hAnsi="Calibri" w:cs="Mangal"/>
                <w:i/>
                <w:szCs w:val="20"/>
                <w:lang w:bidi="hi-IN"/>
              </w:rPr>
              <w:t xml:space="preserve"> </w:t>
            </w:r>
            <w:r>
              <w:rPr>
                <w:rFonts w:ascii="Calibri" w:eastAsia="Calibri" w:hAnsi="Calibri" w:cs="Mangal"/>
                <w:i/>
                <w:iCs/>
                <w:cs/>
                <w:lang w:bidi="hi-IN"/>
              </w:rPr>
              <w:t>फायदे</w:t>
            </w:r>
            <w:r>
              <w:rPr>
                <w:rFonts w:ascii="Calibri" w:eastAsia="Calibri" w:hAnsi="Calibri" w:cs="Mangal"/>
                <w:i/>
                <w:szCs w:val="20"/>
                <w:lang w:bidi="hi-IN"/>
              </w:rPr>
              <w:t xml:space="preserve"> </w:t>
            </w:r>
            <w:r>
              <w:rPr>
                <w:rFonts w:ascii="Calibri" w:eastAsia="Calibri" w:hAnsi="Calibri" w:cs="Mangal"/>
                <w:i/>
                <w:iCs/>
                <w:cs/>
                <w:lang w:bidi="hi-IN"/>
              </w:rPr>
              <w:t>भी</w:t>
            </w:r>
            <w:r>
              <w:rPr>
                <w:rFonts w:ascii="Calibri" w:eastAsia="Calibri" w:hAnsi="Calibri" w:cs="Mangal"/>
                <w:i/>
                <w:szCs w:val="20"/>
                <w:lang w:bidi="hi-IN"/>
              </w:rPr>
              <w:t xml:space="preserve"> </w:t>
            </w:r>
            <w:r>
              <w:rPr>
                <w:rFonts w:ascii="Calibri" w:eastAsia="Calibri" w:hAnsi="Calibri" w:cs="Mangal"/>
                <w:i/>
                <w:iCs/>
                <w:cs/>
                <w:lang w:bidi="hi-IN"/>
              </w:rPr>
              <w:t>लेकर</w:t>
            </w:r>
            <w:r>
              <w:rPr>
                <w:rFonts w:ascii="Calibri" w:eastAsia="Calibri" w:hAnsi="Calibri" w:cs="Mangal"/>
                <w:i/>
                <w:szCs w:val="20"/>
                <w:lang w:bidi="hi-IN"/>
              </w:rPr>
              <w:t xml:space="preserve"> </w:t>
            </w:r>
            <w:r>
              <w:rPr>
                <w:rFonts w:ascii="Calibri" w:eastAsia="Calibri" w:hAnsi="Calibri" w:cs="Mangal"/>
                <w:i/>
                <w:iCs/>
                <w:cs/>
                <w:lang w:bidi="hi-IN"/>
              </w:rPr>
              <w:t>आता</w:t>
            </w:r>
            <w:r>
              <w:rPr>
                <w:rFonts w:ascii="Calibri" w:eastAsia="Calibri" w:hAnsi="Calibri" w:cs="Mangal"/>
                <w:i/>
                <w:szCs w:val="20"/>
                <w:lang w:bidi="hi-IN"/>
              </w:rPr>
              <w:t xml:space="preserve"> </w:t>
            </w:r>
            <w:r>
              <w:rPr>
                <w:rFonts w:ascii="Calibri" w:eastAsia="Calibri" w:hAnsi="Calibri" w:cs="Mangal"/>
                <w:i/>
                <w:iCs/>
                <w:cs/>
                <w:lang w:bidi="hi-IN"/>
              </w:rPr>
              <w:t>है</w:t>
            </w:r>
            <w:r>
              <w:rPr>
                <w:rFonts w:eastAsia="Calibri" w:cs="Mangal"/>
                <w:i/>
                <w:szCs w:val="20"/>
                <w:lang w:bidi="hi-IN"/>
              </w:rPr>
              <w:t xml:space="preserve">: </w:t>
            </w:r>
            <w:r>
              <w:rPr>
                <w:rFonts w:ascii="Calibri" w:eastAsia="Calibri" w:hAnsi="Calibri" w:cs="Mangal"/>
                <w:i/>
                <w:iCs/>
                <w:cs/>
                <w:lang w:bidi="hi-IN"/>
              </w:rPr>
              <w:t>आने</w:t>
            </w:r>
            <w:r>
              <w:rPr>
                <w:rFonts w:ascii="Calibri" w:eastAsia="Calibri" w:hAnsi="Calibri" w:cs="Mangal"/>
                <w:i/>
                <w:szCs w:val="20"/>
                <w:lang w:bidi="hi-IN"/>
              </w:rPr>
              <w:t xml:space="preserve"> </w:t>
            </w:r>
            <w:r>
              <w:rPr>
                <w:rFonts w:ascii="Calibri" w:eastAsia="Calibri" w:hAnsi="Calibri" w:cs="Mangal"/>
                <w:i/>
                <w:iCs/>
                <w:cs/>
                <w:lang w:bidi="hi-IN"/>
              </w:rPr>
              <w:t>वाली</w:t>
            </w:r>
            <w:r>
              <w:rPr>
                <w:rFonts w:ascii="Calibri" w:eastAsia="Calibri" w:hAnsi="Calibri" w:cs="Mangal"/>
                <w:i/>
                <w:szCs w:val="20"/>
                <w:lang w:bidi="hi-IN"/>
              </w:rPr>
              <w:t xml:space="preserve"> </w:t>
            </w:r>
            <w:r>
              <w:rPr>
                <w:rFonts w:ascii="Calibri" w:eastAsia="Calibri" w:hAnsi="Calibri" w:cs="Mangal"/>
                <w:i/>
                <w:iCs/>
                <w:cs/>
                <w:lang w:bidi="hi-IN"/>
              </w:rPr>
              <w:t>पीढ़ी</w:t>
            </w:r>
            <w:r>
              <w:rPr>
                <w:rFonts w:ascii="Calibri" w:eastAsia="Calibri" w:hAnsi="Calibri" w:cs="Mangal"/>
                <w:i/>
                <w:szCs w:val="20"/>
                <w:lang w:bidi="hi-IN"/>
              </w:rPr>
              <w:t xml:space="preserve"> </w:t>
            </w:r>
            <w:r>
              <w:rPr>
                <w:rFonts w:ascii="Calibri" w:eastAsia="Calibri" w:hAnsi="Calibri" w:cs="Mangal"/>
                <w:i/>
                <w:iCs/>
                <w:cs/>
                <w:lang w:bidi="hi-IN"/>
              </w:rPr>
              <w:t>के</w:t>
            </w:r>
            <w:r>
              <w:rPr>
                <w:rFonts w:ascii="Calibri" w:eastAsia="Calibri" w:hAnsi="Calibri" w:cs="Mangal"/>
                <w:i/>
                <w:szCs w:val="20"/>
                <w:lang w:bidi="hi-IN"/>
              </w:rPr>
              <w:t xml:space="preserve"> </w:t>
            </w:r>
            <w:r>
              <w:rPr>
                <w:rFonts w:ascii="Calibri" w:eastAsia="Calibri" w:hAnsi="Calibri" w:cs="Mangal"/>
                <w:i/>
                <w:iCs/>
                <w:cs/>
                <w:lang w:bidi="hi-IN"/>
              </w:rPr>
              <w:t>लिए</w:t>
            </w:r>
            <w:r>
              <w:rPr>
                <w:rFonts w:ascii="Calibri" w:eastAsia="Calibri" w:hAnsi="Calibri" w:cs="Mangal"/>
                <w:i/>
                <w:szCs w:val="20"/>
                <w:lang w:bidi="hi-IN"/>
              </w:rPr>
              <w:t xml:space="preserve"> </w:t>
            </w:r>
            <w:r>
              <w:rPr>
                <w:rFonts w:ascii="Calibri" w:eastAsia="Calibri" w:hAnsi="Calibri" w:cs="Mangal"/>
                <w:i/>
                <w:iCs/>
                <w:cs/>
                <w:lang w:bidi="hi-IN"/>
              </w:rPr>
              <w:t>यकीनन</w:t>
            </w:r>
            <w:r>
              <w:rPr>
                <w:rFonts w:ascii="Calibri" w:eastAsia="Calibri" w:hAnsi="Calibri" w:cs="Mangal"/>
                <w:i/>
                <w:szCs w:val="20"/>
                <w:lang w:bidi="hi-IN"/>
              </w:rPr>
              <w:t xml:space="preserve"> </w:t>
            </w:r>
            <w:r>
              <w:rPr>
                <w:rFonts w:ascii="Calibri" w:eastAsia="Calibri" w:hAnsi="Calibri" w:cs="Mangal"/>
                <w:i/>
                <w:iCs/>
                <w:cs/>
                <w:lang w:bidi="hi-IN"/>
              </w:rPr>
              <w:t>एक</w:t>
            </w:r>
            <w:r>
              <w:rPr>
                <w:rFonts w:ascii="Calibri" w:eastAsia="Calibri" w:hAnsi="Calibri" w:cs="Mangal"/>
                <w:i/>
                <w:szCs w:val="20"/>
                <w:lang w:bidi="hi-IN"/>
              </w:rPr>
              <w:t xml:space="preserve"> </w:t>
            </w:r>
            <w:r>
              <w:rPr>
                <w:rFonts w:ascii="Calibri" w:eastAsia="Calibri" w:hAnsi="Calibri" w:cs="Mangal"/>
                <w:i/>
                <w:iCs/>
                <w:cs/>
                <w:lang w:bidi="hi-IN"/>
              </w:rPr>
              <w:t>सुरक्षित</w:t>
            </w:r>
            <w:r>
              <w:rPr>
                <w:rFonts w:ascii="Calibri" w:eastAsia="Calibri" w:hAnsi="Calibri" w:cs="Mangal"/>
                <w:i/>
                <w:szCs w:val="20"/>
                <w:lang w:bidi="hi-IN"/>
              </w:rPr>
              <w:t xml:space="preserve"> </w:t>
            </w:r>
            <w:r>
              <w:rPr>
                <w:rFonts w:ascii="Calibri" w:eastAsia="Calibri" w:hAnsi="Calibri" w:cs="Mangal"/>
                <w:i/>
                <w:iCs/>
                <w:cs/>
                <w:lang w:bidi="hi-IN"/>
              </w:rPr>
              <w:t>दुनिया</w:t>
            </w:r>
            <w:r>
              <w:rPr>
                <w:rFonts w:eastAsia="Calibri" w:cs="Mangal"/>
                <w:i/>
                <w:szCs w:val="20"/>
                <w:lang w:bidi="hi-IN"/>
              </w:rPr>
              <w:t xml:space="preserve">, </w:t>
            </w:r>
            <w:r>
              <w:rPr>
                <w:rFonts w:ascii="Calibri" w:eastAsia="Calibri" w:hAnsi="Calibri" w:cs="Mangal"/>
                <w:i/>
                <w:iCs/>
                <w:cs/>
                <w:lang w:bidi="hi-IN"/>
              </w:rPr>
              <w:t>और</w:t>
            </w:r>
            <w:r>
              <w:rPr>
                <w:rFonts w:ascii="Calibri" w:eastAsia="Calibri" w:hAnsi="Calibri" w:cs="Mangal"/>
                <w:i/>
                <w:szCs w:val="20"/>
                <w:lang w:bidi="hi-IN"/>
              </w:rPr>
              <w:t xml:space="preserve"> </w:t>
            </w:r>
            <w:r>
              <w:rPr>
                <w:rFonts w:ascii="Calibri" w:eastAsia="Calibri" w:hAnsi="Calibri" w:cs="Mangal"/>
                <w:i/>
                <w:iCs/>
                <w:cs/>
                <w:lang w:bidi="hi-IN"/>
              </w:rPr>
              <w:t>साथ</w:t>
            </w:r>
            <w:r>
              <w:rPr>
                <w:rFonts w:ascii="Calibri" w:eastAsia="Calibri" w:hAnsi="Calibri" w:cs="Mangal"/>
                <w:i/>
                <w:szCs w:val="20"/>
                <w:lang w:bidi="hi-IN"/>
              </w:rPr>
              <w:t xml:space="preserve"> </w:t>
            </w:r>
            <w:r>
              <w:rPr>
                <w:rFonts w:ascii="Calibri" w:eastAsia="Calibri" w:hAnsi="Calibri" w:cs="Mangal"/>
                <w:i/>
                <w:iCs/>
                <w:cs/>
                <w:lang w:bidi="hi-IN"/>
              </w:rPr>
              <w:t>ही</w:t>
            </w:r>
            <w:r>
              <w:rPr>
                <w:rFonts w:ascii="Calibri" w:eastAsia="Calibri" w:hAnsi="Calibri" w:cs="Mangal"/>
                <w:i/>
                <w:szCs w:val="20"/>
                <w:lang w:bidi="hi-IN"/>
              </w:rPr>
              <w:t xml:space="preserve"> </w:t>
            </w:r>
            <w:r>
              <w:rPr>
                <w:rFonts w:ascii="Calibri" w:eastAsia="Calibri" w:hAnsi="Calibri" w:cs="Mangal"/>
                <w:i/>
                <w:iCs/>
                <w:cs/>
                <w:lang w:bidi="hi-IN"/>
              </w:rPr>
              <w:t>कम</w:t>
            </w:r>
            <w:r>
              <w:rPr>
                <w:rFonts w:ascii="Calibri" w:eastAsia="Calibri" w:hAnsi="Calibri" w:cs="Mangal"/>
                <w:i/>
                <w:szCs w:val="20"/>
                <w:lang w:bidi="hi-IN"/>
              </w:rPr>
              <w:t xml:space="preserve"> </w:t>
            </w:r>
            <w:r>
              <w:rPr>
                <w:rFonts w:ascii="Calibri" w:eastAsia="Calibri" w:hAnsi="Calibri" w:cs="Mangal"/>
                <w:i/>
                <w:iCs/>
                <w:cs/>
                <w:lang w:bidi="hi-IN"/>
              </w:rPr>
              <w:t>प्रदूषित</w:t>
            </w:r>
            <w:r>
              <w:rPr>
                <w:rFonts w:eastAsia="Calibri" w:cs="Mangal"/>
                <w:i/>
                <w:szCs w:val="20"/>
                <w:lang w:bidi="hi-IN"/>
              </w:rPr>
              <w:t xml:space="preserve">I </w:t>
            </w:r>
          </w:p>
        </w:tc>
        <w:tc>
          <w:tcPr>
            <w:tcW w:w="5387" w:type="dxa"/>
          </w:tcPr>
          <w:p w:rsidR="00A57EB3" w:rsidRDefault="00A57EB3" w:rsidP="00A57EB3">
            <w:pPr>
              <w:spacing w:after="0" w:line="240" w:lineRule="auto"/>
              <w:rPr>
                <w:iCs/>
                <w:lang w:val="en-US"/>
              </w:rPr>
            </w:pPr>
            <w:r>
              <w:rPr>
                <w:rFonts w:eastAsia="Calibri" w:cs="Raavi"/>
                <w:iCs/>
                <w:lang w:val="en-US"/>
              </w:rPr>
              <w:t xml:space="preserve">And the green transition also comes with benefits: a safer world for future generations of course, but also less pollution. </w:t>
            </w:r>
          </w:p>
        </w:tc>
        <w:tc>
          <w:tcPr>
            <w:tcW w:w="4820" w:type="dxa"/>
          </w:tcPr>
          <w:p w:rsidR="00A57EB3" w:rsidRDefault="00A57EB3" w:rsidP="00A57EB3">
            <w:pPr>
              <w:spacing w:after="0" w:line="240" w:lineRule="auto"/>
              <w:rPr>
                <w:iCs/>
                <w:lang w:val="en-US"/>
              </w:rPr>
            </w:pPr>
          </w:p>
          <w:p w:rsidR="00A57EB3" w:rsidRDefault="00A57EB3" w:rsidP="00A57EB3">
            <w:r>
              <w:t>earth</w:t>
            </w:r>
          </w:p>
        </w:tc>
      </w:tr>
      <w:tr w:rsidR="00A57EB3">
        <w:tc>
          <w:tcPr>
            <w:tcW w:w="5245" w:type="dxa"/>
            <w:tcBorders>
              <w:top w:val="nil"/>
            </w:tcBorders>
          </w:tcPr>
          <w:p w:rsidR="00A57EB3" w:rsidRDefault="00A57EB3" w:rsidP="00A57EB3">
            <w:pPr>
              <w:spacing w:after="0" w:line="240" w:lineRule="auto"/>
              <w:rPr>
                <w:rFonts w:cs="Mangal"/>
                <w:i/>
                <w:szCs w:val="20"/>
                <w:lang w:bidi="hi-IN"/>
              </w:rPr>
            </w:pPr>
            <w:r>
              <w:rPr>
                <w:rFonts w:ascii="Calibri" w:eastAsia="Calibri" w:hAnsi="Calibri" w:cs="Mangal"/>
                <w:i/>
                <w:iCs/>
                <w:cs/>
                <w:lang w:bidi="hi-IN"/>
              </w:rPr>
              <w:t>और</w:t>
            </w:r>
            <w:r>
              <w:rPr>
                <w:rFonts w:ascii="Calibri" w:eastAsia="Calibri" w:hAnsi="Calibri" w:cs="Mangal"/>
                <w:i/>
                <w:szCs w:val="20"/>
                <w:lang w:bidi="hi-IN"/>
              </w:rPr>
              <w:t xml:space="preserve"> </w:t>
            </w:r>
            <w:r>
              <w:rPr>
                <w:rFonts w:ascii="Calibri" w:eastAsia="Calibri" w:hAnsi="Calibri" w:cs="Mangal"/>
                <w:i/>
                <w:iCs/>
                <w:cs/>
                <w:lang w:bidi="hi-IN"/>
              </w:rPr>
              <w:t>जलवायु</w:t>
            </w:r>
            <w:r>
              <w:rPr>
                <w:rFonts w:ascii="Calibri" w:eastAsia="Calibri" w:hAnsi="Calibri" w:cs="Mangal"/>
                <w:i/>
                <w:szCs w:val="20"/>
                <w:lang w:bidi="hi-IN"/>
              </w:rPr>
              <w:t xml:space="preserve"> </w:t>
            </w:r>
            <w:r>
              <w:rPr>
                <w:rFonts w:ascii="Calibri" w:eastAsia="Calibri" w:hAnsi="Calibri" w:cs="Mangal"/>
                <w:i/>
                <w:iCs/>
                <w:cs/>
                <w:lang w:bidi="hi-IN"/>
              </w:rPr>
              <w:t>नीतियों</w:t>
            </w:r>
            <w:r>
              <w:rPr>
                <w:rFonts w:ascii="Calibri" w:eastAsia="Calibri" w:hAnsi="Calibri" w:cs="Mangal"/>
                <w:i/>
                <w:szCs w:val="20"/>
                <w:lang w:bidi="hi-IN"/>
              </w:rPr>
              <w:t xml:space="preserve"> </w:t>
            </w:r>
            <w:r>
              <w:rPr>
                <w:rFonts w:ascii="Calibri" w:eastAsia="Calibri" w:hAnsi="Calibri" w:cs="Mangal"/>
                <w:i/>
                <w:iCs/>
                <w:cs/>
                <w:lang w:bidi="hi-IN"/>
              </w:rPr>
              <w:t>को</w:t>
            </w:r>
            <w:r>
              <w:rPr>
                <w:rFonts w:ascii="Calibri" w:eastAsia="Calibri" w:hAnsi="Calibri" w:cs="Mangal"/>
                <w:i/>
                <w:szCs w:val="20"/>
                <w:lang w:bidi="hi-IN"/>
              </w:rPr>
              <w:t xml:space="preserve"> </w:t>
            </w:r>
            <w:r>
              <w:rPr>
                <w:rFonts w:ascii="Calibri" w:eastAsia="Calibri" w:hAnsi="Calibri" w:cs="Mangal"/>
                <w:i/>
                <w:iCs/>
                <w:cs/>
                <w:lang w:bidi="hi-IN"/>
              </w:rPr>
              <w:t>गरीब</w:t>
            </w:r>
            <w:r>
              <w:rPr>
                <w:rFonts w:ascii="Calibri" w:eastAsia="Calibri" w:hAnsi="Calibri" w:cs="Mangal"/>
                <w:i/>
                <w:szCs w:val="20"/>
                <w:lang w:bidi="hi-IN"/>
              </w:rPr>
              <w:t xml:space="preserve"> </w:t>
            </w:r>
            <w:r>
              <w:rPr>
                <w:rFonts w:ascii="Calibri" w:eastAsia="Calibri" w:hAnsi="Calibri" w:cs="Mangal"/>
                <w:i/>
                <w:iCs/>
                <w:cs/>
                <w:lang w:bidi="hi-IN"/>
              </w:rPr>
              <w:t>और</w:t>
            </w:r>
            <w:r>
              <w:rPr>
                <w:rFonts w:ascii="Calibri" w:eastAsia="Calibri" w:hAnsi="Calibri" w:cs="Mangal"/>
                <w:i/>
                <w:szCs w:val="20"/>
                <w:lang w:bidi="hi-IN"/>
              </w:rPr>
              <w:t xml:space="preserve"> </w:t>
            </w:r>
            <w:r>
              <w:rPr>
                <w:rFonts w:ascii="Calibri" w:eastAsia="Calibri" w:hAnsi="Calibri" w:cs="Mangal"/>
                <w:i/>
                <w:iCs/>
                <w:cs/>
                <w:lang w:bidi="hi-IN"/>
              </w:rPr>
              <w:t>मध्यम</w:t>
            </w:r>
            <w:r>
              <w:rPr>
                <w:rFonts w:eastAsia="Calibri" w:cs="Mangal"/>
                <w:i/>
                <w:szCs w:val="20"/>
                <w:lang w:bidi="hi-IN"/>
              </w:rPr>
              <w:t>-</w:t>
            </w:r>
            <w:r>
              <w:rPr>
                <w:rFonts w:ascii="Calibri" w:eastAsia="Calibri" w:hAnsi="Calibri" w:cs="Mangal"/>
                <w:i/>
                <w:iCs/>
                <w:cs/>
                <w:lang w:bidi="hi-IN"/>
              </w:rPr>
              <w:t>वर्गीय</w:t>
            </w:r>
            <w:r>
              <w:rPr>
                <w:rFonts w:ascii="Calibri" w:eastAsia="Calibri" w:hAnsi="Calibri" w:cs="Mangal"/>
                <w:i/>
                <w:szCs w:val="20"/>
                <w:lang w:bidi="hi-IN"/>
              </w:rPr>
              <w:t xml:space="preserve"> </w:t>
            </w:r>
            <w:r>
              <w:rPr>
                <w:rFonts w:ascii="Calibri" w:eastAsia="Calibri" w:hAnsi="Calibri" w:cs="Mangal"/>
                <w:i/>
                <w:iCs/>
                <w:cs/>
                <w:lang w:bidi="hi-IN"/>
              </w:rPr>
              <w:t>परिवारों</w:t>
            </w:r>
            <w:r>
              <w:rPr>
                <w:rFonts w:ascii="Calibri" w:eastAsia="Calibri" w:hAnsi="Calibri" w:cs="Mangal"/>
                <w:i/>
                <w:szCs w:val="20"/>
                <w:lang w:bidi="hi-IN"/>
              </w:rPr>
              <w:t xml:space="preserve"> </w:t>
            </w:r>
            <w:r>
              <w:rPr>
                <w:rFonts w:ascii="Calibri" w:eastAsia="Calibri" w:hAnsi="Calibri" w:cs="Mangal"/>
                <w:i/>
                <w:iCs/>
                <w:cs/>
                <w:lang w:bidi="hi-IN"/>
              </w:rPr>
              <w:t>की</w:t>
            </w:r>
            <w:r>
              <w:rPr>
                <w:rFonts w:ascii="Calibri" w:eastAsia="Calibri" w:hAnsi="Calibri" w:cs="Mangal"/>
                <w:i/>
                <w:szCs w:val="20"/>
                <w:lang w:bidi="hi-IN"/>
              </w:rPr>
              <w:t xml:space="preserve"> </w:t>
            </w:r>
            <w:r>
              <w:rPr>
                <w:rFonts w:ascii="Calibri" w:eastAsia="Calibri" w:hAnsi="Calibri" w:cs="Mangal"/>
                <w:i/>
                <w:iCs/>
                <w:cs/>
                <w:lang w:bidi="hi-IN"/>
              </w:rPr>
              <w:t>सुरक्षा</w:t>
            </w:r>
            <w:r>
              <w:rPr>
                <w:rFonts w:ascii="Calibri" w:eastAsia="Calibri" w:hAnsi="Calibri" w:cs="Mangal"/>
                <w:i/>
                <w:szCs w:val="20"/>
                <w:lang w:bidi="hi-IN"/>
              </w:rPr>
              <w:t xml:space="preserve"> </w:t>
            </w:r>
            <w:r>
              <w:rPr>
                <w:rFonts w:ascii="Calibri" w:eastAsia="Calibri" w:hAnsi="Calibri" w:cs="Mangal"/>
                <w:i/>
                <w:iCs/>
                <w:cs/>
                <w:lang w:bidi="hi-IN"/>
              </w:rPr>
              <w:t>को</w:t>
            </w:r>
            <w:r>
              <w:rPr>
                <w:rFonts w:ascii="Calibri" w:eastAsia="Calibri" w:hAnsi="Calibri" w:cs="Mangal"/>
                <w:i/>
                <w:szCs w:val="20"/>
                <w:lang w:bidi="hi-IN"/>
              </w:rPr>
              <w:t xml:space="preserve"> </w:t>
            </w:r>
            <w:r>
              <w:rPr>
                <w:rFonts w:ascii="Calibri" w:eastAsia="Calibri" w:hAnsi="Calibri" w:cs="Mangal"/>
                <w:i/>
                <w:iCs/>
                <w:cs/>
                <w:lang w:bidi="hi-IN"/>
              </w:rPr>
              <w:t>ध्यान</w:t>
            </w:r>
            <w:r>
              <w:rPr>
                <w:rFonts w:ascii="Calibri" w:eastAsia="Calibri" w:hAnsi="Calibri" w:cs="Mangal"/>
                <w:i/>
                <w:szCs w:val="20"/>
                <w:lang w:bidi="hi-IN"/>
              </w:rPr>
              <w:t xml:space="preserve"> </w:t>
            </w:r>
            <w:r>
              <w:rPr>
                <w:rFonts w:ascii="Calibri" w:eastAsia="Calibri" w:hAnsi="Calibri" w:cs="Mangal"/>
                <w:i/>
                <w:iCs/>
                <w:cs/>
                <w:lang w:bidi="hi-IN"/>
              </w:rPr>
              <w:t>में</w:t>
            </w:r>
            <w:r>
              <w:rPr>
                <w:rFonts w:ascii="Calibri" w:eastAsia="Calibri" w:hAnsi="Calibri" w:cs="Mangal"/>
                <w:i/>
                <w:szCs w:val="20"/>
                <w:lang w:bidi="hi-IN"/>
              </w:rPr>
              <w:t xml:space="preserve"> </w:t>
            </w:r>
            <w:r>
              <w:rPr>
                <w:rFonts w:ascii="Calibri" w:eastAsia="Calibri" w:hAnsi="Calibri" w:cs="Mangal"/>
                <w:i/>
                <w:iCs/>
                <w:cs/>
                <w:lang w:bidi="hi-IN"/>
              </w:rPr>
              <w:t>रखते</w:t>
            </w:r>
            <w:r>
              <w:rPr>
                <w:rFonts w:ascii="Calibri" w:eastAsia="Calibri" w:hAnsi="Calibri" w:cs="Mangal"/>
                <w:i/>
                <w:szCs w:val="20"/>
                <w:lang w:bidi="hi-IN"/>
              </w:rPr>
              <w:t xml:space="preserve"> </w:t>
            </w:r>
            <w:r>
              <w:rPr>
                <w:rFonts w:ascii="Calibri" w:eastAsia="Calibri" w:hAnsi="Calibri" w:cs="Mangal"/>
                <w:i/>
                <w:iCs/>
                <w:cs/>
                <w:lang w:bidi="hi-IN"/>
              </w:rPr>
              <w:t>हुए</w:t>
            </w:r>
            <w:r>
              <w:rPr>
                <w:rFonts w:ascii="Calibri" w:eastAsia="Calibri" w:hAnsi="Calibri" w:cs="Mangal"/>
                <w:i/>
                <w:szCs w:val="20"/>
                <w:lang w:bidi="hi-IN"/>
              </w:rPr>
              <w:t xml:space="preserve"> </w:t>
            </w:r>
            <w:r>
              <w:rPr>
                <w:rFonts w:ascii="Calibri" w:eastAsia="Calibri" w:hAnsi="Calibri" w:cs="Mangal"/>
                <w:i/>
                <w:iCs/>
                <w:cs/>
                <w:lang w:bidi="hi-IN"/>
              </w:rPr>
              <w:t>बनाया</w:t>
            </w:r>
            <w:r>
              <w:rPr>
                <w:rFonts w:ascii="Calibri" w:eastAsia="Calibri" w:hAnsi="Calibri" w:cs="Mangal"/>
                <w:i/>
                <w:szCs w:val="20"/>
                <w:lang w:bidi="hi-IN"/>
              </w:rPr>
              <w:t xml:space="preserve"> </w:t>
            </w:r>
            <w:r>
              <w:rPr>
                <w:rFonts w:ascii="Calibri" w:eastAsia="Calibri" w:hAnsi="Calibri" w:cs="Mangal"/>
                <w:i/>
                <w:iCs/>
                <w:cs/>
                <w:lang w:bidi="hi-IN"/>
              </w:rPr>
              <w:t>जा</w:t>
            </w:r>
            <w:r>
              <w:rPr>
                <w:rFonts w:ascii="Calibri" w:eastAsia="Calibri" w:hAnsi="Calibri" w:cs="Mangal"/>
                <w:i/>
                <w:szCs w:val="20"/>
                <w:lang w:bidi="hi-IN"/>
              </w:rPr>
              <w:t xml:space="preserve"> </w:t>
            </w:r>
            <w:r>
              <w:rPr>
                <w:rFonts w:ascii="Calibri" w:eastAsia="Calibri" w:hAnsi="Calibri" w:cs="Mangal"/>
                <w:i/>
                <w:iCs/>
                <w:cs/>
                <w:lang w:bidi="hi-IN"/>
              </w:rPr>
              <w:t>सकता</w:t>
            </w:r>
            <w:r>
              <w:rPr>
                <w:rFonts w:ascii="Calibri" w:eastAsia="Calibri" w:hAnsi="Calibri" w:cs="Mangal"/>
                <w:i/>
                <w:szCs w:val="20"/>
                <w:lang w:bidi="hi-IN"/>
              </w:rPr>
              <w:t xml:space="preserve"> </w:t>
            </w:r>
            <w:r>
              <w:rPr>
                <w:rFonts w:ascii="Calibri" w:eastAsia="Calibri" w:hAnsi="Calibri" w:cs="Mangal"/>
                <w:i/>
                <w:iCs/>
                <w:cs/>
                <w:lang w:bidi="hi-IN"/>
              </w:rPr>
              <w:t>है</w:t>
            </w:r>
            <w:r>
              <w:rPr>
                <w:rFonts w:eastAsia="Calibri" w:cs="Mangal"/>
                <w:i/>
                <w:szCs w:val="20"/>
                <w:lang w:bidi="hi-IN"/>
              </w:rPr>
              <w:t>,</w:t>
            </w:r>
          </w:p>
        </w:tc>
        <w:tc>
          <w:tcPr>
            <w:tcW w:w="5387" w:type="dxa"/>
            <w:tcBorders>
              <w:top w:val="nil"/>
            </w:tcBorders>
          </w:tcPr>
          <w:p w:rsidR="00A57EB3" w:rsidRDefault="00A57EB3" w:rsidP="00A57EB3">
            <w:pPr>
              <w:spacing w:after="0" w:line="240" w:lineRule="auto"/>
              <w:rPr>
                <w:iCs/>
                <w:lang w:val="en-US"/>
              </w:rPr>
            </w:pPr>
            <w:r>
              <w:rPr>
                <w:rFonts w:eastAsia="Calibri" w:cs="Raavi"/>
                <w:iCs/>
                <w:lang w:val="en-US"/>
              </w:rPr>
              <w:t xml:space="preserve">And climate policies can be designed to protect poor and middle-class households, </w:t>
            </w:r>
          </w:p>
        </w:tc>
        <w:tc>
          <w:tcPr>
            <w:tcW w:w="4820" w:type="dxa"/>
            <w:tcBorders>
              <w:top w:val="nil"/>
            </w:tcBorders>
          </w:tcPr>
          <w:p w:rsidR="00A57EB3" w:rsidRDefault="00A57EB3" w:rsidP="00A57EB3">
            <w:pPr>
              <w:spacing w:after="0" w:line="240" w:lineRule="auto"/>
              <w:rPr>
                <w:iCs/>
                <w:lang w:val="en-US"/>
              </w:rPr>
            </w:pPr>
            <w:r>
              <w:rPr>
                <w:rFonts w:eastAsia="Calibri" w:cs="Raavi"/>
                <w:iCs/>
                <w:lang w:val="en-US"/>
              </w:rPr>
              <w:t>Blue collars</w:t>
            </w:r>
          </w:p>
        </w:tc>
      </w:tr>
      <w:tr w:rsidR="00A57EB3" w:rsidRPr="00187D50">
        <w:tc>
          <w:tcPr>
            <w:tcW w:w="5245" w:type="dxa"/>
            <w:tcBorders>
              <w:top w:val="nil"/>
            </w:tcBorders>
          </w:tcPr>
          <w:p w:rsidR="00A57EB3" w:rsidRDefault="00A57EB3" w:rsidP="00A57EB3">
            <w:pPr>
              <w:spacing w:after="0" w:line="240" w:lineRule="auto"/>
              <w:rPr>
                <w:rFonts w:cs="Mangal"/>
                <w:i/>
                <w:szCs w:val="20"/>
                <w:lang w:bidi="hi-IN"/>
              </w:rPr>
            </w:pPr>
            <w:r>
              <w:rPr>
                <w:rFonts w:eastAsia="Calibri" w:cs="Mangal"/>
                <w:i/>
                <w:szCs w:val="20"/>
                <w:lang w:bidi="hi-IN"/>
              </w:rPr>
              <w:t xml:space="preserve"> </w:t>
            </w:r>
            <w:r>
              <w:rPr>
                <w:rFonts w:ascii="Calibri" w:eastAsia="Calibri" w:hAnsi="Calibri" w:cs="Mangal"/>
                <w:i/>
                <w:iCs/>
                <w:cs/>
                <w:lang w:bidi="hi-IN"/>
              </w:rPr>
              <w:t>जिससे</w:t>
            </w:r>
            <w:r>
              <w:rPr>
                <w:rFonts w:ascii="Calibri" w:eastAsia="Calibri" w:hAnsi="Calibri" w:cs="Mangal"/>
                <w:i/>
                <w:szCs w:val="20"/>
                <w:lang w:bidi="hi-IN"/>
              </w:rPr>
              <w:t xml:space="preserve"> </w:t>
            </w:r>
            <w:r>
              <w:rPr>
                <w:rFonts w:ascii="Calibri" w:eastAsia="Calibri" w:hAnsi="Calibri" w:cs="Mangal"/>
                <w:i/>
                <w:iCs/>
                <w:cs/>
                <w:lang w:bidi="hi-IN"/>
              </w:rPr>
              <w:t>वे</w:t>
            </w:r>
            <w:r>
              <w:rPr>
                <w:rFonts w:ascii="Calibri" w:eastAsia="Calibri" w:hAnsi="Calibri" w:cs="Mangal"/>
                <w:i/>
                <w:szCs w:val="20"/>
                <w:lang w:bidi="hi-IN"/>
              </w:rPr>
              <w:t xml:space="preserve"> </w:t>
            </w:r>
            <w:r>
              <w:rPr>
                <w:rFonts w:ascii="Calibri" w:eastAsia="Calibri" w:hAnsi="Calibri" w:cs="Mangal"/>
                <w:i/>
                <w:iCs/>
                <w:cs/>
                <w:lang w:bidi="hi-IN"/>
              </w:rPr>
              <w:t>कार्बन</w:t>
            </w:r>
            <w:r>
              <w:rPr>
                <w:rFonts w:ascii="Calibri" w:eastAsia="Calibri" w:hAnsi="Calibri" w:cs="Mangal"/>
                <w:i/>
                <w:szCs w:val="20"/>
                <w:lang w:bidi="hi-IN"/>
              </w:rPr>
              <w:t xml:space="preserve"> </w:t>
            </w:r>
            <w:r>
              <w:rPr>
                <w:rFonts w:ascii="Calibri" w:eastAsia="Calibri" w:hAnsi="Calibri" w:cs="Mangal"/>
                <w:i/>
                <w:iCs/>
                <w:cs/>
                <w:lang w:bidi="hi-IN"/>
              </w:rPr>
              <w:t>टैक्स</w:t>
            </w:r>
            <w:r>
              <w:rPr>
                <w:rFonts w:ascii="Calibri" w:eastAsia="Calibri" w:hAnsi="Calibri" w:cs="Mangal"/>
                <w:i/>
                <w:szCs w:val="20"/>
                <w:lang w:bidi="hi-IN"/>
              </w:rPr>
              <w:t xml:space="preserve"> </w:t>
            </w:r>
            <w:r>
              <w:rPr>
                <w:rFonts w:ascii="Calibri" w:eastAsia="Calibri" w:hAnsi="Calibri" w:cs="Mangal"/>
                <w:i/>
                <w:iCs/>
                <w:cs/>
                <w:lang w:bidi="hi-IN"/>
              </w:rPr>
              <w:t>के</w:t>
            </w:r>
            <w:r>
              <w:rPr>
                <w:rFonts w:ascii="Calibri" w:eastAsia="Calibri" w:hAnsi="Calibri" w:cs="Mangal"/>
                <w:i/>
                <w:szCs w:val="20"/>
                <w:lang w:bidi="hi-IN"/>
              </w:rPr>
              <w:t xml:space="preserve"> </w:t>
            </w:r>
            <w:r>
              <w:rPr>
                <w:rFonts w:ascii="Calibri" w:eastAsia="Calibri" w:hAnsi="Calibri" w:cs="Mangal"/>
                <w:i/>
                <w:iCs/>
                <w:cs/>
                <w:lang w:bidi="hi-IN"/>
              </w:rPr>
              <w:t>साथ</w:t>
            </w:r>
            <w:r>
              <w:rPr>
                <w:rFonts w:ascii="Calibri" w:eastAsia="Calibri" w:hAnsi="Calibri" w:cs="Mangal"/>
                <w:i/>
                <w:szCs w:val="20"/>
                <w:lang w:bidi="hi-IN"/>
              </w:rPr>
              <w:t xml:space="preserve"> </w:t>
            </w:r>
            <w:r>
              <w:rPr>
                <w:rFonts w:ascii="Calibri" w:eastAsia="Calibri" w:hAnsi="Calibri" w:cs="Mangal"/>
                <w:i/>
                <w:iCs/>
                <w:cs/>
                <w:lang w:bidi="hi-IN"/>
              </w:rPr>
              <w:t>नकद</w:t>
            </w:r>
            <w:r>
              <w:rPr>
                <w:rFonts w:ascii="Calibri" w:eastAsia="Calibri" w:hAnsi="Calibri" w:cs="Mangal"/>
                <w:i/>
                <w:szCs w:val="20"/>
                <w:lang w:bidi="hi-IN"/>
              </w:rPr>
              <w:t xml:space="preserve"> </w:t>
            </w:r>
            <w:r>
              <w:rPr>
                <w:rFonts w:ascii="Calibri" w:eastAsia="Calibri" w:hAnsi="Calibri" w:cs="Mangal"/>
                <w:i/>
                <w:iCs/>
                <w:cs/>
                <w:lang w:bidi="hi-IN"/>
              </w:rPr>
              <w:t>भुगतान</w:t>
            </w:r>
            <w:r>
              <w:rPr>
                <w:rFonts w:ascii="Calibri" w:eastAsia="Calibri" w:hAnsi="Calibri" w:cs="Mangal"/>
                <w:i/>
                <w:szCs w:val="20"/>
                <w:lang w:bidi="hi-IN"/>
              </w:rPr>
              <w:t xml:space="preserve"> </w:t>
            </w:r>
            <w:r>
              <w:rPr>
                <w:rFonts w:ascii="Calibri" w:eastAsia="Calibri" w:hAnsi="Calibri" w:cs="Mangal"/>
                <w:i/>
                <w:iCs/>
                <w:cs/>
                <w:lang w:bidi="hi-IN"/>
              </w:rPr>
              <w:t>होने</w:t>
            </w:r>
            <w:r>
              <w:rPr>
                <w:rFonts w:ascii="Calibri" w:eastAsia="Calibri" w:hAnsi="Calibri" w:cs="Mangal"/>
                <w:i/>
                <w:szCs w:val="20"/>
                <w:lang w:bidi="hi-IN"/>
              </w:rPr>
              <w:t xml:space="preserve"> </w:t>
            </w:r>
            <w:r>
              <w:rPr>
                <w:rFonts w:ascii="Calibri" w:eastAsia="Calibri" w:hAnsi="Calibri" w:cs="Mangal"/>
                <w:i/>
                <w:iCs/>
                <w:cs/>
                <w:lang w:bidi="hi-IN"/>
              </w:rPr>
              <w:t>से</w:t>
            </w:r>
            <w:r>
              <w:rPr>
                <w:rFonts w:ascii="Calibri" w:eastAsia="Calibri" w:hAnsi="Calibri" w:cs="Mangal"/>
                <w:i/>
                <w:szCs w:val="20"/>
                <w:lang w:bidi="hi-IN"/>
              </w:rPr>
              <w:t xml:space="preserve"> </w:t>
            </w:r>
            <w:r>
              <w:rPr>
                <w:rFonts w:ascii="Calibri" w:eastAsia="Calibri" w:hAnsi="Calibri" w:cs="Mangal"/>
                <w:i/>
                <w:iCs/>
                <w:cs/>
                <w:lang w:bidi="hi-IN"/>
              </w:rPr>
              <w:t>अधिक</w:t>
            </w:r>
            <w:r>
              <w:rPr>
                <w:rFonts w:ascii="Calibri" w:eastAsia="Calibri" w:hAnsi="Calibri" w:cs="Mangal"/>
                <w:i/>
                <w:szCs w:val="20"/>
                <w:lang w:bidi="hi-IN"/>
              </w:rPr>
              <w:t xml:space="preserve"> </w:t>
            </w:r>
            <w:r>
              <w:rPr>
                <w:rFonts w:ascii="Calibri" w:eastAsia="Calibri" w:hAnsi="Calibri" w:cs="Mangal"/>
                <w:i/>
                <w:iCs/>
                <w:cs/>
                <w:lang w:bidi="hi-IN"/>
              </w:rPr>
              <w:t>आय</w:t>
            </w:r>
            <w:r>
              <w:rPr>
                <w:rFonts w:eastAsia="Calibri" w:cs="Mangal"/>
                <w:i/>
                <w:szCs w:val="20"/>
                <w:lang w:bidi="hi-IN"/>
              </w:rPr>
              <w:t xml:space="preserve">, </w:t>
            </w:r>
          </w:p>
        </w:tc>
        <w:tc>
          <w:tcPr>
            <w:tcW w:w="5387" w:type="dxa"/>
            <w:tcBorders>
              <w:top w:val="nil"/>
            </w:tcBorders>
          </w:tcPr>
          <w:p w:rsidR="00A57EB3" w:rsidRDefault="00A57EB3" w:rsidP="00A57EB3">
            <w:pPr>
              <w:spacing w:after="0" w:line="240" w:lineRule="auto"/>
              <w:rPr>
                <w:iCs/>
                <w:lang w:val="en-US"/>
              </w:rPr>
            </w:pPr>
            <w:r>
              <w:rPr>
                <w:rFonts w:eastAsia="Calibri" w:cs="Raavi"/>
                <w:iCs/>
                <w:lang w:val="en-US"/>
              </w:rPr>
              <w:t xml:space="preserve">as they can have more income with the carbon tax with cash transfers, </w:t>
            </w:r>
          </w:p>
        </w:tc>
        <w:tc>
          <w:tcPr>
            <w:tcW w:w="4820" w:type="dxa"/>
            <w:tcBorders>
              <w:top w:val="nil"/>
            </w:tcBorders>
          </w:tcPr>
          <w:p w:rsidR="00A57EB3" w:rsidRDefault="00A57EB3" w:rsidP="00A57EB3">
            <w:pPr>
              <w:spacing w:after="0" w:line="240" w:lineRule="auto"/>
              <w:rPr>
                <w:iCs/>
                <w:lang w:val="en-US"/>
              </w:rPr>
            </w:pPr>
            <w:r>
              <w:rPr>
                <w:rFonts w:eastAsia="Calibri" w:cs="Raavi"/>
                <w:iCs/>
                <w:lang w:val="en-US"/>
              </w:rPr>
              <w:t>With cash and more cash</w:t>
            </w:r>
          </w:p>
        </w:tc>
      </w:tr>
      <w:tr w:rsidR="00A57EB3">
        <w:tc>
          <w:tcPr>
            <w:tcW w:w="5245" w:type="dxa"/>
            <w:tcBorders>
              <w:top w:val="nil"/>
            </w:tcBorders>
          </w:tcPr>
          <w:p w:rsidR="00A57EB3" w:rsidRPr="000F71A6" w:rsidRDefault="00A57EB3" w:rsidP="00A57EB3">
            <w:pPr>
              <w:spacing w:after="0" w:line="240" w:lineRule="auto"/>
              <w:rPr>
                <w:rFonts w:cs="Mangal"/>
                <w:i/>
                <w:szCs w:val="20"/>
                <w:lang w:val="en-US" w:bidi="hi-IN"/>
              </w:rPr>
            </w:pPr>
            <w:r>
              <w:rPr>
                <w:rFonts w:ascii="Calibri" w:eastAsia="Calibri" w:hAnsi="Calibri" w:cs="Mangal"/>
                <w:i/>
                <w:iCs/>
                <w:cs/>
                <w:lang w:bidi="hi-IN"/>
              </w:rPr>
              <w:t>और</w:t>
            </w:r>
            <w:r w:rsidRPr="000F71A6">
              <w:rPr>
                <w:rFonts w:ascii="Calibri" w:eastAsia="Calibri" w:hAnsi="Calibri" w:cs="Mangal"/>
                <w:i/>
                <w:szCs w:val="20"/>
                <w:lang w:val="en-US" w:bidi="hi-IN"/>
              </w:rPr>
              <w:t xml:space="preserve"> </w:t>
            </w:r>
            <w:r>
              <w:rPr>
                <w:rFonts w:ascii="Calibri" w:eastAsia="Calibri" w:hAnsi="Calibri" w:cs="Mangal"/>
                <w:i/>
                <w:iCs/>
                <w:cs/>
                <w:lang w:bidi="hi-IN"/>
              </w:rPr>
              <w:t>हरित</w:t>
            </w:r>
            <w:r w:rsidRPr="000F71A6">
              <w:rPr>
                <w:rFonts w:ascii="Calibri" w:eastAsia="Calibri" w:hAnsi="Calibri" w:cs="Mangal"/>
                <w:i/>
                <w:szCs w:val="20"/>
                <w:lang w:val="en-US" w:bidi="hi-IN"/>
              </w:rPr>
              <w:t xml:space="preserve"> </w:t>
            </w:r>
            <w:r>
              <w:rPr>
                <w:rFonts w:ascii="Calibri" w:eastAsia="Calibri" w:hAnsi="Calibri" w:cs="Mangal"/>
                <w:i/>
                <w:iCs/>
                <w:cs/>
                <w:lang w:bidi="hi-IN"/>
              </w:rPr>
              <w:t>संरचना</w:t>
            </w:r>
            <w:r w:rsidRPr="000F71A6">
              <w:rPr>
                <w:rFonts w:ascii="Calibri" w:eastAsia="Calibri" w:hAnsi="Calibri" w:cs="Mangal"/>
                <w:i/>
                <w:szCs w:val="20"/>
                <w:lang w:val="en-US" w:bidi="hi-IN"/>
              </w:rPr>
              <w:t xml:space="preserve"> </w:t>
            </w:r>
            <w:r>
              <w:rPr>
                <w:rFonts w:ascii="Calibri" w:eastAsia="Calibri" w:hAnsi="Calibri" w:cs="Mangal"/>
                <w:i/>
                <w:iCs/>
                <w:cs/>
                <w:lang w:bidi="hi-IN"/>
              </w:rPr>
              <w:t>कार्यक्रम</w:t>
            </w:r>
            <w:r w:rsidRPr="000F71A6">
              <w:rPr>
                <w:rFonts w:ascii="Calibri" w:eastAsia="Calibri" w:hAnsi="Calibri" w:cs="Mangal"/>
                <w:i/>
                <w:szCs w:val="20"/>
                <w:lang w:val="en-US" w:bidi="hi-IN"/>
              </w:rPr>
              <w:t xml:space="preserve"> </w:t>
            </w:r>
            <w:r>
              <w:rPr>
                <w:rFonts w:ascii="Calibri" w:eastAsia="Calibri" w:hAnsi="Calibri" w:cs="Mangal"/>
                <w:i/>
                <w:iCs/>
                <w:cs/>
                <w:lang w:bidi="hi-IN"/>
              </w:rPr>
              <w:t>के</w:t>
            </w:r>
            <w:r w:rsidRPr="000F71A6">
              <w:rPr>
                <w:rFonts w:ascii="Calibri" w:eastAsia="Calibri" w:hAnsi="Calibri" w:cs="Mangal"/>
                <w:i/>
                <w:szCs w:val="20"/>
                <w:lang w:val="en-US" w:bidi="hi-IN"/>
              </w:rPr>
              <w:t xml:space="preserve"> </w:t>
            </w:r>
            <w:r>
              <w:rPr>
                <w:rFonts w:ascii="Calibri" w:eastAsia="Calibri" w:hAnsi="Calibri" w:cs="Mangal"/>
                <w:i/>
                <w:iCs/>
                <w:cs/>
                <w:lang w:bidi="hi-IN"/>
              </w:rPr>
              <w:t>साथ</w:t>
            </w:r>
            <w:r w:rsidRPr="000F71A6">
              <w:rPr>
                <w:rFonts w:ascii="Calibri" w:eastAsia="Calibri" w:hAnsi="Calibri" w:cs="Mangal"/>
                <w:i/>
                <w:szCs w:val="20"/>
                <w:lang w:val="en-US" w:bidi="hi-IN"/>
              </w:rPr>
              <w:t xml:space="preserve"> </w:t>
            </w:r>
            <w:r>
              <w:rPr>
                <w:rFonts w:ascii="Calibri" w:eastAsia="Calibri" w:hAnsi="Calibri" w:cs="Mangal"/>
                <w:i/>
                <w:iCs/>
                <w:cs/>
                <w:lang w:bidi="hi-IN"/>
              </w:rPr>
              <w:t>और</w:t>
            </w:r>
            <w:r w:rsidRPr="000F71A6">
              <w:rPr>
                <w:rFonts w:ascii="Calibri" w:eastAsia="Calibri" w:hAnsi="Calibri" w:cs="Mangal"/>
                <w:i/>
                <w:szCs w:val="20"/>
                <w:lang w:val="en-US" w:bidi="hi-IN"/>
              </w:rPr>
              <w:t xml:space="preserve"> </w:t>
            </w:r>
            <w:r>
              <w:rPr>
                <w:rFonts w:ascii="Calibri" w:eastAsia="Calibri" w:hAnsi="Calibri" w:cs="Mangal"/>
                <w:i/>
                <w:iCs/>
                <w:cs/>
                <w:lang w:bidi="hi-IN"/>
              </w:rPr>
              <w:t>अधिक</w:t>
            </w:r>
            <w:r w:rsidRPr="000F71A6">
              <w:rPr>
                <w:rFonts w:ascii="Calibri" w:eastAsia="Calibri" w:hAnsi="Calibri" w:cs="Mangal"/>
                <w:i/>
                <w:szCs w:val="20"/>
                <w:lang w:val="en-US" w:bidi="hi-IN"/>
              </w:rPr>
              <w:t xml:space="preserve"> </w:t>
            </w:r>
            <w:r>
              <w:rPr>
                <w:rFonts w:ascii="Calibri" w:eastAsia="Calibri" w:hAnsi="Calibri" w:cs="Mangal"/>
                <w:i/>
                <w:iCs/>
                <w:cs/>
                <w:lang w:bidi="hi-IN"/>
              </w:rPr>
              <w:t>नौकरियाँ</w:t>
            </w:r>
            <w:r w:rsidRPr="000F71A6">
              <w:rPr>
                <w:rFonts w:ascii="Calibri" w:eastAsia="Calibri" w:hAnsi="Calibri" w:cs="Mangal"/>
                <w:i/>
                <w:szCs w:val="20"/>
                <w:lang w:val="en-US" w:bidi="hi-IN"/>
              </w:rPr>
              <w:t xml:space="preserve"> </w:t>
            </w:r>
            <w:r>
              <w:rPr>
                <w:rFonts w:ascii="Calibri" w:eastAsia="Calibri" w:hAnsi="Calibri" w:cs="Mangal"/>
                <w:i/>
                <w:iCs/>
                <w:cs/>
                <w:lang w:bidi="hi-IN"/>
              </w:rPr>
              <w:t>पा</w:t>
            </w:r>
            <w:r w:rsidRPr="000F71A6">
              <w:rPr>
                <w:rFonts w:ascii="Calibri" w:eastAsia="Calibri" w:hAnsi="Calibri" w:cs="Mangal"/>
                <w:i/>
                <w:szCs w:val="20"/>
                <w:lang w:val="en-US" w:bidi="hi-IN"/>
              </w:rPr>
              <w:t xml:space="preserve"> </w:t>
            </w:r>
            <w:r>
              <w:rPr>
                <w:rFonts w:ascii="Calibri" w:eastAsia="Calibri" w:hAnsi="Calibri" w:cs="Mangal"/>
                <w:i/>
                <w:iCs/>
                <w:cs/>
                <w:lang w:bidi="hi-IN"/>
              </w:rPr>
              <w:t>सकते</w:t>
            </w:r>
            <w:r w:rsidRPr="000F71A6">
              <w:rPr>
                <w:rFonts w:ascii="Calibri" w:eastAsia="Calibri" w:hAnsi="Calibri" w:cs="Mangal"/>
                <w:i/>
                <w:szCs w:val="20"/>
                <w:lang w:val="en-US" w:bidi="hi-IN"/>
              </w:rPr>
              <w:t xml:space="preserve"> </w:t>
            </w:r>
            <w:r>
              <w:rPr>
                <w:rFonts w:ascii="Calibri" w:eastAsia="Calibri" w:hAnsi="Calibri" w:cs="Mangal"/>
                <w:i/>
                <w:iCs/>
                <w:cs/>
                <w:lang w:bidi="hi-IN"/>
              </w:rPr>
              <w:t>हैं</w:t>
            </w:r>
            <w:r w:rsidRPr="000F71A6">
              <w:rPr>
                <w:rFonts w:eastAsia="Calibri" w:cs="Mangal"/>
                <w:i/>
                <w:szCs w:val="20"/>
                <w:lang w:val="en-US" w:bidi="hi-IN"/>
              </w:rPr>
              <w:t>I</w:t>
            </w:r>
          </w:p>
        </w:tc>
        <w:tc>
          <w:tcPr>
            <w:tcW w:w="5387" w:type="dxa"/>
            <w:tcBorders>
              <w:top w:val="nil"/>
            </w:tcBorders>
          </w:tcPr>
          <w:p w:rsidR="00A57EB3" w:rsidRDefault="00A57EB3" w:rsidP="00A57EB3">
            <w:pPr>
              <w:spacing w:after="0" w:line="240" w:lineRule="auto"/>
              <w:rPr>
                <w:iCs/>
                <w:lang w:val="en-US"/>
              </w:rPr>
            </w:pPr>
            <w:r>
              <w:rPr>
                <w:rFonts w:eastAsia="Calibri" w:cs="Raavi"/>
                <w:iCs/>
                <w:lang w:val="en-US"/>
              </w:rPr>
              <w:t>and more jobs with a green infrastructure program.</w:t>
            </w:r>
          </w:p>
        </w:tc>
        <w:tc>
          <w:tcPr>
            <w:tcW w:w="4820" w:type="dxa"/>
            <w:tcBorders>
              <w:top w:val="nil"/>
            </w:tcBorders>
          </w:tcPr>
          <w:p w:rsidR="00A57EB3" w:rsidRDefault="00A57EB3" w:rsidP="00A57EB3">
            <w:pPr>
              <w:spacing w:after="0" w:line="240" w:lineRule="auto"/>
              <w:rPr>
                <w:iCs/>
                <w:lang w:val="en-US"/>
              </w:rPr>
            </w:pPr>
            <w:r>
              <w:rPr>
                <w:rFonts w:eastAsia="Calibri" w:cs="Raavi"/>
                <w:iCs/>
                <w:lang w:val="en-US"/>
              </w:rPr>
              <w:t>And more of them</w:t>
            </w:r>
          </w:p>
        </w:tc>
      </w:tr>
      <w:tr w:rsidR="00A57EB3">
        <w:tc>
          <w:tcPr>
            <w:tcW w:w="5245" w:type="dxa"/>
            <w:tcBorders>
              <w:top w:val="nil"/>
            </w:tcBorders>
          </w:tcPr>
          <w:p w:rsidR="00A57EB3" w:rsidRDefault="00A57EB3" w:rsidP="00A57EB3">
            <w:pPr>
              <w:spacing w:after="0" w:line="240" w:lineRule="auto"/>
              <w:rPr>
                <w:rFonts w:cs="Mangal"/>
                <w:i/>
                <w:szCs w:val="20"/>
                <w:lang w:bidi="hi-IN"/>
              </w:rPr>
            </w:pPr>
            <w:r>
              <w:rPr>
                <w:rFonts w:ascii="Nirmala UI" w:eastAsia="Calibri" w:hAnsi="Nirmala UI" w:cs="Nirmala UI"/>
                <w:i/>
                <w:iCs/>
                <w:color w:val="158466"/>
                <w:cs/>
                <w:lang w:bidi="hi-IN"/>
              </w:rPr>
              <w:t>हमने</w:t>
            </w:r>
            <w:r>
              <w:rPr>
                <w:rFonts w:ascii="Calibri" w:eastAsia="Calibri" w:hAnsi="Calibri" w:cs="Mangal"/>
                <w:i/>
                <w:color w:val="158466"/>
                <w:szCs w:val="20"/>
                <w:lang w:bidi="hi-IN"/>
              </w:rPr>
              <w:t xml:space="preserve"> </w:t>
            </w:r>
            <w:r>
              <w:rPr>
                <w:rFonts w:ascii="Nirmala UI" w:eastAsia="Calibri" w:hAnsi="Nirmala UI" w:cs="Nirmala UI"/>
                <w:i/>
                <w:iCs/>
                <w:color w:val="158466"/>
                <w:cs/>
                <w:lang w:bidi="hi-IN"/>
              </w:rPr>
              <w:t>तीन</w:t>
            </w:r>
            <w:r>
              <w:rPr>
                <w:rFonts w:ascii="Calibri" w:eastAsia="Calibri" w:hAnsi="Calibri" w:cs="Mangal"/>
                <w:i/>
                <w:color w:val="158466"/>
                <w:szCs w:val="20"/>
                <w:lang w:bidi="hi-IN"/>
              </w:rPr>
              <w:t xml:space="preserve"> </w:t>
            </w:r>
            <w:r>
              <w:rPr>
                <w:rFonts w:ascii="Nirmala UI" w:eastAsia="Calibri" w:hAnsi="Nirmala UI" w:cs="Nirmala UI"/>
                <w:i/>
                <w:iCs/>
                <w:color w:val="158466"/>
                <w:cs/>
                <w:lang w:bidi="hi-IN"/>
              </w:rPr>
              <w:t>मुख्य</w:t>
            </w:r>
            <w:r>
              <w:rPr>
                <w:rFonts w:ascii="Calibri" w:eastAsia="Calibri" w:hAnsi="Calibri" w:cs="Mangal"/>
                <w:i/>
                <w:color w:val="158466"/>
                <w:szCs w:val="20"/>
                <w:lang w:bidi="hi-IN"/>
              </w:rPr>
              <w:t xml:space="preserve"> </w:t>
            </w:r>
            <w:r>
              <w:rPr>
                <w:rFonts w:ascii="Nirmala UI" w:eastAsia="Calibri" w:hAnsi="Nirmala UI" w:cs="Nirmala UI"/>
                <w:i/>
                <w:iCs/>
                <w:color w:val="158466"/>
                <w:cs/>
                <w:lang w:bidi="hi-IN"/>
              </w:rPr>
              <w:t>नीतियों</w:t>
            </w:r>
            <w:r>
              <w:rPr>
                <w:rFonts w:ascii="Calibri" w:eastAsia="Calibri" w:hAnsi="Calibri" w:cs="Mangal"/>
                <w:i/>
                <w:color w:val="158466"/>
                <w:szCs w:val="20"/>
                <w:lang w:bidi="hi-IN"/>
              </w:rPr>
              <w:t xml:space="preserve"> </w:t>
            </w:r>
            <w:r>
              <w:rPr>
                <w:rFonts w:ascii="Nirmala UI" w:eastAsia="Calibri" w:hAnsi="Nirmala UI" w:cs="Nirmala UI"/>
                <w:i/>
                <w:iCs/>
                <w:color w:val="158466"/>
                <w:cs/>
                <w:lang w:bidi="hi-IN"/>
              </w:rPr>
              <w:t>पर</w:t>
            </w:r>
            <w:r>
              <w:rPr>
                <w:rFonts w:ascii="Calibri" w:eastAsia="Calibri" w:hAnsi="Calibri" w:cs="Mangal"/>
                <w:i/>
                <w:color w:val="158466"/>
                <w:szCs w:val="20"/>
                <w:lang w:bidi="hi-IN"/>
              </w:rPr>
              <w:t xml:space="preserve"> </w:t>
            </w:r>
            <w:r>
              <w:rPr>
                <w:rFonts w:ascii="Nirmala UI" w:eastAsia="Calibri" w:hAnsi="Nirmala UI" w:cs="Nirmala UI"/>
                <w:i/>
                <w:iCs/>
                <w:color w:val="158466"/>
                <w:cs/>
                <w:lang w:bidi="hi-IN"/>
              </w:rPr>
              <w:t>ध्यान</w:t>
            </w:r>
            <w:r>
              <w:rPr>
                <w:rFonts w:ascii="Calibri" w:eastAsia="Calibri" w:hAnsi="Calibri" w:cs="Mangal"/>
                <w:i/>
                <w:color w:val="158466"/>
                <w:szCs w:val="20"/>
                <w:lang w:bidi="hi-IN"/>
              </w:rPr>
              <w:t xml:space="preserve"> </w:t>
            </w:r>
            <w:r>
              <w:rPr>
                <w:rFonts w:ascii="Nirmala UI" w:eastAsia="Calibri" w:hAnsi="Nirmala UI" w:cs="Nirmala UI"/>
                <w:i/>
                <w:iCs/>
                <w:color w:val="158466"/>
                <w:cs/>
                <w:lang w:bidi="hi-IN"/>
              </w:rPr>
              <w:t>केंद्रित</w:t>
            </w:r>
            <w:r>
              <w:rPr>
                <w:rFonts w:ascii="Calibri" w:eastAsia="Calibri" w:hAnsi="Calibri" w:cs="Mangal"/>
                <w:i/>
                <w:color w:val="158466"/>
                <w:szCs w:val="20"/>
                <w:lang w:bidi="hi-IN"/>
              </w:rPr>
              <w:t xml:space="preserve"> </w:t>
            </w:r>
            <w:r>
              <w:rPr>
                <w:rFonts w:ascii="Nirmala UI" w:eastAsia="Calibri" w:hAnsi="Nirmala UI" w:cs="Nirmala UI"/>
                <w:i/>
                <w:iCs/>
                <w:color w:val="158466"/>
                <w:cs/>
                <w:lang w:bidi="hi-IN"/>
              </w:rPr>
              <w:t>किया</w:t>
            </w:r>
            <w:r>
              <w:rPr>
                <w:rFonts w:ascii="Calibri" w:eastAsia="Calibri" w:hAnsi="Calibri" w:cs="Mangal"/>
                <w:i/>
                <w:color w:val="158466"/>
                <w:szCs w:val="20"/>
                <w:lang w:bidi="hi-IN"/>
              </w:rPr>
              <w:t xml:space="preserve"> </w:t>
            </w:r>
            <w:r>
              <w:rPr>
                <w:rFonts w:ascii="Nirmala UI" w:eastAsia="Calibri" w:hAnsi="Nirmala UI" w:cs="Nirmala UI"/>
                <w:i/>
                <w:iCs/>
                <w:color w:val="158466"/>
                <w:cs/>
                <w:lang w:bidi="hi-IN"/>
              </w:rPr>
              <w:t>है</w:t>
            </w:r>
            <w:r>
              <w:rPr>
                <w:rFonts w:eastAsia="Calibri" w:cs="Mangal"/>
                <w:i/>
                <w:color w:val="158466"/>
                <w:szCs w:val="20"/>
                <w:lang w:bidi="hi-IN"/>
              </w:rPr>
              <w:t xml:space="preserve">, </w:t>
            </w:r>
            <w:r>
              <w:rPr>
                <w:rFonts w:ascii="Nirmala UI" w:eastAsia="Calibri" w:hAnsi="Nirmala UI" w:cs="Nirmala UI"/>
                <w:i/>
                <w:iCs/>
                <w:color w:val="158466"/>
                <w:cs/>
                <w:lang w:bidi="hi-IN"/>
              </w:rPr>
              <w:t>लेकिन</w:t>
            </w:r>
            <w:r>
              <w:rPr>
                <w:rFonts w:ascii="Calibri" w:eastAsia="Calibri" w:hAnsi="Calibri" w:cs="Mangal"/>
                <w:i/>
                <w:color w:val="158466"/>
                <w:szCs w:val="20"/>
                <w:lang w:bidi="hi-IN"/>
              </w:rPr>
              <w:t xml:space="preserve"> </w:t>
            </w:r>
            <w:r>
              <w:rPr>
                <w:rFonts w:ascii="Nirmala UI" w:eastAsia="Calibri" w:hAnsi="Nirmala UI" w:cs="Nirmala UI"/>
                <w:i/>
                <w:iCs/>
                <w:color w:val="158466"/>
                <w:cs/>
                <w:lang w:bidi="hi-IN"/>
              </w:rPr>
              <w:lastRenderedPageBreak/>
              <w:t>जलवायु</w:t>
            </w:r>
            <w:r>
              <w:rPr>
                <w:rFonts w:ascii="Calibri" w:eastAsia="Calibri" w:hAnsi="Calibri" w:cs="Mangal"/>
                <w:i/>
                <w:color w:val="158466"/>
                <w:szCs w:val="20"/>
                <w:lang w:bidi="hi-IN"/>
              </w:rPr>
              <w:t xml:space="preserve"> </w:t>
            </w:r>
            <w:r>
              <w:rPr>
                <w:rFonts w:ascii="Nirmala UI" w:eastAsia="Calibri" w:hAnsi="Nirmala UI" w:cs="Nirmala UI"/>
                <w:i/>
                <w:iCs/>
                <w:color w:val="158466"/>
                <w:cs/>
                <w:lang w:bidi="hi-IN"/>
              </w:rPr>
              <w:t>परिवर्तन</w:t>
            </w:r>
            <w:r>
              <w:rPr>
                <w:rFonts w:ascii="Calibri" w:eastAsia="Calibri" w:hAnsi="Calibri" w:cs="Mangal"/>
                <w:i/>
                <w:color w:val="158466"/>
                <w:szCs w:val="20"/>
                <w:lang w:bidi="hi-IN"/>
              </w:rPr>
              <w:t xml:space="preserve"> </w:t>
            </w:r>
            <w:r>
              <w:rPr>
                <w:rFonts w:ascii="Nirmala UI" w:eastAsia="Calibri" w:hAnsi="Nirmala UI" w:cs="Nirmala UI"/>
                <w:i/>
                <w:iCs/>
                <w:color w:val="158466"/>
                <w:cs/>
                <w:lang w:bidi="hi-IN"/>
              </w:rPr>
              <w:t>से</w:t>
            </w:r>
            <w:r>
              <w:rPr>
                <w:rFonts w:ascii="Calibri" w:eastAsia="Calibri" w:hAnsi="Calibri" w:cs="Mangal"/>
                <w:i/>
                <w:color w:val="158466"/>
                <w:szCs w:val="20"/>
                <w:lang w:bidi="hi-IN"/>
              </w:rPr>
              <w:t xml:space="preserve"> </w:t>
            </w:r>
            <w:r>
              <w:rPr>
                <w:rFonts w:ascii="Nirmala UI" w:eastAsia="Calibri" w:hAnsi="Nirmala UI" w:cs="Nirmala UI"/>
                <w:i/>
                <w:iCs/>
                <w:color w:val="158466"/>
                <w:cs/>
                <w:lang w:bidi="hi-IN"/>
              </w:rPr>
              <w:t>निपटने</w:t>
            </w:r>
            <w:r>
              <w:rPr>
                <w:rFonts w:ascii="Calibri" w:eastAsia="Calibri" w:hAnsi="Calibri" w:cs="Mangal"/>
                <w:i/>
                <w:color w:val="158466"/>
                <w:szCs w:val="20"/>
                <w:lang w:bidi="hi-IN"/>
              </w:rPr>
              <w:t xml:space="preserve"> </w:t>
            </w:r>
            <w:r>
              <w:rPr>
                <w:rFonts w:ascii="Nirmala UI" w:eastAsia="Calibri" w:hAnsi="Nirmala UI" w:cs="Nirmala UI"/>
                <w:i/>
                <w:iCs/>
                <w:color w:val="158466"/>
                <w:cs/>
                <w:lang w:bidi="hi-IN"/>
              </w:rPr>
              <w:t>के</w:t>
            </w:r>
            <w:r>
              <w:rPr>
                <w:rFonts w:ascii="Calibri" w:eastAsia="Calibri" w:hAnsi="Calibri" w:cs="Mangal"/>
                <w:i/>
                <w:color w:val="158466"/>
                <w:szCs w:val="20"/>
                <w:lang w:bidi="hi-IN"/>
              </w:rPr>
              <w:t xml:space="preserve"> </w:t>
            </w:r>
            <w:r>
              <w:rPr>
                <w:rFonts w:ascii="Nirmala UI" w:eastAsia="Calibri" w:hAnsi="Nirmala UI" w:cs="Nirmala UI"/>
                <w:i/>
                <w:iCs/>
                <w:color w:val="158466"/>
                <w:cs/>
                <w:lang w:bidi="hi-IN"/>
              </w:rPr>
              <w:t>लिए</w:t>
            </w:r>
            <w:r>
              <w:rPr>
                <w:rFonts w:ascii="Calibri" w:eastAsia="Calibri" w:hAnsi="Calibri" w:cs="Mangal"/>
                <w:i/>
                <w:color w:val="158466"/>
                <w:szCs w:val="20"/>
                <w:lang w:bidi="hi-IN"/>
              </w:rPr>
              <w:t xml:space="preserve"> </w:t>
            </w:r>
          </w:p>
        </w:tc>
        <w:tc>
          <w:tcPr>
            <w:tcW w:w="5387" w:type="dxa"/>
            <w:tcBorders>
              <w:top w:val="nil"/>
            </w:tcBorders>
          </w:tcPr>
          <w:p w:rsidR="00A57EB3" w:rsidRDefault="00A57EB3" w:rsidP="00A57EB3">
            <w:pPr>
              <w:spacing w:after="0" w:line="240" w:lineRule="auto"/>
              <w:rPr>
                <w:iCs/>
                <w:lang w:val="en-US"/>
              </w:rPr>
            </w:pPr>
            <w:r>
              <w:rPr>
                <w:rFonts w:eastAsia="Calibri" w:cs="Raavi"/>
                <w:iCs/>
                <w:lang w:val="en-US"/>
              </w:rPr>
              <w:lastRenderedPageBreak/>
              <w:t xml:space="preserve">We have focused on three important policies, but many </w:t>
            </w:r>
            <w:r>
              <w:rPr>
                <w:rFonts w:eastAsia="Calibri" w:cs="Raavi"/>
                <w:iCs/>
                <w:lang w:val="en-US"/>
              </w:rPr>
              <w:lastRenderedPageBreak/>
              <w:t xml:space="preserve">others would be useful to fight climate change, </w:t>
            </w:r>
          </w:p>
        </w:tc>
        <w:tc>
          <w:tcPr>
            <w:tcW w:w="4820" w:type="dxa"/>
            <w:tcBorders>
              <w:top w:val="nil"/>
            </w:tcBorders>
          </w:tcPr>
          <w:p w:rsidR="00A57EB3" w:rsidRDefault="00A57EB3" w:rsidP="00A57EB3">
            <w:pPr>
              <w:spacing w:after="0" w:line="240" w:lineRule="auto"/>
              <w:rPr>
                <w:iCs/>
                <w:lang w:val="en-US"/>
              </w:rPr>
            </w:pPr>
            <w:r>
              <w:rPr>
                <w:rFonts w:ascii="Calibri;sans-serif" w:eastAsia="Calibri" w:hAnsi="Calibri;sans-serif" w:cs="Raavi"/>
                <w:iCs/>
                <w:lang w:val="en-US"/>
              </w:rPr>
              <w:lastRenderedPageBreak/>
              <w:t>Show three policies</w:t>
            </w:r>
            <w:r>
              <w:rPr>
                <w:rFonts w:eastAsia="Calibri" w:cs="Raavi"/>
                <w:iCs/>
                <w:lang w:val="en-US"/>
              </w:rPr>
              <w:t xml:space="preserve"> </w:t>
            </w:r>
          </w:p>
        </w:tc>
      </w:tr>
      <w:tr w:rsidR="00A57EB3" w:rsidRPr="00187D50">
        <w:tc>
          <w:tcPr>
            <w:tcW w:w="5245" w:type="dxa"/>
          </w:tcPr>
          <w:p w:rsidR="00A57EB3" w:rsidRDefault="00A57EB3" w:rsidP="00A57EB3">
            <w:pPr>
              <w:spacing w:after="0" w:line="240" w:lineRule="auto"/>
              <w:rPr>
                <w:rFonts w:eastAsia="Calibri"/>
                <w:i/>
                <w:color w:val="158466"/>
                <w:szCs w:val="20"/>
                <w:lang w:bidi="hi-IN"/>
              </w:rPr>
            </w:pPr>
            <w:r>
              <w:rPr>
                <w:rFonts w:ascii="Nirmala UI" w:eastAsia="Calibri" w:hAnsi="Nirmala UI" w:cs="Nirmala UI"/>
                <w:i/>
                <w:iCs/>
                <w:color w:val="158466"/>
                <w:cs/>
                <w:lang w:bidi="hi-IN"/>
              </w:rPr>
              <w:t>हरित</w:t>
            </w:r>
            <w:r>
              <w:rPr>
                <w:rFonts w:ascii="Calibri" w:eastAsia="Calibri" w:hAnsi="Calibri" w:cs="Mangal"/>
                <w:i/>
                <w:color w:val="158466"/>
                <w:szCs w:val="20"/>
                <w:lang w:bidi="hi-IN"/>
              </w:rPr>
              <w:t xml:space="preserve"> </w:t>
            </w:r>
            <w:r>
              <w:rPr>
                <w:rFonts w:ascii="Nirmala UI" w:eastAsia="Calibri" w:hAnsi="Nirmala UI" w:cs="Nirmala UI"/>
                <w:i/>
                <w:iCs/>
                <w:color w:val="158466"/>
                <w:cs/>
                <w:lang w:bidi="hi-IN"/>
              </w:rPr>
              <w:t>तकनीकों</w:t>
            </w:r>
            <w:r>
              <w:rPr>
                <w:rFonts w:ascii="Calibri" w:eastAsia="Calibri" w:hAnsi="Calibri" w:cs="Mangal"/>
                <w:i/>
                <w:color w:val="158466"/>
                <w:szCs w:val="20"/>
                <w:lang w:bidi="hi-IN"/>
              </w:rPr>
              <w:t xml:space="preserve"> </w:t>
            </w:r>
            <w:r>
              <w:rPr>
                <w:rFonts w:ascii="Nirmala UI" w:eastAsia="Calibri" w:hAnsi="Nirmala UI" w:cs="Nirmala UI"/>
                <w:i/>
                <w:iCs/>
                <w:color w:val="158466"/>
                <w:cs/>
                <w:lang w:bidi="hi-IN"/>
              </w:rPr>
              <w:t>के</w:t>
            </w:r>
            <w:r>
              <w:rPr>
                <w:rFonts w:ascii="Calibri" w:eastAsia="Calibri" w:hAnsi="Calibri" w:cs="Mangal"/>
                <w:i/>
                <w:color w:val="158466"/>
                <w:szCs w:val="20"/>
                <w:lang w:bidi="hi-IN"/>
              </w:rPr>
              <w:t xml:space="preserve"> </w:t>
            </w:r>
            <w:r>
              <w:rPr>
                <w:rFonts w:ascii="Nirmala UI" w:eastAsia="Calibri" w:hAnsi="Nirmala UI" w:cs="Nirmala UI"/>
                <w:i/>
                <w:iCs/>
                <w:color w:val="158466"/>
                <w:cs/>
                <w:lang w:bidi="hi-IN"/>
              </w:rPr>
              <w:t>शोध</w:t>
            </w:r>
            <w:r>
              <w:rPr>
                <w:rFonts w:ascii="Calibri" w:eastAsia="Calibri" w:hAnsi="Calibri" w:cs="Mangal"/>
                <w:i/>
                <w:color w:val="158466"/>
                <w:szCs w:val="20"/>
                <w:lang w:bidi="hi-IN"/>
              </w:rPr>
              <w:t xml:space="preserve"> </w:t>
            </w:r>
            <w:r>
              <w:rPr>
                <w:rFonts w:ascii="Nirmala UI" w:eastAsia="Calibri" w:hAnsi="Nirmala UI" w:cs="Nirmala UI"/>
                <w:i/>
                <w:iCs/>
                <w:color w:val="158466"/>
                <w:cs/>
                <w:lang w:bidi="hi-IN"/>
              </w:rPr>
              <w:t>में</w:t>
            </w:r>
            <w:r>
              <w:rPr>
                <w:rFonts w:ascii="Calibri" w:eastAsia="Calibri" w:hAnsi="Calibri" w:cs="Mangal"/>
                <w:i/>
                <w:color w:val="158466"/>
                <w:szCs w:val="20"/>
                <w:lang w:bidi="hi-IN"/>
              </w:rPr>
              <w:t xml:space="preserve"> </w:t>
            </w:r>
            <w:r>
              <w:rPr>
                <w:rFonts w:ascii="Nirmala UI" w:eastAsia="Calibri" w:hAnsi="Nirmala UI" w:cs="Nirmala UI"/>
                <w:i/>
                <w:iCs/>
                <w:color w:val="158466"/>
                <w:cs/>
                <w:lang w:bidi="hi-IN"/>
              </w:rPr>
              <w:t>निवेश</w:t>
            </w:r>
            <w:r>
              <w:rPr>
                <w:rFonts w:eastAsia="Calibri" w:cs="Mangal"/>
                <w:i/>
                <w:color w:val="158466"/>
                <w:szCs w:val="20"/>
                <w:lang w:bidi="hi-IN"/>
              </w:rPr>
              <w:t xml:space="preserve">, </w:t>
            </w:r>
            <w:r>
              <w:rPr>
                <w:rFonts w:ascii="Nirmala UI" w:eastAsia="Calibri" w:hAnsi="Nirmala UI" w:cs="Nirmala UI"/>
                <w:i/>
                <w:iCs/>
                <w:color w:val="158466"/>
                <w:cs/>
                <w:lang w:bidi="hi-IN"/>
              </w:rPr>
              <w:t>सहित</w:t>
            </w:r>
            <w:r>
              <w:rPr>
                <w:rFonts w:ascii="Calibri" w:eastAsia="Calibri" w:hAnsi="Calibri" w:cs="Mangal"/>
                <w:i/>
                <w:color w:val="158466"/>
                <w:szCs w:val="20"/>
                <w:lang w:bidi="hi-IN"/>
              </w:rPr>
              <w:t xml:space="preserve"> </w:t>
            </w:r>
            <w:r>
              <w:rPr>
                <w:rFonts w:ascii="Nirmala UI" w:eastAsia="Calibri" w:hAnsi="Nirmala UI" w:cs="Nirmala UI"/>
                <w:i/>
                <w:iCs/>
                <w:color w:val="158466"/>
                <w:cs/>
                <w:lang w:bidi="hi-IN"/>
              </w:rPr>
              <w:t>और</w:t>
            </w:r>
            <w:r>
              <w:rPr>
                <w:rFonts w:ascii="Calibri" w:eastAsia="Calibri" w:hAnsi="Calibri" w:cs="Mangal"/>
                <w:i/>
                <w:color w:val="158466"/>
                <w:szCs w:val="20"/>
                <w:lang w:bidi="hi-IN"/>
              </w:rPr>
              <w:t xml:space="preserve"> </w:t>
            </w:r>
            <w:r>
              <w:rPr>
                <w:rFonts w:ascii="Nirmala UI" w:eastAsia="Calibri" w:hAnsi="Nirmala UI" w:cs="Nirmala UI"/>
                <w:i/>
                <w:iCs/>
                <w:color w:val="158466"/>
                <w:cs/>
                <w:lang w:bidi="hi-IN"/>
              </w:rPr>
              <w:t>भी</w:t>
            </w:r>
            <w:r>
              <w:rPr>
                <w:rFonts w:ascii="Calibri" w:eastAsia="Calibri" w:hAnsi="Calibri" w:cs="Mangal"/>
                <w:i/>
                <w:color w:val="158466"/>
                <w:szCs w:val="20"/>
                <w:lang w:bidi="hi-IN"/>
              </w:rPr>
              <w:t xml:space="preserve"> </w:t>
            </w:r>
            <w:r>
              <w:rPr>
                <w:rFonts w:ascii="Nirmala UI" w:eastAsia="Calibri" w:hAnsi="Nirmala UI" w:cs="Nirmala UI"/>
                <w:i/>
                <w:iCs/>
                <w:color w:val="158466"/>
                <w:cs/>
                <w:lang w:bidi="hi-IN"/>
              </w:rPr>
              <w:t>बहुत</w:t>
            </w:r>
            <w:r>
              <w:rPr>
                <w:rFonts w:ascii="Calibri" w:eastAsia="Calibri" w:hAnsi="Calibri" w:cs="Mangal"/>
                <w:i/>
                <w:color w:val="158466"/>
                <w:szCs w:val="20"/>
                <w:lang w:bidi="hi-IN"/>
              </w:rPr>
              <w:t xml:space="preserve"> </w:t>
            </w:r>
            <w:r>
              <w:rPr>
                <w:rFonts w:ascii="Nirmala UI" w:eastAsia="Calibri" w:hAnsi="Nirmala UI" w:cs="Nirmala UI"/>
                <w:i/>
                <w:iCs/>
                <w:color w:val="158466"/>
                <w:cs/>
                <w:lang w:bidi="hi-IN"/>
              </w:rPr>
              <w:t>सी</w:t>
            </w:r>
            <w:r>
              <w:rPr>
                <w:rFonts w:ascii="Calibri" w:eastAsia="Calibri" w:hAnsi="Calibri" w:cs="Mangal"/>
                <w:i/>
                <w:color w:val="158466"/>
                <w:szCs w:val="20"/>
                <w:lang w:bidi="hi-IN"/>
              </w:rPr>
              <w:t xml:space="preserve"> </w:t>
            </w:r>
            <w:r>
              <w:rPr>
                <w:rFonts w:ascii="Nirmala UI" w:eastAsia="Calibri" w:hAnsi="Nirmala UI" w:cs="Nirmala UI"/>
                <w:i/>
                <w:iCs/>
                <w:color w:val="158466"/>
                <w:cs/>
                <w:lang w:bidi="hi-IN"/>
              </w:rPr>
              <w:t>नीतियाँ</w:t>
            </w:r>
            <w:r>
              <w:rPr>
                <w:rFonts w:ascii="Calibri" w:eastAsia="Calibri" w:hAnsi="Calibri" w:cs="Mangal"/>
                <w:i/>
                <w:color w:val="158466"/>
                <w:szCs w:val="20"/>
                <w:lang w:bidi="hi-IN"/>
              </w:rPr>
              <w:t xml:space="preserve"> </w:t>
            </w:r>
            <w:r>
              <w:rPr>
                <w:rFonts w:ascii="Nirmala UI" w:eastAsia="Calibri" w:hAnsi="Nirmala UI" w:cs="Nirmala UI"/>
                <w:i/>
                <w:iCs/>
                <w:color w:val="158466"/>
                <w:cs/>
                <w:lang w:bidi="hi-IN"/>
              </w:rPr>
              <w:t>लाभदायक</w:t>
            </w:r>
            <w:r>
              <w:rPr>
                <w:rFonts w:ascii="Calibri" w:eastAsia="Calibri" w:hAnsi="Calibri" w:cs="Mangal"/>
                <w:i/>
                <w:color w:val="158466"/>
                <w:szCs w:val="20"/>
                <w:lang w:bidi="hi-IN"/>
              </w:rPr>
              <w:t xml:space="preserve"> </w:t>
            </w:r>
            <w:r>
              <w:rPr>
                <w:rFonts w:ascii="Nirmala UI" w:eastAsia="Calibri" w:hAnsi="Nirmala UI" w:cs="Nirmala UI"/>
                <w:i/>
                <w:iCs/>
                <w:color w:val="158466"/>
                <w:cs/>
                <w:lang w:bidi="hi-IN"/>
              </w:rPr>
              <w:t>होंगी</w:t>
            </w:r>
            <w:r>
              <w:rPr>
                <w:rFonts w:eastAsia="Calibri" w:cs="Mangal"/>
                <w:i/>
                <w:color w:val="158466"/>
                <w:szCs w:val="20"/>
                <w:lang w:bidi="hi-IN"/>
              </w:rPr>
              <w:t xml:space="preserve">, </w:t>
            </w:r>
          </w:p>
        </w:tc>
        <w:tc>
          <w:tcPr>
            <w:tcW w:w="5387" w:type="dxa"/>
          </w:tcPr>
          <w:p w:rsidR="00A57EB3" w:rsidRDefault="00A57EB3" w:rsidP="00A57EB3">
            <w:pPr>
              <w:spacing w:after="0" w:line="240" w:lineRule="auto"/>
              <w:rPr>
                <w:iCs/>
                <w:lang w:val="en-US"/>
              </w:rPr>
            </w:pPr>
            <w:r>
              <w:rPr>
                <w:rFonts w:eastAsia="Calibri" w:cs="Raavi"/>
                <w:iCs/>
                <w:lang w:val="en-US"/>
              </w:rPr>
              <w:t>including funding research into green technologies,</w:t>
            </w:r>
          </w:p>
        </w:tc>
        <w:tc>
          <w:tcPr>
            <w:tcW w:w="4820" w:type="dxa"/>
          </w:tcPr>
          <w:p w:rsidR="00A57EB3" w:rsidRDefault="00A57EB3" w:rsidP="00A57EB3">
            <w:pPr>
              <w:spacing w:after="0" w:line="240" w:lineRule="auto"/>
              <w:rPr>
                <w:iCs/>
                <w:lang w:val="en-US"/>
              </w:rPr>
            </w:pPr>
            <w:r>
              <w:rPr>
                <w:rFonts w:eastAsia="Calibri" w:cs="Raavi"/>
                <w:iCs/>
                <w:lang w:val="en-US"/>
              </w:rPr>
              <w:t>Shows a green light bulb,</w:t>
            </w:r>
          </w:p>
        </w:tc>
      </w:tr>
      <w:tr w:rsidR="00A57EB3" w:rsidRPr="00187D50">
        <w:tc>
          <w:tcPr>
            <w:tcW w:w="5245" w:type="dxa"/>
          </w:tcPr>
          <w:p w:rsidR="00A57EB3" w:rsidRDefault="00A57EB3" w:rsidP="00A57EB3">
            <w:pPr>
              <w:spacing w:after="0" w:line="240" w:lineRule="auto"/>
              <w:rPr>
                <w:rFonts w:cs="Mangal"/>
                <w:i/>
                <w:szCs w:val="20"/>
                <w:lang w:val="en-US" w:bidi="hi-IN"/>
              </w:rPr>
            </w:pPr>
            <w:r>
              <w:rPr>
                <w:rFonts w:ascii="Nirmala UI" w:eastAsia="Calibri" w:hAnsi="Nirmala UI" w:cs="Nirmala UI"/>
                <w:i/>
                <w:iCs/>
                <w:color w:val="FF0000"/>
                <w:cs/>
                <w:lang w:val="en-US" w:bidi="hi-IN"/>
              </w:rPr>
              <w:t>सुव्यवस्थित</w:t>
            </w:r>
            <w:r>
              <w:rPr>
                <w:rFonts w:ascii="Nirmala UI" w:eastAsia="Calibri" w:hAnsi="Nirmala UI" w:cs="Nirmala UI"/>
                <w:i/>
                <w:color w:val="FF0000"/>
                <w:szCs w:val="20"/>
                <w:lang w:val="en-US" w:bidi="hi-IN"/>
              </w:rPr>
              <w:t xml:space="preserve"> </w:t>
            </w:r>
            <w:r>
              <w:rPr>
                <w:rFonts w:ascii="Nirmala UI" w:eastAsia="Calibri" w:hAnsi="Nirmala UI" w:cs="Nirmala UI"/>
                <w:i/>
                <w:iCs/>
                <w:color w:val="FF0000"/>
                <w:cs/>
                <w:lang w:val="en-US" w:bidi="hi-IN"/>
              </w:rPr>
              <w:t>गैस</w:t>
            </w:r>
            <w:r>
              <w:rPr>
                <w:rFonts w:ascii="Nirmala UI" w:eastAsia="Calibri" w:hAnsi="Nirmala UI" w:cs="Nirmala UI"/>
                <w:i/>
                <w:color w:val="FF0000"/>
                <w:szCs w:val="20"/>
                <w:lang w:val="en-US" w:bidi="hi-IN"/>
              </w:rPr>
              <w:t>-</w:t>
            </w:r>
            <w:r>
              <w:rPr>
                <w:rFonts w:ascii="Nirmala UI" w:eastAsia="Calibri" w:hAnsi="Nirmala UI" w:cs="Nirmala UI"/>
                <w:i/>
                <w:iCs/>
                <w:color w:val="FF0000"/>
                <w:cs/>
                <w:lang w:val="en-US" w:bidi="hi-IN"/>
              </w:rPr>
              <w:t>चूल्हों</w:t>
            </w:r>
            <w:r>
              <w:rPr>
                <w:rFonts w:ascii="Calibri" w:eastAsia="Calibri" w:hAnsi="Calibri" w:cs="Mangal"/>
                <w:i/>
                <w:color w:val="FF0000"/>
                <w:szCs w:val="20"/>
                <w:lang w:val="en-US" w:bidi="hi-IN"/>
              </w:rPr>
              <w:t xml:space="preserve"> </w:t>
            </w:r>
            <w:r>
              <w:rPr>
                <w:rFonts w:ascii="Nirmala UI" w:eastAsia="Calibri" w:hAnsi="Nirmala UI" w:cs="Nirmala UI"/>
                <w:i/>
                <w:iCs/>
                <w:cs/>
                <w:lang w:val="en-US" w:bidi="hi-IN"/>
              </w:rPr>
              <w:t>के</w:t>
            </w:r>
            <w:r>
              <w:rPr>
                <w:rFonts w:ascii="Calibri" w:eastAsia="Calibri" w:hAnsi="Calibri" w:cs="Mangal"/>
                <w:i/>
                <w:szCs w:val="20"/>
                <w:lang w:val="en-US" w:bidi="hi-IN"/>
              </w:rPr>
              <w:t xml:space="preserve"> </w:t>
            </w:r>
            <w:r>
              <w:rPr>
                <w:rFonts w:ascii="Nirmala UI" w:eastAsia="Calibri" w:hAnsi="Nirmala UI" w:cs="Nirmala UI"/>
                <w:i/>
                <w:iCs/>
                <w:cs/>
                <w:lang w:val="en-US" w:bidi="hi-IN"/>
              </w:rPr>
              <w:t>लिए</w:t>
            </w:r>
            <w:r>
              <w:rPr>
                <w:rFonts w:ascii="Calibri" w:eastAsia="Calibri" w:hAnsi="Calibri" w:cs="Mangal"/>
                <w:i/>
                <w:szCs w:val="20"/>
                <w:lang w:val="en-US" w:bidi="hi-IN"/>
              </w:rPr>
              <w:t xml:space="preserve"> </w:t>
            </w:r>
            <w:r>
              <w:rPr>
                <w:rFonts w:ascii="Nirmala UI" w:eastAsia="Calibri" w:hAnsi="Nirmala UI" w:cs="Nirmala UI"/>
                <w:i/>
                <w:iCs/>
                <w:cs/>
                <w:lang w:val="en-US" w:bidi="hi-IN"/>
              </w:rPr>
              <w:t>अनुदान</w:t>
            </w:r>
            <w:r>
              <w:rPr>
                <w:rFonts w:ascii="Calibri" w:eastAsia="Calibri" w:hAnsi="Calibri" w:cs="Mangal"/>
                <w:i/>
                <w:szCs w:val="20"/>
                <w:lang w:val="en-US" w:bidi="hi-IN"/>
              </w:rPr>
              <w:t xml:space="preserve"> </w:t>
            </w:r>
            <w:r>
              <w:rPr>
                <w:rFonts w:ascii="Nirmala UI" w:eastAsia="Calibri" w:hAnsi="Nirmala UI" w:cs="Nirmala UI"/>
                <w:i/>
                <w:iCs/>
                <w:cs/>
                <w:lang w:val="en-US" w:bidi="hi-IN"/>
              </w:rPr>
              <w:t>देना</w:t>
            </w:r>
            <w:r>
              <w:rPr>
                <w:rFonts w:eastAsia="Calibri" w:cs="Mangal"/>
                <w:i/>
                <w:szCs w:val="20"/>
                <w:lang w:val="en-US" w:bidi="hi-IN"/>
              </w:rPr>
              <w:t>,</w:t>
            </w:r>
          </w:p>
        </w:tc>
        <w:tc>
          <w:tcPr>
            <w:tcW w:w="5387" w:type="dxa"/>
          </w:tcPr>
          <w:p w:rsidR="00A57EB3" w:rsidRDefault="00A57EB3" w:rsidP="00A57EB3">
            <w:pPr>
              <w:spacing w:after="0" w:line="240" w:lineRule="auto"/>
              <w:rPr>
                <w:iCs/>
                <w:lang w:val="en-US"/>
              </w:rPr>
            </w:pPr>
            <w:r>
              <w:rPr>
                <w:rFonts w:eastAsia="Calibri" w:cs="Raavi"/>
                <w:iCs/>
                <w:lang w:val="en-US"/>
              </w:rPr>
              <w:t xml:space="preserve">subsidising </w:t>
            </w:r>
            <w:r>
              <w:rPr>
                <w:rFonts w:eastAsia="Calibri" w:cs="Raavi"/>
                <w:iCs/>
                <w:strike/>
                <w:color w:val="FF0000"/>
                <w:lang w:val="en-US"/>
              </w:rPr>
              <w:t>the insulation of buildings</w:t>
            </w:r>
            <w:r>
              <w:rPr>
                <w:rFonts w:eastAsia="Calibri" w:cs="Raavi"/>
                <w:iCs/>
                <w:color w:val="FF0000"/>
                <w:lang w:val="en-US"/>
              </w:rPr>
              <w:t xml:space="preserve"> efficient cookstoves</w:t>
            </w:r>
            <w:r>
              <w:rPr>
                <w:rFonts w:eastAsia="Calibri" w:cs="Raavi"/>
                <w:iCs/>
                <w:lang w:val="en-US"/>
              </w:rPr>
              <w:t>,</w:t>
            </w:r>
          </w:p>
        </w:tc>
        <w:tc>
          <w:tcPr>
            <w:tcW w:w="4820" w:type="dxa"/>
          </w:tcPr>
          <w:p w:rsidR="00A57EB3" w:rsidRDefault="00A57EB3" w:rsidP="00A57EB3">
            <w:pPr>
              <w:spacing w:after="0" w:line="240" w:lineRule="auto"/>
              <w:rPr>
                <w:iCs/>
                <w:lang w:val="en-US"/>
              </w:rPr>
            </w:pPr>
            <w:r>
              <w:rPr>
                <w:rFonts w:eastAsia="Calibri" w:cs="Raavi"/>
                <w:iCs/>
                <w:strike/>
                <w:color w:val="FF0000"/>
                <w:lang w:val="en-US"/>
              </w:rPr>
              <w:t>construction to repair a roof,</w:t>
            </w:r>
            <w:r>
              <w:rPr>
                <w:rFonts w:eastAsia="Calibri" w:cs="Raavi"/>
                <w:iCs/>
                <w:color w:val="FF0000"/>
                <w:lang w:val="en-US"/>
              </w:rPr>
              <w:t xml:space="preserve"> shows a modern cookstove</w:t>
            </w:r>
          </w:p>
        </w:tc>
      </w:tr>
      <w:tr w:rsidR="00A57EB3">
        <w:tc>
          <w:tcPr>
            <w:tcW w:w="5245" w:type="dxa"/>
          </w:tcPr>
          <w:p w:rsidR="00A57EB3" w:rsidRDefault="00A57EB3" w:rsidP="00A57EB3">
            <w:pPr>
              <w:spacing w:after="0" w:line="240" w:lineRule="auto"/>
              <w:rPr>
                <w:rFonts w:cs="Mangal"/>
                <w:i/>
                <w:szCs w:val="20"/>
                <w:lang w:val="en-US" w:bidi="hi-IN"/>
              </w:rPr>
            </w:pPr>
            <w:r>
              <w:rPr>
                <w:rFonts w:ascii="Calibri" w:eastAsia="Calibri" w:hAnsi="Calibri" w:cs="Mangal"/>
                <w:i/>
                <w:iCs/>
                <w:cs/>
                <w:lang w:val="en-US" w:bidi="hi-IN"/>
              </w:rPr>
              <w:t>या</w:t>
            </w:r>
            <w:r>
              <w:rPr>
                <w:rFonts w:ascii="Calibri" w:eastAsia="Calibri" w:hAnsi="Calibri" w:cs="Mangal"/>
                <w:i/>
                <w:szCs w:val="20"/>
                <w:lang w:val="en-US" w:bidi="hi-IN"/>
              </w:rPr>
              <w:t xml:space="preserve"> </w:t>
            </w:r>
            <w:r>
              <w:rPr>
                <w:rFonts w:ascii="Calibri" w:eastAsia="Calibri" w:hAnsi="Calibri" w:cs="Mangal"/>
                <w:i/>
                <w:iCs/>
                <w:cs/>
                <w:lang w:val="en-US" w:bidi="hi-IN"/>
              </w:rPr>
              <w:t>पेड़ों</w:t>
            </w:r>
            <w:r>
              <w:rPr>
                <w:rFonts w:ascii="Calibri" w:eastAsia="Calibri" w:hAnsi="Calibri" w:cs="Mangal"/>
                <w:i/>
                <w:szCs w:val="20"/>
                <w:lang w:val="en-US" w:bidi="hi-IN"/>
              </w:rPr>
              <w:t xml:space="preserve"> </w:t>
            </w:r>
            <w:r>
              <w:rPr>
                <w:rFonts w:ascii="Calibri" w:eastAsia="Calibri" w:hAnsi="Calibri" w:cs="Mangal"/>
                <w:i/>
                <w:iCs/>
                <w:cs/>
                <w:lang w:val="en-US" w:bidi="hi-IN"/>
              </w:rPr>
              <w:t>को</w:t>
            </w:r>
            <w:r>
              <w:rPr>
                <w:rFonts w:ascii="Calibri" w:eastAsia="Calibri" w:hAnsi="Calibri" w:cs="Mangal"/>
                <w:i/>
                <w:szCs w:val="20"/>
                <w:lang w:val="en-US" w:bidi="hi-IN"/>
              </w:rPr>
              <w:t xml:space="preserve"> </w:t>
            </w:r>
            <w:r>
              <w:rPr>
                <w:rFonts w:ascii="Calibri" w:eastAsia="Calibri" w:hAnsi="Calibri" w:cs="Mangal"/>
                <w:i/>
                <w:iCs/>
                <w:cs/>
                <w:lang w:val="en-US" w:bidi="hi-IN"/>
              </w:rPr>
              <w:t>कटने</w:t>
            </w:r>
            <w:r>
              <w:rPr>
                <w:rFonts w:ascii="Calibri" w:eastAsia="Calibri" w:hAnsi="Calibri" w:cs="Mangal"/>
                <w:i/>
                <w:szCs w:val="20"/>
                <w:lang w:val="en-US" w:bidi="hi-IN"/>
              </w:rPr>
              <w:t xml:space="preserve"> </w:t>
            </w:r>
            <w:r>
              <w:rPr>
                <w:rFonts w:ascii="Calibri" w:eastAsia="Calibri" w:hAnsi="Calibri" w:cs="Mangal"/>
                <w:i/>
                <w:iCs/>
                <w:cs/>
                <w:lang w:val="en-US" w:bidi="hi-IN"/>
              </w:rPr>
              <w:t>से</w:t>
            </w:r>
            <w:r>
              <w:rPr>
                <w:rFonts w:ascii="Calibri" w:eastAsia="Calibri" w:hAnsi="Calibri" w:cs="Mangal"/>
                <w:i/>
                <w:szCs w:val="20"/>
                <w:lang w:val="en-US" w:bidi="hi-IN"/>
              </w:rPr>
              <w:t xml:space="preserve"> </w:t>
            </w:r>
            <w:r>
              <w:rPr>
                <w:rFonts w:ascii="Calibri" w:eastAsia="Calibri" w:hAnsi="Calibri" w:cs="Mangal"/>
                <w:i/>
                <w:iCs/>
                <w:cs/>
                <w:lang w:val="en-US" w:bidi="hi-IN"/>
              </w:rPr>
              <w:t>रोकना</w:t>
            </w:r>
            <w:r>
              <w:rPr>
                <w:rFonts w:eastAsia="Calibri" w:cs="Mangal"/>
                <w:i/>
                <w:szCs w:val="20"/>
                <w:lang w:val="en-US" w:bidi="hi-IN"/>
              </w:rPr>
              <w:t>I</w:t>
            </w:r>
          </w:p>
        </w:tc>
        <w:tc>
          <w:tcPr>
            <w:tcW w:w="5387" w:type="dxa"/>
          </w:tcPr>
          <w:p w:rsidR="00A57EB3" w:rsidRDefault="00A57EB3" w:rsidP="00A57EB3">
            <w:pPr>
              <w:spacing w:after="0" w:line="240" w:lineRule="auto"/>
              <w:rPr>
                <w:iCs/>
                <w:lang w:val="fr-CH"/>
              </w:rPr>
            </w:pPr>
            <w:r>
              <w:rPr>
                <w:rFonts w:eastAsia="Calibri" w:cs="Raavi"/>
                <w:iCs/>
                <w:lang w:val="en-US"/>
              </w:rPr>
              <w:t>or stopping deforestation.</w:t>
            </w:r>
          </w:p>
        </w:tc>
        <w:tc>
          <w:tcPr>
            <w:tcW w:w="4820" w:type="dxa"/>
          </w:tcPr>
          <w:p w:rsidR="00A57EB3" w:rsidRDefault="00A57EB3" w:rsidP="00A57EB3">
            <w:pPr>
              <w:spacing w:after="0" w:line="240" w:lineRule="auto"/>
              <w:rPr>
                <w:iCs/>
                <w:lang w:val="fr-CH"/>
              </w:rPr>
            </w:pPr>
            <w:r>
              <w:rPr>
                <w:rFonts w:eastAsia="Calibri" w:cs="Raavi"/>
                <w:iCs/>
                <w:lang w:val="en-US"/>
              </w:rPr>
              <w:t>and a growing tree.</w:t>
            </w:r>
          </w:p>
        </w:tc>
      </w:tr>
      <w:tr w:rsidR="00A57EB3">
        <w:tc>
          <w:tcPr>
            <w:tcW w:w="5245" w:type="dxa"/>
          </w:tcPr>
          <w:p w:rsidR="00A57EB3" w:rsidRDefault="00A57EB3" w:rsidP="00A57EB3">
            <w:pPr>
              <w:spacing w:after="0" w:line="240" w:lineRule="auto"/>
              <w:rPr>
                <w:rFonts w:cs="Mangal"/>
                <w:i/>
                <w:szCs w:val="20"/>
                <w:lang w:bidi="hi-IN"/>
              </w:rPr>
            </w:pPr>
            <w:r>
              <w:rPr>
                <w:rFonts w:ascii="Calibri" w:eastAsia="Calibri" w:hAnsi="Calibri" w:cs="Mangal"/>
                <w:i/>
                <w:iCs/>
                <w:cs/>
                <w:lang w:bidi="hi-IN"/>
              </w:rPr>
              <w:t>जलवायु</w:t>
            </w:r>
            <w:r>
              <w:rPr>
                <w:rFonts w:ascii="Calibri" w:eastAsia="Calibri" w:hAnsi="Calibri" w:cs="Mangal"/>
                <w:i/>
                <w:szCs w:val="20"/>
                <w:lang w:bidi="hi-IN"/>
              </w:rPr>
              <w:t xml:space="preserve"> </w:t>
            </w:r>
            <w:r>
              <w:rPr>
                <w:rFonts w:ascii="Calibri" w:eastAsia="Calibri" w:hAnsi="Calibri" w:cs="Mangal"/>
                <w:i/>
                <w:iCs/>
                <w:cs/>
                <w:lang w:bidi="hi-IN"/>
              </w:rPr>
              <w:t>परिवर्तन</w:t>
            </w:r>
            <w:r>
              <w:rPr>
                <w:rFonts w:ascii="Calibri" w:eastAsia="Calibri" w:hAnsi="Calibri" w:cs="Mangal"/>
                <w:i/>
                <w:szCs w:val="20"/>
                <w:lang w:bidi="hi-IN"/>
              </w:rPr>
              <w:t xml:space="preserve"> </w:t>
            </w:r>
            <w:r>
              <w:rPr>
                <w:rFonts w:ascii="Calibri" w:eastAsia="Calibri" w:hAnsi="Calibri" w:cs="Mangal"/>
                <w:i/>
                <w:iCs/>
                <w:cs/>
                <w:lang w:bidi="hi-IN"/>
              </w:rPr>
              <w:t>को</w:t>
            </w:r>
            <w:r>
              <w:rPr>
                <w:rFonts w:ascii="Calibri" w:eastAsia="Calibri" w:hAnsi="Calibri" w:cs="Mangal"/>
                <w:i/>
                <w:szCs w:val="20"/>
                <w:lang w:bidi="hi-IN"/>
              </w:rPr>
              <w:t xml:space="preserve"> </w:t>
            </w:r>
            <w:r>
              <w:rPr>
                <w:rFonts w:ascii="Calibri" w:eastAsia="Calibri" w:hAnsi="Calibri" w:cs="Mangal"/>
                <w:i/>
                <w:iCs/>
                <w:cs/>
                <w:lang w:bidi="hi-IN"/>
              </w:rPr>
              <w:t>रोकने</w:t>
            </w:r>
            <w:r>
              <w:rPr>
                <w:rFonts w:ascii="Calibri" w:eastAsia="Calibri" w:hAnsi="Calibri" w:cs="Mangal"/>
                <w:i/>
                <w:szCs w:val="20"/>
                <w:lang w:bidi="hi-IN"/>
              </w:rPr>
              <w:t xml:space="preserve"> </w:t>
            </w:r>
            <w:r>
              <w:rPr>
                <w:rFonts w:ascii="Calibri" w:eastAsia="Calibri" w:hAnsi="Calibri" w:cs="Mangal"/>
                <w:i/>
                <w:iCs/>
                <w:cs/>
                <w:lang w:bidi="hi-IN"/>
              </w:rPr>
              <w:t>के</w:t>
            </w:r>
            <w:r>
              <w:rPr>
                <w:rFonts w:ascii="Calibri" w:eastAsia="Calibri" w:hAnsi="Calibri" w:cs="Mangal"/>
                <w:i/>
                <w:szCs w:val="20"/>
                <w:lang w:bidi="hi-IN"/>
              </w:rPr>
              <w:t xml:space="preserve"> </w:t>
            </w:r>
            <w:r>
              <w:rPr>
                <w:rFonts w:ascii="Calibri" w:eastAsia="Calibri" w:hAnsi="Calibri" w:cs="Mangal"/>
                <w:i/>
                <w:iCs/>
                <w:cs/>
                <w:lang w:bidi="hi-IN"/>
              </w:rPr>
              <w:t>लिए</w:t>
            </w:r>
            <w:r>
              <w:rPr>
                <w:rFonts w:ascii="Calibri" w:eastAsia="Calibri" w:hAnsi="Calibri" w:cs="Mangal"/>
                <w:i/>
                <w:szCs w:val="20"/>
                <w:lang w:bidi="hi-IN"/>
              </w:rPr>
              <w:t xml:space="preserve"> </w:t>
            </w:r>
            <w:r>
              <w:rPr>
                <w:rFonts w:ascii="Calibri" w:eastAsia="Calibri" w:hAnsi="Calibri" w:cs="Mangal"/>
                <w:i/>
                <w:iCs/>
                <w:cs/>
                <w:lang w:bidi="hi-IN"/>
              </w:rPr>
              <w:t>हमें</w:t>
            </w:r>
            <w:r>
              <w:rPr>
                <w:rFonts w:ascii="Calibri" w:eastAsia="Calibri" w:hAnsi="Calibri" w:cs="Mangal"/>
                <w:i/>
                <w:szCs w:val="20"/>
                <w:lang w:bidi="hi-IN"/>
              </w:rPr>
              <w:t xml:space="preserve"> </w:t>
            </w:r>
            <w:r>
              <w:rPr>
                <w:rFonts w:ascii="Calibri" w:eastAsia="Calibri" w:hAnsi="Calibri" w:cs="Mangal"/>
                <w:i/>
                <w:iCs/>
                <w:cs/>
                <w:lang w:bidi="hi-IN"/>
              </w:rPr>
              <w:t>शायद</w:t>
            </w:r>
            <w:r>
              <w:rPr>
                <w:rFonts w:ascii="Calibri" w:eastAsia="Calibri" w:hAnsi="Calibri" w:cs="Mangal"/>
                <w:i/>
                <w:szCs w:val="20"/>
                <w:lang w:bidi="hi-IN"/>
              </w:rPr>
              <w:t xml:space="preserve"> </w:t>
            </w:r>
            <w:r>
              <w:rPr>
                <w:rFonts w:ascii="Calibri" w:eastAsia="Calibri" w:hAnsi="Calibri" w:cs="Mangal"/>
                <w:i/>
                <w:iCs/>
                <w:cs/>
                <w:lang w:bidi="hi-IN"/>
              </w:rPr>
              <w:t>इन</w:t>
            </w:r>
            <w:r>
              <w:rPr>
                <w:rFonts w:ascii="Calibri" w:eastAsia="Calibri" w:hAnsi="Calibri" w:cs="Mangal"/>
                <w:i/>
                <w:szCs w:val="20"/>
                <w:lang w:bidi="hi-IN"/>
              </w:rPr>
              <w:t xml:space="preserve"> </w:t>
            </w:r>
            <w:r>
              <w:rPr>
                <w:rFonts w:ascii="Calibri" w:eastAsia="Calibri" w:hAnsi="Calibri" w:cs="Mangal"/>
                <w:i/>
                <w:iCs/>
                <w:cs/>
                <w:lang w:bidi="hi-IN"/>
              </w:rPr>
              <w:t>सभी</w:t>
            </w:r>
            <w:r>
              <w:rPr>
                <w:rFonts w:ascii="Calibri" w:eastAsia="Calibri" w:hAnsi="Calibri" w:cs="Mangal"/>
                <w:i/>
                <w:szCs w:val="20"/>
                <w:lang w:bidi="hi-IN"/>
              </w:rPr>
              <w:t xml:space="preserve"> </w:t>
            </w:r>
            <w:r>
              <w:rPr>
                <w:rFonts w:ascii="Calibri" w:eastAsia="Calibri" w:hAnsi="Calibri" w:cs="Mangal"/>
                <w:i/>
                <w:iCs/>
                <w:cs/>
                <w:lang w:bidi="hi-IN"/>
              </w:rPr>
              <w:t>की</w:t>
            </w:r>
            <w:r>
              <w:rPr>
                <w:rFonts w:ascii="Calibri" w:eastAsia="Calibri" w:hAnsi="Calibri" w:cs="Mangal"/>
                <w:i/>
                <w:szCs w:val="20"/>
                <w:lang w:bidi="hi-IN"/>
              </w:rPr>
              <w:t xml:space="preserve"> </w:t>
            </w:r>
            <w:r>
              <w:rPr>
                <w:rFonts w:ascii="Calibri" w:eastAsia="Calibri" w:hAnsi="Calibri" w:cs="Mangal"/>
                <w:i/>
                <w:iCs/>
                <w:cs/>
                <w:lang w:bidi="hi-IN"/>
              </w:rPr>
              <w:t>एक</w:t>
            </w:r>
            <w:r>
              <w:rPr>
                <w:rFonts w:ascii="Calibri" w:eastAsia="Calibri" w:hAnsi="Calibri" w:cs="Mangal"/>
                <w:i/>
                <w:szCs w:val="20"/>
                <w:lang w:bidi="hi-IN"/>
              </w:rPr>
              <w:t xml:space="preserve"> </w:t>
            </w:r>
            <w:r>
              <w:rPr>
                <w:rFonts w:ascii="Calibri" w:eastAsia="Calibri" w:hAnsi="Calibri" w:cs="Mangal"/>
                <w:i/>
                <w:iCs/>
                <w:cs/>
                <w:lang w:bidi="hi-IN"/>
              </w:rPr>
              <w:t>साथ</w:t>
            </w:r>
            <w:r>
              <w:rPr>
                <w:rFonts w:ascii="Calibri" w:eastAsia="Calibri" w:hAnsi="Calibri" w:cs="Mangal"/>
                <w:i/>
                <w:szCs w:val="20"/>
                <w:lang w:bidi="hi-IN"/>
              </w:rPr>
              <w:t xml:space="preserve"> </w:t>
            </w:r>
            <w:r>
              <w:rPr>
                <w:rFonts w:ascii="Calibri" w:eastAsia="Calibri" w:hAnsi="Calibri" w:cs="Mangal"/>
                <w:i/>
                <w:iCs/>
                <w:cs/>
                <w:lang w:bidi="hi-IN"/>
              </w:rPr>
              <w:t>जरूरत</w:t>
            </w:r>
            <w:r>
              <w:rPr>
                <w:rFonts w:ascii="Calibri" w:eastAsia="Calibri" w:hAnsi="Calibri" w:cs="Mangal"/>
                <w:i/>
                <w:szCs w:val="20"/>
                <w:lang w:bidi="hi-IN"/>
              </w:rPr>
              <w:t xml:space="preserve"> </w:t>
            </w:r>
            <w:r>
              <w:rPr>
                <w:rFonts w:ascii="Calibri" w:eastAsia="Calibri" w:hAnsi="Calibri" w:cs="Mangal"/>
                <w:i/>
                <w:iCs/>
                <w:cs/>
                <w:lang w:bidi="hi-IN"/>
              </w:rPr>
              <w:t>है</w:t>
            </w:r>
            <w:r>
              <w:rPr>
                <w:rFonts w:eastAsia="Calibri" w:cs="Mangal"/>
                <w:i/>
                <w:szCs w:val="20"/>
                <w:lang w:bidi="hi-IN"/>
              </w:rPr>
              <w:t>I</w:t>
            </w:r>
          </w:p>
        </w:tc>
        <w:tc>
          <w:tcPr>
            <w:tcW w:w="5387" w:type="dxa"/>
          </w:tcPr>
          <w:p w:rsidR="00A57EB3" w:rsidRDefault="00A57EB3" w:rsidP="00A57EB3">
            <w:pPr>
              <w:spacing w:after="0" w:line="240" w:lineRule="auto"/>
              <w:rPr>
                <w:iCs/>
                <w:lang w:val="en-US"/>
              </w:rPr>
            </w:pPr>
            <w:r>
              <w:rPr>
                <w:rFonts w:eastAsia="Calibri" w:cs="Raavi"/>
                <w:iCs/>
                <w:lang w:val="en-US"/>
              </w:rPr>
              <w:t>To stop climate change, we probably need all of them together.</w:t>
            </w:r>
          </w:p>
        </w:tc>
        <w:tc>
          <w:tcPr>
            <w:tcW w:w="4820" w:type="dxa"/>
          </w:tcPr>
          <w:p w:rsidR="00A57EB3" w:rsidRDefault="00A57EB3" w:rsidP="00A57EB3">
            <w:pPr>
              <w:spacing w:after="0" w:line="240" w:lineRule="auto"/>
              <w:rPr>
                <w:iCs/>
                <w:lang w:val="en-US"/>
              </w:rPr>
            </w:pPr>
            <w:r>
              <w:rPr>
                <w:rFonts w:eastAsia="Calibri" w:cs="Raavi"/>
                <w:iCs/>
                <w:lang w:val="en-US"/>
              </w:rPr>
              <w:t>All policies together.</w:t>
            </w:r>
          </w:p>
        </w:tc>
      </w:tr>
    </w:tbl>
    <w:p w:rsidR="003B4544" w:rsidRDefault="003B4544">
      <w:pPr>
        <w:rPr>
          <w:lang w:val="en-US"/>
        </w:rPr>
      </w:pPr>
    </w:p>
    <w:p w:rsidR="003B4544" w:rsidRDefault="003B4544">
      <w:pPr>
        <w:rPr>
          <w:lang w:val="en-US"/>
        </w:rPr>
      </w:pPr>
    </w:p>
    <w:p w:rsidR="00187D50" w:rsidRPr="00F14A87" w:rsidRDefault="00187D50" w:rsidP="00187D50">
      <w:pPr>
        <w:rPr>
          <w:lang w:val="en-US"/>
        </w:rPr>
      </w:pPr>
    </w:p>
    <w:p w:rsidR="00187D50" w:rsidRDefault="00187D50" w:rsidP="00187D50">
      <w:pPr>
        <w:spacing w:after="0"/>
        <w:jc w:val="center"/>
        <w:rPr>
          <w:b/>
          <w:lang w:val="de-DE"/>
        </w:rPr>
      </w:pPr>
      <w:r>
        <w:rPr>
          <w:b/>
          <w:lang w:val="de-DE"/>
        </w:rPr>
        <w:t xml:space="preserve">Climate Video Script </w:t>
      </w:r>
    </w:p>
    <w:p w:rsidR="00187D50" w:rsidRDefault="00187D50" w:rsidP="00187D50"/>
    <w:tbl>
      <w:tblPr>
        <w:tblStyle w:val="TableGrid"/>
        <w:tblW w:w="15025" w:type="dxa"/>
        <w:tblInd w:w="-522" w:type="dxa"/>
        <w:tblLook w:val="04A0" w:firstRow="1" w:lastRow="0" w:firstColumn="1" w:lastColumn="0" w:noHBand="0" w:noVBand="1"/>
      </w:tblPr>
      <w:tblGrid>
        <w:gridCol w:w="1599"/>
        <w:gridCol w:w="4289"/>
        <w:gridCol w:w="3676"/>
        <w:gridCol w:w="5461"/>
      </w:tblGrid>
      <w:tr w:rsidR="00187D50" w:rsidTr="00B45984">
        <w:tc>
          <w:tcPr>
            <w:tcW w:w="1530" w:type="dxa"/>
          </w:tcPr>
          <w:p w:rsidR="00187D50" w:rsidRPr="00194AE4" w:rsidRDefault="00187D50" w:rsidP="00B45984">
            <w:pPr>
              <w:ind w:left="360"/>
              <w:jc w:val="both"/>
              <w:rPr>
                <w:b/>
              </w:rPr>
            </w:pPr>
            <w:r w:rsidRPr="00194AE4">
              <w:rPr>
                <w:b/>
              </w:rPr>
              <w:t>Timestamp</w:t>
            </w:r>
          </w:p>
        </w:tc>
        <w:tc>
          <w:tcPr>
            <w:tcW w:w="4320" w:type="dxa"/>
          </w:tcPr>
          <w:p w:rsidR="00187D50" w:rsidRDefault="00187D50" w:rsidP="00B45984">
            <w:pPr>
              <w:jc w:val="both"/>
              <w:rPr>
                <w:b/>
              </w:rPr>
            </w:pPr>
            <w:r>
              <w:rPr>
                <w:b/>
              </w:rPr>
              <w:t>Hindi</w:t>
            </w:r>
          </w:p>
        </w:tc>
        <w:tc>
          <w:tcPr>
            <w:tcW w:w="3690" w:type="dxa"/>
          </w:tcPr>
          <w:p w:rsidR="00187D50" w:rsidRPr="002D6C03" w:rsidRDefault="00187D50" w:rsidP="00B45984">
            <w:pPr>
              <w:rPr>
                <w:b/>
              </w:rPr>
            </w:pPr>
            <w:r w:rsidRPr="002D6C03">
              <w:rPr>
                <w:b/>
              </w:rPr>
              <w:t>English</w:t>
            </w:r>
          </w:p>
        </w:tc>
        <w:tc>
          <w:tcPr>
            <w:tcW w:w="5485" w:type="dxa"/>
          </w:tcPr>
          <w:p w:rsidR="00187D50" w:rsidRDefault="00187D50" w:rsidP="00B45984">
            <w:pPr>
              <w:rPr>
                <w:i/>
              </w:rPr>
            </w:pPr>
            <w:r>
              <w:rPr>
                <w:b/>
              </w:rPr>
              <w:t xml:space="preserve">Image </w:t>
            </w:r>
          </w:p>
          <w:p w:rsidR="00187D50" w:rsidRDefault="00187D50" w:rsidP="00B45984">
            <w:pPr>
              <w:rPr>
                <w:b/>
              </w:rPr>
            </w:pPr>
          </w:p>
        </w:tc>
      </w:tr>
      <w:tr w:rsidR="00187D50" w:rsidRPr="00251604" w:rsidTr="00B45984">
        <w:tc>
          <w:tcPr>
            <w:tcW w:w="1530" w:type="dxa"/>
          </w:tcPr>
          <w:p w:rsidR="00187D50" w:rsidRPr="00194AE4" w:rsidRDefault="00187D50" w:rsidP="00B45984">
            <w:pPr>
              <w:ind w:left="360"/>
              <w:jc w:val="both"/>
              <w:rPr>
                <w:rFonts w:cs="Arial Unicode MS"/>
                <w:bCs/>
                <w:szCs w:val="20"/>
                <w:cs/>
                <w:lang w:bidi="hi-IN"/>
              </w:rPr>
            </w:pPr>
            <w:r w:rsidRPr="00194AE4">
              <w:rPr>
                <w:rFonts w:cs="Arial Unicode MS"/>
                <w:bCs/>
                <w:szCs w:val="20"/>
                <w:lang w:bidi="hi-IN"/>
              </w:rPr>
              <w:t>0:00.454</w:t>
            </w:r>
          </w:p>
        </w:tc>
        <w:tc>
          <w:tcPr>
            <w:tcW w:w="4320" w:type="dxa"/>
          </w:tcPr>
          <w:p w:rsidR="00187D50" w:rsidRPr="00397E70" w:rsidRDefault="00187D50" w:rsidP="00B45984">
            <w:pPr>
              <w:jc w:val="both"/>
              <w:rPr>
                <w:rFonts w:cs="Mangal"/>
                <w:b/>
                <w:szCs w:val="20"/>
                <w:lang w:bidi="hi-IN"/>
              </w:rPr>
            </w:pPr>
            <w:r>
              <w:rPr>
                <w:rFonts w:cs="Arial Unicode MS" w:hint="cs"/>
                <w:b/>
                <w:szCs w:val="20"/>
                <w:cs/>
                <w:lang w:bidi="hi-IN"/>
              </w:rPr>
              <w:t>पिछले कई दशकों से</w:t>
            </w:r>
            <w:r>
              <w:rPr>
                <w:rFonts w:cs="Mangal" w:hint="cs"/>
                <w:b/>
                <w:szCs w:val="20"/>
                <w:cs/>
                <w:lang w:bidi="hi-IN"/>
              </w:rPr>
              <w:t xml:space="preserve">, </w:t>
            </w:r>
            <w:r>
              <w:rPr>
                <w:rFonts w:cs="Arial Unicode MS" w:hint="cs"/>
                <w:b/>
                <w:szCs w:val="20"/>
                <w:cs/>
                <w:lang w:bidi="hi-IN"/>
              </w:rPr>
              <w:t>मनुष्य अधिक से अधिक खनिज ईंधनों जैसे कि कोयला</w:t>
            </w:r>
            <w:r>
              <w:rPr>
                <w:rFonts w:cs="Mangal" w:hint="cs"/>
                <w:b/>
                <w:szCs w:val="20"/>
                <w:cs/>
                <w:lang w:bidi="hi-IN"/>
              </w:rPr>
              <w:t xml:space="preserve">, </w:t>
            </w:r>
            <w:r>
              <w:rPr>
                <w:rFonts w:cs="Arial Unicode MS" w:hint="cs"/>
                <w:b/>
                <w:szCs w:val="20"/>
                <w:cs/>
                <w:lang w:bidi="hi-IN"/>
              </w:rPr>
              <w:t>गैस</w:t>
            </w:r>
            <w:r>
              <w:rPr>
                <w:rFonts w:cs="Mangal" w:hint="cs"/>
                <w:b/>
                <w:szCs w:val="20"/>
                <w:cs/>
                <w:lang w:bidi="hi-IN"/>
              </w:rPr>
              <w:t xml:space="preserve">, </w:t>
            </w:r>
            <w:r>
              <w:rPr>
                <w:rFonts w:cs="Arial Unicode MS" w:hint="cs"/>
                <w:b/>
                <w:szCs w:val="20"/>
                <w:cs/>
                <w:lang w:bidi="hi-IN"/>
              </w:rPr>
              <w:t>या तेल को जला रहा है</w:t>
            </w:r>
            <w:r>
              <w:rPr>
                <w:rFonts w:cs="Mangal" w:hint="cs"/>
                <w:b/>
                <w:szCs w:val="20"/>
                <w:cs/>
                <w:lang w:bidi="hi-IN"/>
              </w:rPr>
              <w:t xml:space="preserve">I </w:t>
            </w:r>
            <w:r>
              <w:rPr>
                <w:rFonts w:cs="Arial Unicode MS" w:hint="cs"/>
                <w:b/>
                <w:szCs w:val="20"/>
                <w:cs/>
                <w:lang w:bidi="hi-IN"/>
              </w:rPr>
              <w:t xml:space="preserve">जलते हुए खनिज ईंधन वातावरण में </w:t>
            </w:r>
            <w:r w:rsidRPr="00DE64D9">
              <w:t>CO</w:t>
            </w:r>
            <w:r w:rsidRPr="00DE64D9">
              <w:rPr>
                <w:vertAlign w:val="subscript"/>
              </w:rPr>
              <w:t>2</w:t>
            </w:r>
            <w:r>
              <w:rPr>
                <w:rFonts w:cs="Mangal" w:hint="cs"/>
                <w:szCs w:val="20"/>
                <w:vertAlign w:val="subscript"/>
                <w:cs/>
                <w:lang w:val="en-US" w:bidi="hi-IN"/>
              </w:rPr>
              <w:t xml:space="preserve"> </w:t>
            </w:r>
            <w:r w:rsidRPr="00397E70">
              <w:rPr>
                <w:rFonts w:cs="Arial Unicode MS" w:hint="cs"/>
                <w:szCs w:val="20"/>
                <w:cs/>
                <w:lang w:val="en-US" w:bidi="hi-IN"/>
              </w:rPr>
              <w:t>छोड़ते हैं</w:t>
            </w:r>
            <w:r>
              <w:rPr>
                <w:rFonts w:cs="Mangal" w:hint="cs"/>
                <w:szCs w:val="20"/>
                <w:cs/>
                <w:lang w:val="en-US" w:bidi="hi-IN"/>
              </w:rPr>
              <w:t xml:space="preserve">I </w:t>
            </w:r>
            <w:r w:rsidRPr="00DE64D9">
              <w:rPr>
                <w:rFonts w:cs="Mangal"/>
                <w:szCs w:val="20"/>
                <w:lang w:bidi="hi-IN"/>
              </w:rPr>
              <w:t xml:space="preserve"> </w:t>
            </w:r>
          </w:p>
        </w:tc>
        <w:tc>
          <w:tcPr>
            <w:tcW w:w="3690" w:type="dxa"/>
          </w:tcPr>
          <w:p w:rsidR="00187D50" w:rsidRPr="00434A19" w:rsidRDefault="00187D50" w:rsidP="00B45984">
            <w:pPr>
              <w:jc w:val="both"/>
              <w:rPr>
                <w:b/>
                <w:lang w:val="en-US"/>
              </w:rPr>
            </w:pPr>
            <w:r w:rsidRPr="00434A19">
              <w:rPr>
                <w:lang w:val="en-US"/>
              </w:rPr>
              <w:t>O</w:t>
            </w:r>
            <w:r>
              <w:rPr>
                <w:lang w:val="en-US"/>
              </w:rPr>
              <w:t>ver</w:t>
            </w:r>
            <w:r w:rsidRPr="00A25BA6">
              <w:rPr>
                <w:lang w:val="en-US"/>
              </w:rPr>
              <w:t xml:space="preserve"> the past decades, humans have been </w:t>
            </w:r>
            <w:r>
              <w:rPr>
                <w:lang w:val="en-US"/>
              </w:rPr>
              <w:t>burning</w:t>
            </w:r>
            <w:r w:rsidRPr="0071330F">
              <w:rPr>
                <w:lang w:val="en-US"/>
              </w:rPr>
              <w:t xml:space="preserve"> </w:t>
            </w:r>
            <w:r w:rsidRPr="00A25BA6">
              <w:rPr>
                <w:lang w:val="en-US"/>
              </w:rPr>
              <w:t xml:space="preserve">more and more fossil fuels like coal, gas or oil. </w:t>
            </w:r>
            <w:r w:rsidRPr="00434A19">
              <w:rPr>
                <w:lang w:val="en-US"/>
              </w:rPr>
              <w:t>Burning fossil fuels releases CO</w:t>
            </w:r>
            <w:r w:rsidRPr="00434A19">
              <w:rPr>
                <w:vertAlign w:val="subscript"/>
                <w:lang w:val="en-US"/>
              </w:rPr>
              <w:t>2</w:t>
            </w:r>
            <w:r w:rsidRPr="00434A19">
              <w:rPr>
                <w:lang w:val="en-US"/>
              </w:rPr>
              <w:t xml:space="preserve"> in</w:t>
            </w:r>
            <w:r>
              <w:rPr>
                <w:lang w:val="en-US"/>
              </w:rPr>
              <w:t>to</w:t>
            </w:r>
            <w:r w:rsidRPr="00434A19">
              <w:rPr>
                <w:lang w:val="en-US"/>
              </w:rPr>
              <w:t xml:space="preserve"> the atmosphere.</w:t>
            </w:r>
          </w:p>
        </w:tc>
        <w:tc>
          <w:tcPr>
            <w:tcW w:w="5485" w:type="dxa"/>
          </w:tcPr>
          <w:p w:rsidR="00187D50" w:rsidRPr="00872916" w:rsidRDefault="00187D50" w:rsidP="00B45984">
            <w:pPr>
              <w:rPr>
                <w:lang w:val="en-US"/>
              </w:rPr>
            </w:pPr>
            <w:r w:rsidRPr="00872916">
              <w:rPr>
                <w:lang w:val="en-US"/>
              </w:rPr>
              <w:t>Graph (if possible, animated) of historic CO</w:t>
            </w:r>
            <w:r w:rsidRPr="00872916">
              <w:rPr>
                <w:vertAlign w:val="subscript"/>
                <w:lang w:val="en-US"/>
              </w:rPr>
              <w:t>2</w:t>
            </w:r>
            <w:r w:rsidRPr="00872916">
              <w:rPr>
                <w:lang w:val="en-US"/>
              </w:rPr>
              <w:t xml:space="preserve"> concentration, next to polluting cars (cars with smoke), planes, and coal power plants / factories (e.g. using </w:t>
            </w:r>
            <w:hyperlink r:id="rId5">
              <w:r w:rsidRPr="00872916">
                <w:rPr>
                  <w:rStyle w:val="Hyperlink"/>
                  <w:lang w:val="en-US"/>
                </w:rPr>
                <w:t>https://www.temperaturerecord.org/</w:t>
              </w:r>
            </w:hyperlink>
            <w:r w:rsidRPr="00872916">
              <w:rPr>
                <w:lang w:val="en-US"/>
              </w:rPr>
              <w:t xml:space="preserve"> )</w:t>
            </w:r>
          </w:p>
        </w:tc>
      </w:tr>
      <w:tr w:rsidR="00187D50" w:rsidRPr="00251604" w:rsidTr="00B45984">
        <w:trPr>
          <w:trHeight w:val="538"/>
        </w:trPr>
        <w:tc>
          <w:tcPr>
            <w:tcW w:w="1530" w:type="dxa"/>
          </w:tcPr>
          <w:p w:rsidR="00187D50" w:rsidRPr="00194AE4" w:rsidRDefault="00187D50" w:rsidP="00B45984">
            <w:pPr>
              <w:ind w:left="360"/>
              <w:jc w:val="both"/>
              <w:rPr>
                <w:rFonts w:cs="Arial Unicode MS"/>
                <w:bCs/>
                <w:szCs w:val="20"/>
                <w:cs/>
                <w:lang w:val="en-US" w:bidi="hi-IN"/>
              </w:rPr>
            </w:pPr>
            <w:r w:rsidRPr="00194AE4">
              <w:rPr>
                <w:rFonts w:cs="Arial Unicode MS"/>
                <w:bCs/>
                <w:szCs w:val="20"/>
                <w:lang w:val="en-US" w:bidi="hi-IN"/>
              </w:rPr>
              <w:t>0:10.802</w:t>
            </w:r>
          </w:p>
        </w:tc>
        <w:tc>
          <w:tcPr>
            <w:tcW w:w="4320" w:type="dxa"/>
          </w:tcPr>
          <w:p w:rsidR="00187D50" w:rsidRPr="00397E70" w:rsidRDefault="00187D50" w:rsidP="00B45984">
            <w:pPr>
              <w:jc w:val="both"/>
              <w:rPr>
                <w:rFonts w:cs="Mangal"/>
                <w:szCs w:val="20"/>
                <w:lang w:val="en-US" w:bidi="hi-IN"/>
              </w:rPr>
            </w:pPr>
            <w:r>
              <w:rPr>
                <w:rFonts w:cs="Arial Unicode MS" w:hint="cs"/>
                <w:szCs w:val="20"/>
                <w:cs/>
                <w:lang w:val="en-US" w:bidi="hi-IN"/>
              </w:rPr>
              <w:t>आज</w:t>
            </w:r>
            <w:r>
              <w:rPr>
                <w:rFonts w:cs="Mangal" w:hint="cs"/>
                <w:szCs w:val="20"/>
                <w:cs/>
                <w:lang w:val="en-US" w:bidi="hi-IN"/>
              </w:rPr>
              <w:t xml:space="preserve">, </w:t>
            </w:r>
            <w:r>
              <w:rPr>
                <w:rFonts w:cs="Arial Unicode MS" w:hint="cs"/>
                <w:szCs w:val="20"/>
                <w:cs/>
                <w:lang w:val="en-US" w:bidi="hi-IN"/>
              </w:rPr>
              <w:t xml:space="preserve">वातावरण में </w:t>
            </w:r>
            <w:r w:rsidRPr="00434A19">
              <w:rPr>
                <w:lang w:val="en-US"/>
              </w:rPr>
              <w:t>CO</w:t>
            </w:r>
            <w:r w:rsidRPr="00434A19">
              <w:rPr>
                <w:vertAlign w:val="subscript"/>
                <w:lang w:val="en-US"/>
              </w:rPr>
              <w:t>2</w:t>
            </w:r>
            <w:r>
              <w:rPr>
                <w:rFonts w:cs="Mangal" w:hint="cs"/>
                <w:szCs w:val="20"/>
                <w:vertAlign w:val="subscript"/>
                <w:cs/>
                <w:lang w:val="en-US" w:bidi="hi-IN"/>
              </w:rPr>
              <w:t xml:space="preserve"> </w:t>
            </w:r>
            <w:r>
              <w:rPr>
                <w:rFonts w:cs="Arial Unicode MS" w:hint="cs"/>
                <w:szCs w:val="20"/>
                <w:cs/>
                <w:lang w:val="en-US" w:bidi="hi-IN"/>
              </w:rPr>
              <w:t xml:space="preserve">का सम्मिश्रण पिछले </w:t>
            </w:r>
            <w:r w:rsidRPr="00A25BA6">
              <w:rPr>
                <w:lang w:val="en-US"/>
              </w:rPr>
              <w:t>800,000</w:t>
            </w:r>
            <w:r>
              <w:rPr>
                <w:rFonts w:cs="Arial Unicode MS" w:hint="cs"/>
                <w:szCs w:val="20"/>
                <w:cs/>
                <w:lang w:val="en-US" w:bidi="hi-IN"/>
              </w:rPr>
              <w:t xml:space="preserve"> वर्षों के किसी भी समय की अपेक्षा सबसे अधिक है</w:t>
            </w:r>
            <w:r>
              <w:rPr>
                <w:rFonts w:cs="Mangal" w:hint="cs"/>
                <w:szCs w:val="20"/>
                <w:cs/>
                <w:lang w:val="en-US" w:bidi="hi-IN"/>
              </w:rPr>
              <w:t xml:space="preserve">I </w:t>
            </w:r>
          </w:p>
        </w:tc>
        <w:tc>
          <w:tcPr>
            <w:tcW w:w="3690" w:type="dxa"/>
          </w:tcPr>
          <w:p w:rsidR="00187D50" w:rsidRPr="00A25BA6" w:rsidRDefault="00187D50" w:rsidP="00B45984">
            <w:pPr>
              <w:jc w:val="both"/>
              <w:rPr>
                <w:lang w:val="en-US"/>
              </w:rPr>
            </w:pPr>
            <w:r w:rsidRPr="00A25BA6">
              <w:rPr>
                <w:lang w:val="en-US"/>
              </w:rPr>
              <w:t>Today, the concentration of CO</w:t>
            </w:r>
            <w:r w:rsidRPr="00A25BA6">
              <w:rPr>
                <w:vertAlign w:val="subscript"/>
                <w:lang w:val="en-US"/>
              </w:rPr>
              <w:t>2</w:t>
            </w:r>
            <w:r w:rsidRPr="00A25BA6">
              <w:rPr>
                <w:lang w:val="en-US"/>
              </w:rPr>
              <w:t xml:space="preserve"> in the atmosphere is higher than </w:t>
            </w:r>
            <w:r>
              <w:rPr>
                <w:lang w:val="en-US"/>
              </w:rPr>
              <w:t xml:space="preserve">at </w:t>
            </w:r>
            <w:r w:rsidRPr="00A25BA6">
              <w:rPr>
                <w:lang w:val="en-US"/>
              </w:rPr>
              <w:t>any</w:t>
            </w:r>
            <w:r>
              <w:rPr>
                <w:lang w:val="en-US"/>
              </w:rPr>
              <w:t xml:space="preserve"> point in</w:t>
            </w:r>
            <w:r w:rsidRPr="00A25BA6">
              <w:rPr>
                <w:lang w:val="en-US"/>
              </w:rPr>
              <w:t xml:space="preserve"> time over the last 800,000 years. </w:t>
            </w:r>
          </w:p>
        </w:tc>
        <w:tc>
          <w:tcPr>
            <w:tcW w:w="5485" w:type="dxa"/>
          </w:tcPr>
          <w:p w:rsidR="00187D50" w:rsidRPr="00872916" w:rsidRDefault="00187D50" w:rsidP="00B45984">
            <w:pPr>
              <w:rPr>
                <w:lang w:val="en-US"/>
              </w:rPr>
            </w:pPr>
            <w:r w:rsidRPr="00872916">
              <w:rPr>
                <w:lang w:val="en-US"/>
              </w:rPr>
              <w:t>Unzoom to show graph of concentration over 800,000 years</w:t>
            </w:r>
          </w:p>
        </w:tc>
      </w:tr>
      <w:tr w:rsidR="00187D50" w:rsidRPr="00251604" w:rsidTr="00B45984">
        <w:trPr>
          <w:trHeight w:val="536"/>
        </w:trPr>
        <w:tc>
          <w:tcPr>
            <w:tcW w:w="1530" w:type="dxa"/>
          </w:tcPr>
          <w:p w:rsidR="00187D50" w:rsidRPr="00194AE4" w:rsidRDefault="00187D50" w:rsidP="00B45984">
            <w:pPr>
              <w:ind w:left="360"/>
              <w:jc w:val="both"/>
              <w:rPr>
                <w:rFonts w:cs="Arial Unicode MS"/>
                <w:bCs/>
                <w:szCs w:val="20"/>
                <w:cs/>
                <w:lang w:val="en-US" w:bidi="hi-IN"/>
              </w:rPr>
            </w:pPr>
            <w:r w:rsidRPr="00194AE4">
              <w:rPr>
                <w:rFonts w:cs="Arial Unicode MS"/>
                <w:bCs/>
                <w:szCs w:val="20"/>
                <w:lang w:val="en-US" w:bidi="hi-IN"/>
              </w:rPr>
              <w:t>0:17.141</w:t>
            </w:r>
          </w:p>
        </w:tc>
        <w:tc>
          <w:tcPr>
            <w:tcW w:w="4320" w:type="dxa"/>
          </w:tcPr>
          <w:p w:rsidR="00187D50" w:rsidRPr="00016F62" w:rsidRDefault="00187D50" w:rsidP="00B45984">
            <w:pPr>
              <w:jc w:val="both"/>
              <w:rPr>
                <w:rFonts w:cs="Mangal"/>
                <w:szCs w:val="20"/>
                <w:lang w:val="en-US" w:bidi="hi-IN"/>
              </w:rPr>
            </w:pPr>
            <w:r>
              <w:rPr>
                <w:rFonts w:cs="Arial Unicode MS" w:hint="cs"/>
                <w:szCs w:val="20"/>
                <w:cs/>
                <w:lang w:val="en-US" w:bidi="hi-IN"/>
              </w:rPr>
              <w:t>और यह ग्रीन</w:t>
            </w:r>
            <w:r>
              <w:rPr>
                <w:rFonts w:cs="Mangal" w:hint="cs"/>
                <w:szCs w:val="20"/>
                <w:cs/>
                <w:lang w:val="en-US" w:bidi="hi-IN"/>
              </w:rPr>
              <w:t>-</w:t>
            </w:r>
            <w:r>
              <w:rPr>
                <w:rFonts w:cs="Arial Unicode MS" w:hint="cs"/>
                <w:szCs w:val="20"/>
                <w:cs/>
                <w:lang w:val="en-US" w:bidi="hi-IN"/>
              </w:rPr>
              <w:t xml:space="preserve">हाउस की </w:t>
            </w:r>
            <w:r w:rsidRPr="00434A19">
              <w:rPr>
                <w:lang w:val="en-US"/>
              </w:rPr>
              <w:t>CO</w:t>
            </w:r>
            <w:r w:rsidRPr="00434A19">
              <w:rPr>
                <w:vertAlign w:val="subscript"/>
                <w:lang w:val="en-US"/>
              </w:rPr>
              <w:t>2</w:t>
            </w:r>
            <w:r>
              <w:rPr>
                <w:rFonts w:cs="Mangal" w:hint="cs"/>
                <w:szCs w:val="20"/>
                <w:vertAlign w:val="subscript"/>
                <w:cs/>
                <w:lang w:val="en-US" w:bidi="hi-IN"/>
              </w:rPr>
              <w:t xml:space="preserve"> </w:t>
            </w:r>
            <w:r w:rsidRPr="00016F62">
              <w:rPr>
                <w:rFonts w:cs="Arial Unicode MS" w:hint="cs"/>
                <w:szCs w:val="20"/>
                <w:cs/>
                <w:lang w:val="en-US" w:bidi="hi-IN"/>
              </w:rPr>
              <w:t>जैसी</w:t>
            </w:r>
            <w:r>
              <w:rPr>
                <w:rFonts w:cs="Mangal" w:hint="cs"/>
                <w:szCs w:val="20"/>
                <w:cs/>
                <w:lang w:val="en-US" w:bidi="hi-IN"/>
              </w:rPr>
              <w:t xml:space="preserve"> </w:t>
            </w:r>
            <w:r w:rsidRPr="00016F62">
              <w:rPr>
                <w:rFonts w:cs="Arial Unicode MS" w:hint="cs"/>
                <w:szCs w:val="20"/>
                <w:cs/>
                <w:lang w:val="en-US" w:bidi="hi-IN"/>
              </w:rPr>
              <w:t>गैसों</w:t>
            </w:r>
            <w:r>
              <w:rPr>
                <w:rFonts w:cs="Mangal" w:hint="cs"/>
                <w:szCs w:val="20"/>
                <w:vertAlign w:val="subscript"/>
                <w:cs/>
                <w:lang w:val="en-US" w:bidi="hi-IN"/>
              </w:rPr>
              <w:t xml:space="preserve"> </w:t>
            </w:r>
            <w:r>
              <w:rPr>
                <w:rFonts w:cs="Arial Unicode MS" w:hint="cs"/>
                <w:szCs w:val="20"/>
                <w:cs/>
                <w:lang w:val="en-US" w:bidi="hi-IN"/>
              </w:rPr>
              <w:t xml:space="preserve">का </w:t>
            </w:r>
            <w:r>
              <w:rPr>
                <w:rFonts w:cs="Arial Unicode MS" w:hint="cs"/>
                <w:szCs w:val="20"/>
                <w:cs/>
                <w:lang w:val="en-US" w:bidi="hi-IN"/>
              </w:rPr>
              <w:lastRenderedPageBreak/>
              <w:t>सम्मिश्रण है जो वैश्विक तापमान को बढ़ाता है</w:t>
            </w:r>
            <w:r>
              <w:rPr>
                <w:rFonts w:cs="Mangal" w:hint="cs"/>
                <w:szCs w:val="20"/>
                <w:cs/>
                <w:lang w:val="en-US" w:bidi="hi-IN"/>
              </w:rPr>
              <w:t xml:space="preserve">I </w:t>
            </w:r>
          </w:p>
        </w:tc>
        <w:tc>
          <w:tcPr>
            <w:tcW w:w="3690" w:type="dxa"/>
          </w:tcPr>
          <w:p w:rsidR="00187D50" w:rsidRPr="00A25BA6" w:rsidRDefault="00187D50" w:rsidP="00B45984">
            <w:pPr>
              <w:jc w:val="both"/>
              <w:rPr>
                <w:lang w:val="en-US"/>
              </w:rPr>
            </w:pPr>
            <w:r w:rsidRPr="00A25BA6">
              <w:rPr>
                <w:lang w:val="en-US"/>
              </w:rPr>
              <w:lastRenderedPageBreak/>
              <w:t>And it’s the concentration of greenhouse gases like CO</w:t>
            </w:r>
            <w:r w:rsidRPr="00A25BA6">
              <w:rPr>
                <w:vertAlign w:val="subscript"/>
                <w:lang w:val="en-US"/>
              </w:rPr>
              <w:t>2</w:t>
            </w:r>
            <w:r w:rsidRPr="00A25BA6">
              <w:rPr>
                <w:lang w:val="en-US"/>
              </w:rPr>
              <w:t xml:space="preserve"> that drives </w:t>
            </w:r>
            <w:r w:rsidRPr="00A25BA6">
              <w:rPr>
                <w:lang w:val="en-US"/>
              </w:rPr>
              <w:lastRenderedPageBreak/>
              <w:t>global temperature.</w:t>
            </w:r>
          </w:p>
        </w:tc>
        <w:tc>
          <w:tcPr>
            <w:tcW w:w="5485" w:type="dxa"/>
          </w:tcPr>
          <w:p w:rsidR="00187D50" w:rsidRPr="00872916" w:rsidRDefault="00187D50" w:rsidP="00B45984">
            <w:pPr>
              <w:rPr>
                <w:lang w:val="en-US"/>
              </w:rPr>
            </w:pPr>
            <w:r w:rsidRPr="00872916">
              <w:rPr>
                <w:lang w:val="en-US"/>
              </w:rPr>
              <w:lastRenderedPageBreak/>
              <w:t xml:space="preserve">Show graph of temperatures (e.g. using </w:t>
            </w:r>
            <w:hyperlink r:id="rId6">
              <w:r w:rsidRPr="00872916">
                <w:rPr>
                  <w:rStyle w:val="Hyperlink"/>
                  <w:lang w:val="en-US"/>
                </w:rPr>
                <w:t>https://www.temperaturerecord.org/</w:t>
              </w:r>
            </w:hyperlink>
            <w:r w:rsidRPr="00872916">
              <w:rPr>
                <w:lang w:val="en-US"/>
              </w:rPr>
              <w:t xml:space="preserve"> )</w:t>
            </w:r>
          </w:p>
        </w:tc>
      </w:tr>
      <w:tr w:rsidR="00187D50" w:rsidRPr="00251604" w:rsidTr="00B45984">
        <w:tc>
          <w:tcPr>
            <w:tcW w:w="1530" w:type="dxa"/>
          </w:tcPr>
          <w:p w:rsidR="00187D50" w:rsidRPr="00194AE4" w:rsidRDefault="00187D50" w:rsidP="00B45984">
            <w:pPr>
              <w:ind w:left="360"/>
              <w:rPr>
                <w:rFonts w:cs="Arial Unicode MS"/>
                <w:bCs/>
                <w:szCs w:val="20"/>
                <w:cs/>
                <w:lang w:val="en-US" w:bidi="hi-IN"/>
              </w:rPr>
            </w:pPr>
            <w:r w:rsidRPr="00194AE4">
              <w:rPr>
                <w:rFonts w:cs="Arial Unicode MS"/>
                <w:bCs/>
                <w:szCs w:val="20"/>
                <w:lang w:val="en-US" w:bidi="hi-IN"/>
              </w:rPr>
              <w:t>0:22.819</w:t>
            </w:r>
          </w:p>
        </w:tc>
        <w:tc>
          <w:tcPr>
            <w:tcW w:w="4320" w:type="dxa"/>
          </w:tcPr>
          <w:p w:rsidR="00187D50" w:rsidRPr="001F2B2C" w:rsidRDefault="00187D50" w:rsidP="00B45984">
            <w:pPr>
              <w:rPr>
                <w:rFonts w:cs="Mangal"/>
                <w:szCs w:val="20"/>
                <w:lang w:val="en-US" w:bidi="hi-IN"/>
              </w:rPr>
            </w:pPr>
            <w:r w:rsidRPr="001F2B2C">
              <w:rPr>
                <w:rFonts w:cs="Arial Unicode MS" w:hint="cs"/>
                <w:szCs w:val="20"/>
                <w:cs/>
                <w:lang w:val="en-US" w:bidi="hi-IN"/>
              </w:rPr>
              <w:t>जलवायु वैज्ञानिक सहमत हैं</w:t>
            </w:r>
            <w:r w:rsidRPr="001F2B2C">
              <w:rPr>
                <w:rFonts w:cs="Mangal" w:hint="cs"/>
                <w:szCs w:val="20"/>
                <w:cs/>
                <w:lang w:val="en-US" w:bidi="hi-IN"/>
              </w:rPr>
              <w:t xml:space="preserve">: </w:t>
            </w:r>
            <w:r w:rsidRPr="001F2B2C">
              <w:rPr>
                <w:rFonts w:cs="Arial Unicode MS" w:hint="cs"/>
                <w:szCs w:val="20"/>
                <w:cs/>
                <w:lang w:val="en-US" w:bidi="hi-IN"/>
              </w:rPr>
              <w:t>वातावरण में मानवीय गतिविधि द्वारा छोड़ी गई ग्रीनहाउस</w:t>
            </w:r>
            <w:r>
              <w:rPr>
                <w:rFonts w:cs="Arial Unicode MS" w:hint="cs"/>
                <w:szCs w:val="20"/>
                <w:cs/>
                <w:lang w:val="en-US" w:bidi="hi-IN"/>
              </w:rPr>
              <w:t xml:space="preserve"> गैसों का बन</w:t>
            </w:r>
            <w:r w:rsidRPr="001F2B2C">
              <w:rPr>
                <w:rFonts w:cs="Arial Unicode MS" w:hint="cs"/>
                <w:szCs w:val="20"/>
                <w:cs/>
                <w:lang w:val="en-US" w:bidi="hi-IN"/>
              </w:rPr>
              <w:t>ना जलवायु परिवर्तन का कारण बनता है</w:t>
            </w:r>
            <w:r w:rsidRPr="001F2B2C">
              <w:rPr>
                <w:rFonts w:cs="Mangal" w:hint="cs"/>
                <w:szCs w:val="20"/>
                <w:cs/>
                <w:lang w:val="en-US" w:bidi="hi-IN"/>
              </w:rPr>
              <w:t xml:space="preserve">I  </w:t>
            </w:r>
          </w:p>
        </w:tc>
        <w:tc>
          <w:tcPr>
            <w:tcW w:w="3690" w:type="dxa"/>
          </w:tcPr>
          <w:p w:rsidR="00187D50" w:rsidRPr="00A25BA6" w:rsidRDefault="00187D50" w:rsidP="00B45984">
            <w:pPr>
              <w:jc w:val="both"/>
              <w:rPr>
                <w:lang w:val="en-US"/>
              </w:rPr>
            </w:pPr>
            <w:r w:rsidRPr="00A25BA6">
              <w:rPr>
                <w:lang w:val="en-US"/>
              </w:rPr>
              <w:t>Climate scientists agree: the build-up of greenhouse gases released by human activity in the atmosphere causes climate change.</w:t>
            </w:r>
          </w:p>
        </w:tc>
        <w:tc>
          <w:tcPr>
            <w:tcW w:w="5485" w:type="dxa"/>
          </w:tcPr>
          <w:p w:rsidR="00187D50" w:rsidRPr="00872916" w:rsidRDefault="00187D50" w:rsidP="00B45984">
            <w:pPr>
              <w:rPr>
                <w:lang w:val="en-US"/>
              </w:rPr>
            </w:pPr>
          </w:p>
        </w:tc>
      </w:tr>
      <w:tr w:rsidR="00187D50" w:rsidRPr="00251604" w:rsidTr="00B45984">
        <w:tc>
          <w:tcPr>
            <w:tcW w:w="1530" w:type="dxa"/>
          </w:tcPr>
          <w:p w:rsidR="00187D50" w:rsidRPr="00194AE4" w:rsidRDefault="00187D50" w:rsidP="00B45984">
            <w:pPr>
              <w:ind w:left="360"/>
              <w:rPr>
                <w:rFonts w:cs="Arial Unicode MS"/>
                <w:bCs/>
                <w:szCs w:val="20"/>
                <w:cs/>
                <w:lang w:val="en-US" w:bidi="hi-IN"/>
              </w:rPr>
            </w:pPr>
            <w:r w:rsidRPr="00194AE4">
              <w:rPr>
                <w:rFonts w:cs="Arial Unicode MS"/>
                <w:bCs/>
                <w:szCs w:val="20"/>
                <w:lang w:val="en-US" w:bidi="hi-IN"/>
              </w:rPr>
              <w:t>0:31.427</w:t>
            </w:r>
          </w:p>
        </w:tc>
        <w:tc>
          <w:tcPr>
            <w:tcW w:w="4320" w:type="dxa"/>
          </w:tcPr>
          <w:p w:rsidR="00187D50" w:rsidRPr="00076103" w:rsidRDefault="00187D50" w:rsidP="00B45984">
            <w:pPr>
              <w:rPr>
                <w:rFonts w:cs="Mangal"/>
                <w:szCs w:val="20"/>
                <w:lang w:val="en-US" w:bidi="hi-IN"/>
              </w:rPr>
            </w:pPr>
            <w:r>
              <w:rPr>
                <w:rFonts w:cs="Arial Unicode MS" w:hint="cs"/>
                <w:szCs w:val="20"/>
                <w:cs/>
                <w:lang w:val="en-US" w:bidi="hi-IN"/>
              </w:rPr>
              <w:t xml:space="preserve">खनिज ईंधन से एक त्वरित बदलाव संभव है और इसमें </w:t>
            </w:r>
            <w:r w:rsidRPr="00A25BA6">
              <w:rPr>
                <w:lang w:val="en-US"/>
              </w:rPr>
              <w:t>2°C</w:t>
            </w:r>
            <w:r>
              <w:rPr>
                <w:rFonts w:cs="Arial Unicode MS" w:hint="cs"/>
                <w:szCs w:val="20"/>
                <w:cs/>
                <w:lang w:val="en-US" w:bidi="hi-IN"/>
              </w:rPr>
              <w:t xml:space="preserve"> से नीचे ग्लोबल वार्मिंग हो सकती है</w:t>
            </w:r>
            <w:r>
              <w:rPr>
                <w:rFonts w:cs="Mangal" w:hint="cs"/>
                <w:szCs w:val="20"/>
                <w:cs/>
                <w:lang w:val="en-US" w:bidi="hi-IN"/>
              </w:rPr>
              <w:t xml:space="preserve">I </w:t>
            </w:r>
          </w:p>
        </w:tc>
        <w:tc>
          <w:tcPr>
            <w:tcW w:w="3690" w:type="dxa"/>
          </w:tcPr>
          <w:p w:rsidR="00187D50" w:rsidRPr="00A25BA6" w:rsidRDefault="00187D50" w:rsidP="00B45984">
            <w:pPr>
              <w:rPr>
                <w:lang w:val="en-US"/>
              </w:rPr>
            </w:pPr>
            <w:r w:rsidRPr="00A25BA6">
              <w:rPr>
                <w:lang w:val="en-US"/>
              </w:rPr>
              <w:t>A rapid transition away from fossil fuels is possible and coul</w:t>
            </w:r>
            <w:r>
              <w:rPr>
                <w:lang w:val="en-US"/>
              </w:rPr>
              <w:t xml:space="preserve">d contain global warming below </w:t>
            </w:r>
            <w:r w:rsidRPr="00251604">
              <w:rPr>
                <w:color w:val="FF0000"/>
                <w:lang w:val="en-US"/>
              </w:rPr>
              <w:t>2°C</w:t>
            </w:r>
            <w:r w:rsidRPr="00A25BA6">
              <w:rPr>
                <w:lang w:val="en-US"/>
              </w:rPr>
              <w:t>.</w:t>
            </w:r>
          </w:p>
        </w:tc>
        <w:tc>
          <w:tcPr>
            <w:tcW w:w="5485" w:type="dxa"/>
          </w:tcPr>
          <w:p w:rsidR="00187D50" w:rsidRPr="00872916" w:rsidRDefault="00187D50" w:rsidP="00B45984">
            <w:pPr>
              <w:rPr>
                <w:lang w:val="en-US"/>
              </w:rPr>
            </w:pPr>
            <w:r w:rsidRPr="00872916">
              <w:rPr>
                <w:lang w:val="en-US"/>
              </w:rPr>
              <w:t>Extends graph of temperatures with 2°C scenario (e.g. using the figure below), and some windpanels and trees on the side</w:t>
            </w:r>
          </w:p>
        </w:tc>
      </w:tr>
      <w:tr w:rsidR="00187D50" w:rsidRPr="00251604" w:rsidTr="00B45984">
        <w:tc>
          <w:tcPr>
            <w:tcW w:w="1530" w:type="dxa"/>
          </w:tcPr>
          <w:p w:rsidR="00187D50" w:rsidRPr="00194AE4" w:rsidRDefault="00187D50" w:rsidP="00B45984">
            <w:pPr>
              <w:ind w:left="360"/>
              <w:rPr>
                <w:rFonts w:cs="Arial Unicode MS"/>
                <w:bCs/>
                <w:szCs w:val="20"/>
                <w:cs/>
                <w:lang w:val="en-US" w:bidi="hi-IN"/>
              </w:rPr>
            </w:pPr>
            <w:r w:rsidRPr="00194AE4">
              <w:rPr>
                <w:rFonts w:cs="Arial Unicode MS"/>
                <w:bCs/>
                <w:szCs w:val="20"/>
                <w:lang w:val="en-US" w:bidi="hi-IN"/>
              </w:rPr>
              <w:t>0:37.956</w:t>
            </w:r>
          </w:p>
        </w:tc>
        <w:tc>
          <w:tcPr>
            <w:tcW w:w="4320" w:type="dxa"/>
          </w:tcPr>
          <w:p w:rsidR="00187D50" w:rsidRPr="00076103" w:rsidRDefault="00187D50" w:rsidP="00B45984">
            <w:pPr>
              <w:rPr>
                <w:rFonts w:cs="Mangal"/>
                <w:szCs w:val="20"/>
                <w:lang w:val="en-US" w:bidi="hi-IN"/>
              </w:rPr>
            </w:pPr>
            <w:r>
              <w:rPr>
                <w:rFonts w:cs="Arial Unicode MS" w:hint="cs"/>
                <w:szCs w:val="20"/>
                <w:cs/>
                <w:lang w:val="en-US" w:bidi="hi-IN"/>
              </w:rPr>
              <w:t>लेकिन अगर मौजूदा प्रवृति पर ही ग्रीनहाउस गैस का उत्सर्जन  जारी रहता है</w:t>
            </w:r>
            <w:r>
              <w:rPr>
                <w:rFonts w:cs="Mangal" w:hint="cs"/>
                <w:szCs w:val="20"/>
                <w:cs/>
                <w:lang w:val="en-US" w:bidi="hi-IN"/>
              </w:rPr>
              <w:t xml:space="preserve">, </w:t>
            </w:r>
            <w:r>
              <w:rPr>
                <w:rFonts w:cs="Arial Unicode MS" w:hint="cs"/>
                <w:szCs w:val="20"/>
                <w:cs/>
                <w:lang w:val="en-US" w:bidi="hi-IN"/>
              </w:rPr>
              <w:t xml:space="preserve">तो औसतन ग्लोबल वार्मिंग </w:t>
            </w:r>
            <w:r w:rsidRPr="00A25BA6">
              <w:rPr>
                <w:lang w:val="en-US"/>
              </w:rPr>
              <w:t>2100</w:t>
            </w:r>
            <w:r>
              <w:rPr>
                <w:lang w:val="en-US"/>
              </w:rPr>
              <w:t xml:space="preserve"> </w:t>
            </w:r>
            <w:r>
              <w:rPr>
                <w:rFonts w:cs="Arial Unicode MS" w:hint="cs"/>
                <w:szCs w:val="20"/>
                <w:cs/>
                <w:lang w:val="en-US" w:bidi="hi-IN"/>
              </w:rPr>
              <w:t xml:space="preserve">में </w:t>
            </w:r>
            <w:r>
              <w:rPr>
                <w:lang w:val="en-US"/>
              </w:rPr>
              <w:t xml:space="preserve">4°C </w:t>
            </w:r>
            <w:r w:rsidRPr="00A25BA6">
              <w:rPr>
                <w:lang w:val="en-US"/>
              </w:rPr>
              <w:t xml:space="preserve"> </w:t>
            </w:r>
            <w:r>
              <w:rPr>
                <w:rFonts w:cs="Arial Unicode MS" w:hint="cs"/>
                <w:szCs w:val="20"/>
                <w:cs/>
                <w:lang w:val="en-US" w:bidi="hi-IN"/>
              </w:rPr>
              <w:t xml:space="preserve">और </w:t>
            </w:r>
            <w:r w:rsidRPr="00A25BA6">
              <w:rPr>
                <w:lang w:val="en-US"/>
              </w:rPr>
              <w:t>2200</w:t>
            </w:r>
            <w:r>
              <w:rPr>
                <w:rFonts w:cs="Arial Unicode MS" w:hint="cs"/>
                <w:szCs w:val="20"/>
                <w:cs/>
                <w:lang w:val="en-US" w:bidi="hi-IN"/>
              </w:rPr>
              <w:t xml:space="preserve"> में </w:t>
            </w:r>
            <w:r>
              <w:rPr>
                <w:lang w:val="en-US"/>
              </w:rPr>
              <w:t xml:space="preserve">7°C </w:t>
            </w:r>
            <w:r>
              <w:rPr>
                <w:rFonts w:cs="Arial Unicode MS" w:hint="cs"/>
                <w:szCs w:val="20"/>
                <w:cs/>
                <w:lang w:val="en-US" w:bidi="hi-IN"/>
              </w:rPr>
              <w:t>होगी</w:t>
            </w:r>
            <w:r>
              <w:rPr>
                <w:rFonts w:cs="Mangal" w:hint="cs"/>
                <w:szCs w:val="20"/>
                <w:cs/>
                <w:lang w:val="en-US" w:bidi="hi-IN"/>
              </w:rPr>
              <w:t xml:space="preserve">I </w:t>
            </w:r>
          </w:p>
        </w:tc>
        <w:tc>
          <w:tcPr>
            <w:tcW w:w="3690" w:type="dxa"/>
          </w:tcPr>
          <w:p w:rsidR="00187D50" w:rsidRPr="00A25BA6" w:rsidRDefault="00187D50" w:rsidP="00B45984">
            <w:pPr>
              <w:rPr>
                <w:lang w:val="en-US"/>
              </w:rPr>
            </w:pPr>
            <w:r w:rsidRPr="00A25BA6">
              <w:rPr>
                <w:lang w:val="en-US"/>
              </w:rPr>
              <w:t>But if greenhouse gas emissions continue on their current trend, the a</w:t>
            </w:r>
            <w:r>
              <w:rPr>
                <w:lang w:val="en-US"/>
              </w:rPr>
              <w:t xml:space="preserve">verage global warming will be </w:t>
            </w:r>
            <w:r w:rsidRPr="00251604">
              <w:rPr>
                <w:color w:val="FF0000"/>
                <w:lang w:val="en-US"/>
              </w:rPr>
              <w:t xml:space="preserve">4°C </w:t>
            </w:r>
            <w:r w:rsidRPr="00A25BA6">
              <w:rPr>
                <w:lang w:val="en-US"/>
              </w:rPr>
              <w:t>in 2100</w:t>
            </w:r>
            <w:r>
              <w:rPr>
                <w:lang w:val="en-US"/>
              </w:rPr>
              <w:t xml:space="preserve"> and </w:t>
            </w:r>
            <w:r w:rsidRPr="00251604">
              <w:rPr>
                <w:color w:val="FF0000"/>
                <w:lang w:val="en-US"/>
              </w:rPr>
              <w:t xml:space="preserve">7°C </w:t>
            </w:r>
            <w:r w:rsidRPr="00A25BA6">
              <w:rPr>
                <w:lang w:val="en-US"/>
              </w:rPr>
              <w:t xml:space="preserve">in 2200. </w:t>
            </w:r>
          </w:p>
        </w:tc>
        <w:tc>
          <w:tcPr>
            <w:tcW w:w="5485" w:type="dxa"/>
          </w:tcPr>
          <w:p w:rsidR="00187D50" w:rsidRPr="00872916" w:rsidRDefault="00187D50" w:rsidP="00B45984">
            <w:pPr>
              <w:rPr>
                <w:lang w:val="en-US"/>
              </w:rPr>
            </w:pPr>
            <w:r w:rsidRPr="00872916">
              <w:rPr>
                <w:lang w:val="en-US"/>
              </w:rPr>
              <w:t>Keep previous graph but adds a +4°C scenario (e.g. using the figure below), and on the side now there is a polluting car and a coal power plant / factory</w:t>
            </w:r>
          </w:p>
        </w:tc>
      </w:tr>
      <w:tr w:rsidR="00187D50" w:rsidRPr="00251604" w:rsidTr="00B45984">
        <w:trPr>
          <w:trHeight w:val="270"/>
        </w:trPr>
        <w:tc>
          <w:tcPr>
            <w:tcW w:w="1530" w:type="dxa"/>
          </w:tcPr>
          <w:p w:rsidR="00187D50" w:rsidRPr="00194AE4" w:rsidRDefault="00187D50" w:rsidP="00B45984">
            <w:pPr>
              <w:ind w:left="360"/>
              <w:rPr>
                <w:rFonts w:cs="Arial Unicode MS"/>
                <w:bCs/>
                <w:szCs w:val="20"/>
                <w:cs/>
                <w:lang w:val="en-US" w:bidi="hi-IN"/>
              </w:rPr>
            </w:pPr>
            <w:r w:rsidRPr="00194AE4">
              <w:rPr>
                <w:rFonts w:cs="Arial Unicode MS"/>
                <w:bCs/>
                <w:szCs w:val="20"/>
                <w:lang w:val="en-US" w:bidi="hi-IN"/>
              </w:rPr>
              <w:t>0:49.023</w:t>
            </w:r>
          </w:p>
        </w:tc>
        <w:tc>
          <w:tcPr>
            <w:tcW w:w="4320" w:type="dxa"/>
          </w:tcPr>
          <w:p w:rsidR="00187D50" w:rsidRPr="006E75B5" w:rsidRDefault="00187D50" w:rsidP="00187D50">
            <w:pPr>
              <w:pStyle w:val="ListParagraph"/>
              <w:numPr>
                <w:ilvl w:val="0"/>
                <w:numId w:val="5"/>
              </w:numPr>
              <w:spacing w:after="0" w:line="240" w:lineRule="auto"/>
              <w:rPr>
                <w:b/>
                <w:lang w:val="en-US"/>
              </w:rPr>
            </w:pPr>
            <w:r>
              <w:rPr>
                <w:rFonts w:cs="Arial Unicode MS" w:hint="cs"/>
                <w:b/>
                <w:szCs w:val="20"/>
                <w:cs/>
                <w:lang w:val="en-US" w:bidi="hi-IN"/>
              </w:rPr>
              <w:t>यह हमें दूर प्रतीत हो सकता है</w:t>
            </w:r>
            <w:r>
              <w:rPr>
                <w:rFonts w:cs="Mangal" w:hint="cs"/>
                <w:b/>
                <w:szCs w:val="20"/>
                <w:cs/>
                <w:lang w:val="en-US" w:bidi="hi-IN"/>
              </w:rPr>
              <w:t xml:space="preserve">, </w:t>
            </w:r>
            <w:r>
              <w:rPr>
                <w:rFonts w:cs="Arial Unicode MS" w:hint="cs"/>
                <w:b/>
                <w:szCs w:val="20"/>
                <w:cs/>
                <w:lang w:val="en-US" w:bidi="hi-IN"/>
              </w:rPr>
              <w:t>लेकिन जलवायु परिवर्तन हमें पहले से ही जहाँ पर भी हम रह रहे हैं</w:t>
            </w:r>
            <w:r>
              <w:rPr>
                <w:rFonts w:cs="Mangal" w:hint="cs"/>
                <w:b/>
                <w:szCs w:val="20"/>
                <w:cs/>
                <w:lang w:val="en-US" w:bidi="hi-IN"/>
              </w:rPr>
              <w:t xml:space="preserve">, </w:t>
            </w:r>
            <w:r>
              <w:rPr>
                <w:rFonts w:cs="Arial Unicode MS" w:hint="cs"/>
                <w:b/>
                <w:szCs w:val="20"/>
                <w:cs/>
                <w:lang w:val="en-US" w:bidi="hi-IN"/>
              </w:rPr>
              <w:t>हमें प्रभावित कर रहा है</w:t>
            </w:r>
            <w:r>
              <w:rPr>
                <w:rFonts w:cs="Mangal" w:hint="cs"/>
                <w:b/>
                <w:szCs w:val="20"/>
                <w:cs/>
                <w:lang w:val="en-US" w:bidi="hi-IN"/>
              </w:rPr>
              <w:t>I</w:t>
            </w:r>
          </w:p>
          <w:p w:rsidR="00187D50" w:rsidRPr="00B8733F" w:rsidRDefault="00187D50" w:rsidP="00187D50">
            <w:pPr>
              <w:pStyle w:val="ListParagraph"/>
              <w:numPr>
                <w:ilvl w:val="0"/>
                <w:numId w:val="5"/>
              </w:numPr>
              <w:spacing w:after="0" w:line="240" w:lineRule="auto"/>
              <w:rPr>
                <w:b/>
                <w:lang w:val="en-US"/>
              </w:rPr>
            </w:pPr>
            <w:r>
              <w:rPr>
                <w:rFonts w:cs="Mangal" w:hint="cs"/>
                <w:b/>
                <w:szCs w:val="20"/>
                <w:cs/>
                <w:lang w:val="en-US" w:bidi="hi-IN"/>
              </w:rPr>
              <w:t xml:space="preserve">- </w:t>
            </w:r>
            <w:r>
              <w:rPr>
                <w:rFonts w:cs="Arial Unicode MS" w:hint="cs"/>
                <w:bCs/>
                <w:szCs w:val="20"/>
                <w:cs/>
                <w:lang w:val="en-US" w:bidi="hi-IN"/>
              </w:rPr>
              <w:t xml:space="preserve">गर्मी की </w:t>
            </w:r>
            <w:r w:rsidRPr="006F0E31">
              <w:rPr>
                <w:rFonts w:cs="Arial Unicode MS" w:hint="cs"/>
                <w:bCs/>
                <w:szCs w:val="20"/>
                <w:cs/>
                <w:lang w:val="en-US" w:bidi="hi-IN"/>
              </w:rPr>
              <w:t>लहरें लम्बे समय तक टिकती हैं</w:t>
            </w:r>
            <w:r w:rsidRPr="006F0E31">
              <w:rPr>
                <w:rFonts w:cs="Mangal" w:hint="cs"/>
                <w:bCs/>
                <w:szCs w:val="20"/>
                <w:cs/>
                <w:lang w:val="en-US" w:bidi="hi-IN"/>
              </w:rPr>
              <w:t xml:space="preserve">, </w:t>
            </w:r>
            <w:r w:rsidRPr="006F0E31">
              <w:rPr>
                <w:rFonts w:cs="Arial Unicode MS" w:hint="cs"/>
                <w:bCs/>
                <w:szCs w:val="20"/>
                <w:cs/>
                <w:lang w:val="en-US" w:bidi="hi-IN"/>
              </w:rPr>
              <w:t>और बार</w:t>
            </w:r>
            <w:r w:rsidRPr="006F0E31">
              <w:rPr>
                <w:rFonts w:cs="Mangal" w:hint="cs"/>
                <w:bCs/>
                <w:szCs w:val="20"/>
                <w:cs/>
                <w:lang w:val="en-US" w:bidi="hi-IN"/>
              </w:rPr>
              <w:t>-</w:t>
            </w:r>
            <w:r w:rsidRPr="006F0E31">
              <w:rPr>
                <w:rFonts w:cs="Arial Unicode MS" w:hint="cs"/>
                <w:bCs/>
                <w:szCs w:val="20"/>
                <w:cs/>
                <w:lang w:val="en-US" w:bidi="hi-IN"/>
              </w:rPr>
              <w:t>बार</w:t>
            </w:r>
            <w:r>
              <w:rPr>
                <w:rFonts w:cs="Arial Unicode MS" w:hint="cs"/>
                <w:bCs/>
                <w:szCs w:val="20"/>
                <w:cs/>
                <w:lang w:val="en-US" w:bidi="hi-IN"/>
              </w:rPr>
              <w:t xml:space="preserve"> आती हैं और ज्यादा भयानक होती </w:t>
            </w:r>
            <w:r w:rsidRPr="006F0E31">
              <w:rPr>
                <w:rFonts w:cs="Arial Unicode MS" w:hint="cs"/>
                <w:bCs/>
                <w:szCs w:val="20"/>
                <w:cs/>
                <w:lang w:val="en-US" w:bidi="hi-IN"/>
              </w:rPr>
              <w:t>हैं</w:t>
            </w:r>
            <w:r w:rsidRPr="006F0E31">
              <w:rPr>
                <w:rFonts w:cs="Mangal" w:hint="cs"/>
                <w:bCs/>
                <w:szCs w:val="20"/>
                <w:cs/>
                <w:lang w:val="en-US" w:bidi="hi-IN"/>
              </w:rPr>
              <w:t xml:space="preserve">: </w:t>
            </w:r>
            <w:r w:rsidRPr="006F0E31">
              <w:rPr>
                <w:b/>
                <w:lang w:val="en-US"/>
              </w:rPr>
              <w:t>2019</w:t>
            </w:r>
            <w:r w:rsidRPr="006F0E31">
              <w:rPr>
                <w:rFonts w:cs="Arial Unicode MS" w:hint="cs"/>
                <w:bCs/>
                <w:szCs w:val="20"/>
                <w:cs/>
                <w:lang w:val="en-US" w:bidi="hi-IN"/>
              </w:rPr>
              <w:t xml:space="preserve"> में दिल्ली का तापमान </w:t>
            </w:r>
            <w:r w:rsidRPr="006F0E31">
              <w:rPr>
                <w:b/>
                <w:lang w:val="en-US"/>
              </w:rPr>
              <w:t>48 °C</w:t>
            </w:r>
            <w:r w:rsidRPr="006F0E31">
              <w:rPr>
                <w:rFonts w:cs="Arial Unicode MS" w:hint="cs"/>
                <w:bCs/>
                <w:szCs w:val="20"/>
                <w:cs/>
                <w:lang w:val="en-US" w:bidi="hi-IN"/>
              </w:rPr>
              <w:t xml:space="preserve"> तक पहुँच गया था</w:t>
            </w:r>
            <w:r w:rsidRPr="006F0E31">
              <w:rPr>
                <w:rFonts w:cs="Mangal" w:hint="cs"/>
                <w:bCs/>
                <w:szCs w:val="20"/>
                <w:cs/>
                <w:lang w:val="en-US" w:bidi="hi-IN"/>
              </w:rPr>
              <w:t xml:space="preserve">, </w:t>
            </w:r>
            <w:r w:rsidRPr="006F0E31">
              <w:rPr>
                <w:rFonts w:cs="Arial Unicode MS" w:hint="cs"/>
                <w:bCs/>
                <w:szCs w:val="20"/>
                <w:cs/>
                <w:lang w:val="en-US" w:bidi="hi-IN"/>
              </w:rPr>
              <w:t>और</w:t>
            </w:r>
            <w:r w:rsidRPr="006F0E31">
              <w:rPr>
                <w:rFonts w:cs="Mangal" w:hint="cs"/>
                <w:bCs/>
                <w:szCs w:val="20"/>
                <w:cs/>
                <w:lang w:val="en-US" w:bidi="hi-IN"/>
              </w:rPr>
              <w:t xml:space="preserve"> </w:t>
            </w:r>
            <w:r w:rsidRPr="006F0E31">
              <w:rPr>
                <w:rFonts w:cs="Arial Unicode MS" w:hint="cs"/>
                <w:bCs/>
                <w:szCs w:val="20"/>
                <w:cs/>
                <w:lang w:val="en-US" w:bidi="hi-IN"/>
              </w:rPr>
              <w:t>दर्ज किये गए</w:t>
            </w:r>
            <w:r>
              <w:rPr>
                <w:rFonts w:cs="Mangal" w:hint="cs"/>
                <w:bCs/>
                <w:szCs w:val="20"/>
                <w:cs/>
                <w:lang w:val="en-US" w:bidi="hi-IN"/>
              </w:rPr>
              <w:t xml:space="preserve"> </w:t>
            </w:r>
            <w:r w:rsidRPr="006F0E31">
              <w:rPr>
                <w:rFonts w:cs="Arial Unicode MS" w:hint="cs"/>
                <w:bCs/>
                <w:szCs w:val="20"/>
                <w:cs/>
                <w:lang w:val="en-US" w:bidi="hi-IN"/>
              </w:rPr>
              <w:t xml:space="preserve">सबसे गर्म </w:t>
            </w:r>
            <w:r w:rsidRPr="006F0E31">
              <w:rPr>
                <w:b/>
                <w:lang w:val="en-US"/>
              </w:rPr>
              <w:t>15</w:t>
            </w:r>
            <w:r w:rsidRPr="006F0E31">
              <w:rPr>
                <w:rFonts w:cs="Mangal" w:hint="cs"/>
                <w:bCs/>
                <w:szCs w:val="20"/>
                <w:cs/>
                <w:lang w:val="en-US" w:bidi="hi-IN"/>
              </w:rPr>
              <w:t xml:space="preserve"> </w:t>
            </w:r>
            <w:r w:rsidRPr="006F0E31">
              <w:rPr>
                <w:rFonts w:cs="Arial Unicode MS" w:hint="cs"/>
                <w:bCs/>
                <w:szCs w:val="20"/>
                <w:cs/>
                <w:lang w:val="en-US" w:bidi="hi-IN"/>
              </w:rPr>
              <w:t xml:space="preserve">वर्षों में से </w:t>
            </w:r>
            <w:r w:rsidRPr="006F0E31">
              <w:rPr>
                <w:b/>
                <w:lang w:val="en-US"/>
              </w:rPr>
              <w:t>11</w:t>
            </w:r>
            <w:r w:rsidRPr="006F0E31">
              <w:rPr>
                <w:rFonts w:cs="Mangal" w:hint="cs"/>
                <w:b/>
                <w:szCs w:val="20"/>
                <w:cs/>
                <w:lang w:val="en-US" w:bidi="hi-IN"/>
              </w:rPr>
              <w:t xml:space="preserve"> </w:t>
            </w:r>
            <w:r w:rsidRPr="006F0E31">
              <w:rPr>
                <w:rFonts w:cs="Arial Unicode MS" w:hint="cs"/>
                <w:bCs/>
                <w:szCs w:val="20"/>
                <w:cs/>
                <w:lang w:val="en-US" w:bidi="hi-IN"/>
              </w:rPr>
              <w:t>सबसे गर्म</w:t>
            </w:r>
            <w:r>
              <w:rPr>
                <w:rFonts w:cs="Arial Unicode MS" w:hint="cs"/>
                <w:bCs/>
                <w:szCs w:val="20"/>
                <w:cs/>
                <w:lang w:val="en-US" w:bidi="hi-IN"/>
              </w:rPr>
              <w:t xml:space="preserve"> वर्ष </w:t>
            </w:r>
            <w:r w:rsidRPr="006F0E31">
              <w:rPr>
                <w:rFonts w:cs="Arial Unicode MS" w:hint="cs"/>
                <w:bCs/>
                <w:szCs w:val="20"/>
                <w:cs/>
                <w:lang w:val="en-US" w:bidi="hi-IN"/>
              </w:rPr>
              <w:t xml:space="preserve">पिछले </w:t>
            </w:r>
            <w:r w:rsidRPr="006F0E31">
              <w:rPr>
                <w:b/>
                <w:lang w:val="en-US"/>
              </w:rPr>
              <w:t>15</w:t>
            </w:r>
            <w:r w:rsidRPr="006F0E31">
              <w:rPr>
                <w:rFonts w:cs="Arial Unicode MS" w:hint="cs"/>
                <w:bCs/>
                <w:szCs w:val="20"/>
                <w:cs/>
                <w:lang w:val="en-US" w:bidi="hi-IN"/>
              </w:rPr>
              <w:t xml:space="preserve"> वर्षों में हुए</w:t>
            </w:r>
            <w:r w:rsidRPr="006F0E31">
              <w:rPr>
                <w:rFonts w:cs="Mangal" w:hint="cs"/>
                <w:bCs/>
                <w:szCs w:val="20"/>
                <w:cs/>
                <w:lang w:val="en-US" w:bidi="hi-IN"/>
              </w:rPr>
              <w:t xml:space="preserve"> </w:t>
            </w:r>
            <w:r>
              <w:rPr>
                <w:rFonts w:cs="Arial Unicode MS" w:hint="cs"/>
                <w:bCs/>
                <w:szCs w:val="20"/>
                <w:cs/>
                <w:lang w:val="en-US" w:bidi="hi-IN"/>
              </w:rPr>
              <w:t>हैं</w:t>
            </w:r>
            <w:r w:rsidRPr="006F0E31">
              <w:rPr>
                <w:rFonts w:cs="Mangal" w:hint="cs"/>
                <w:bCs/>
                <w:szCs w:val="20"/>
                <w:cs/>
                <w:lang w:val="en-US" w:bidi="hi-IN"/>
              </w:rPr>
              <w:t>I</w:t>
            </w:r>
            <w:r>
              <w:rPr>
                <w:rFonts w:cs="Mangal" w:hint="cs"/>
                <w:b/>
                <w:szCs w:val="20"/>
                <w:cs/>
                <w:lang w:val="en-US" w:bidi="hi-IN"/>
              </w:rPr>
              <w:t xml:space="preserve"> </w:t>
            </w:r>
          </w:p>
        </w:tc>
        <w:tc>
          <w:tcPr>
            <w:tcW w:w="3690" w:type="dxa"/>
          </w:tcPr>
          <w:p w:rsidR="00187D50" w:rsidRPr="009B460A" w:rsidRDefault="00187D50" w:rsidP="00B45984">
            <w:pPr>
              <w:rPr>
                <w:lang w:val="en-US"/>
              </w:rPr>
            </w:pPr>
            <w:r w:rsidRPr="009B460A">
              <w:rPr>
                <w:lang w:val="en-US"/>
              </w:rPr>
              <w:t xml:space="preserve">This may seem far away, but climate change is already affecting us right now in the places where we live. </w:t>
            </w:r>
          </w:p>
          <w:p w:rsidR="00187D50" w:rsidRPr="00DC4E36" w:rsidRDefault="00187D50" w:rsidP="00187D50">
            <w:pPr>
              <w:pStyle w:val="ListParagraph"/>
              <w:numPr>
                <w:ilvl w:val="0"/>
                <w:numId w:val="7"/>
              </w:numPr>
              <w:spacing w:after="0" w:line="240" w:lineRule="auto"/>
              <w:rPr>
                <w:b/>
                <w:lang w:val="en-US"/>
              </w:rPr>
            </w:pPr>
            <w:r w:rsidRPr="00DC4E36">
              <w:rPr>
                <w:b/>
                <w:lang w:val="en-US"/>
              </w:rPr>
              <w:t xml:space="preserve">Heatwaves are lasting longer, and are more frequent and more severe: </w:t>
            </w:r>
            <w:del w:id="0" w:author="DECHEZLEPRETRE Antoine, STI/PIE" w:date="2021-05-12T09:08:00Z">
              <w:r w:rsidRPr="00DC4E36" w:rsidDel="00FD3E69">
                <w:rPr>
                  <w:b/>
                  <w:lang w:val="en-US"/>
                </w:rPr>
                <w:delText>thermometers hit</w:delText>
              </w:r>
            </w:del>
            <w:ins w:id="1" w:author="DECHEZLEPRETRE Antoine, STI/PIE" w:date="2021-05-12T09:08:00Z">
              <w:r>
                <w:rPr>
                  <w:b/>
                  <w:lang w:val="en-US"/>
                </w:rPr>
                <w:t>the temperature reached</w:t>
              </w:r>
            </w:ins>
            <w:r w:rsidRPr="00DC4E36">
              <w:rPr>
                <w:b/>
                <w:lang w:val="en-US"/>
              </w:rPr>
              <w:t xml:space="preserve"> 48 °C in Delhi in 2019, and 11 out of the 15 warmest years </w:t>
            </w:r>
            <w:ins w:id="2" w:author="DECHEZLEPRETRE Antoine, STI/PIE" w:date="2021-05-12T09:08:00Z">
              <w:r>
                <w:rPr>
                  <w:b/>
                  <w:lang w:val="en-US"/>
                </w:rPr>
                <w:t xml:space="preserve">on record </w:t>
              </w:r>
            </w:ins>
            <w:r w:rsidRPr="00DC4E36">
              <w:rPr>
                <w:b/>
                <w:lang w:val="en-US"/>
              </w:rPr>
              <w:t xml:space="preserve">have occurred within the last 15 years. </w:t>
            </w:r>
          </w:p>
        </w:tc>
        <w:tc>
          <w:tcPr>
            <w:tcW w:w="5485" w:type="dxa"/>
          </w:tcPr>
          <w:p w:rsidR="00187D50" w:rsidRPr="009B460A" w:rsidRDefault="00187D50" w:rsidP="00B45984">
            <w:pPr>
              <w:rPr>
                <w:b/>
                <w:lang w:val="en-US"/>
              </w:rPr>
            </w:pPr>
            <w:r w:rsidRPr="009B460A">
              <w:rPr>
                <w:b/>
                <w:lang w:val="en-US"/>
              </w:rPr>
              <w:t>Shows a desert with someone sweating more and more. Shows a thermometer than goes up to 48 °C.</w:t>
            </w:r>
            <w:r>
              <w:rPr>
                <w:b/>
                <w:lang w:val="en-US"/>
              </w:rPr>
              <w:t xml:space="preserve"> </w:t>
            </w:r>
          </w:p>
          <w:p w:rsidR="00187D50" w:rsidRPr="009B460A" w:rsidRDefault="00187D50" w:rsidP="00B45984">
            <w:pPr>
              <w:rPr>
                <w:b/>
                <w:lang w:val="en-US"/>
              </w:rPr>
            </w:pPr>
          </w:p>
        </w:tc>
      </w:tr>
      <w:tr w:rsidR="00187D50" w:rsidRPr="00251604" w:rsidTr="00B45984">
        <w:trPr>
          <w:trHeight w:val="270"/>
        </w:trPr>
        <w:tc>
          <w:tcPr>
            <w:tcW w:w="1530" w:type="dxa"/>
          </w:tcPr>
          <w:p w:rsidR="00187D50" w:rsidRPr="00194AE4" w:rsidRDefault="00187D50" w:rsidP="00B45984">
            <w:pPr>
              <w:ind w:left="360"/>
              <w:rPr>
                <w:rFonts w:cs="Arial Unicode MS"/>
                <w:bCs/>
                <w:szCs w:val="20"/>
                <w:cs/>
                <w:lang w:val="en-US" w:bidi="hi-IN"/>
              </w:rPr>
            </w:pPr>
            <w:r w:rsidRPr="00481572">
              <w:rPr>
                <w:rFonts w:cs="Arial Unicode MS"/>
                <w:bCs/>
                <w:szCs w:val="20"/>
                <w:lang w:val="en-US" w:bidi="hi-IN"/>
              </w:rPr>
              <w:t>1:14.446</w:t>
            </w:r>
          </w:p>
        </w:tc>
        <w:tc>
          <w:tcPr>
            <w:tcW w:w="4320" w:type="dxa"/>
          </w:tcPr>
          <w:p w:rsidR="00187D50" w:rsidRPr="006F0E31" w:rsidRDefault="00187D50" w:rsidP="00187D50">
            <w:pPr>
              <w:pStyle w:val="ListParagraph"/>
              <w:numPr>
                <w:ilvl w:val="0"/>
                <w:numId w:val="5"/>
              </w:numPr>
              <w:spacing w:after="0" w:line="240" w:lineRule="auto"/>
              <w:rPr>
                <w:rFonts w:cs="Mangal"/>
                <w:bCs/>
                <w:szCs w:val="20"/>
                <w:cs/>
                <w:lang w:val="en-US" w:bidi="hi-IN"/>
              </w:rPr>
            </w:pPr>
            <w:r w:rsidRPr="006F0E31">
              <w:rPr>
                <w:rFonts w:cs="Arial Unicode MS" w:hint="cs"/>
                <w:bCs/>
                <w:szCs w:val="20"/>
                <w:cs/>
                <w:lang w:val="en-US" w:bidi="hi-IN"/>
              </w:rPr>
              <w:t xml:space="preserve">खनिज तेल को जलाने से पैदा हुआ वायु प्रदुषण भारत में हर वर्ष होने वाली </w:t>
            </w:r>
            <w:r w:rsidRPr="006F0E31">
              <w:rPr>
                <w:b/>
                <w:lang w:val="en-US"/>
              </w:rPr>
              <w:t>700,000</w:t>
            </w:r>
            <w:r w:rsidRPr="006F0E31">
              <w:rPr>
                <w:bCs/>
                <w:lang w:val="en-US"/>
              </w:rPr>
              <w:t xml:space="preserve"> </w:t>
            </w:r>
            <w:r w:rsidRPr="006F0E31">
              <w:rPr>
                <w:rFonts w:cs="Arial Unicode MS" w:hint="cs"/>
                <w:bCs/>
                <w:szCs w:val="20"/>
                <w:cs/>
                <w:lang w:val="en-US" w:bidi="hi-IN"/>
              </w:rPr>
              <w:t xml:space="preserve"> मौतों के लिए पहले से ही जिम्मेदार है</w:t>
            </w:r>
            <w:r w:rsidRPr="006F0E31">
              <w:rPr>
                <w:rFonts w:cs="Mangal" w:hint="cs"/>
                <w:bCs/>
                <w:szCs w:val="20"/>
                <w:cs/>
                <w:lang w:val="en-US" w:bidi="hi-IN"/>
              </w:rPr>
              <w:t xml:space="preserve">I   </w:t>
            </w:r>
          </w:p>
        </w:tc>
        <w:tc>
          <w:tcPr>
            <w:tcW w:w="3690" w:type="dxa"/>
          </w:tcPr>
          <w:p w:rsidR="00187D50" w:rsidRPr="005F4B4E" w:rsidRDefault="00187D50" w:rsidP="00187D50">
            <w:pPr>
              <w:pStyle w:val="ListParagraph"/>
              <w:numPr>
                <w:ilvl w:val="0"/>
                <w:numId w:val="5"/>
              </w:numPr>
              <w:spacing w:after="0" w:line="240" w:lineRule="auto"/>
              <w:rPr>
                <w:b/>
                <w:lang w:val="en-US"/>
              </w:rPr>
            </w:pPr>
            <w:r w:rsidRPr="005F4B4E">
              <w:rPr>
                <w:b/>
                <w:lang w:val="en-US"/>
              </w:rPr>
              <w:t>Air pollution generated by fossil fuel combust</w:t>
            </w:r>
            <w:r>
              <w:rPr>
                <w:b/>
                <w:lang w:val="en-US"/>
              </w:rPr>
              <w:t>ion is already responsible for 700</w:t>
            </w:r>
            <w:r w:rsidRPr="005F4B4E">
              <w:rPr>
                <w:b/>
                <w:lang w:val="en-US"/>
              </w:rPr>
              <w:t xml:space="preserve">,000 deaths per year in </w:t>
            </w:r>
            <w:r>
              <w:rPr>
                <w:b/>
                <w:lang w:val="en-US"/>
              </w:rPr>
              <w:t>India</w:t>
            </w:r>
            <w:r w:rsidRPr="005F4B4E">
              <w:rPr>
                <w:b/>
                <w:lang w:val="en-US"/>
              </w:rPr>
              <w:t>.</w:t>
            </w:r>
            <w:r>
              <w:rPr>
                <w:rFonts w:cs="Mangal" w:hint="cs"/>
                <w:b/>
                <w:szCs w:val="20"/>
                <w:cs/>
                <w:lang w:val="en-US" w:bidi="hi-IN"/>
              </w:rPr>
              <w:t xml:space="preserve"> </w:t>
            </w:r>
          </w:p>
        </w:tc>
        <w:tc>
          <w:tcPr>
            <w:tcW w:w="5485" w:type="dxa"/>
          </w:tcPr>
          <w:p w:rsidR="00187D50" w:rsidRPr="00D04BC6" w:rsidRDefault="00187D50" w:rsidP="00B45984">
            <w:pPr>
              <w:rPr>
                <w:b/>
                <w:lang w:val="en-US"/>
              </w:rPr>
            </w:pPr>
            <w:r w:rsidRPr="005F4B4E">
              <w:rPr>
                <w:iCs/>
                <w:lang w:val="en-US"/>
              </w:rPr>
              <w:t>Shows a polluting car and a skull with</w:t>
            </w:r>
            <w:r>
              <w:rPr>
                <w:b/>
                <w:iCs/>
                <w:lang w:val="en-US"/>
              </w:rPr>
              <w:t xml:space="preserve"> “7,00,000”</w:t>
            </w:r>
          </w:p>
        </w:tc>
      </w:tr>
      <w:tr w:rsidR="00187D50" w:rsidRPr="00251604" w:rsidTr="00B45984">
        <w:trPr>
          <w:trHeight w:val="270"/>
        </w:trPr>
        <w:tc>
          <w:tcPr>
            <w:tcW w:w="1530" w:type="dxa"/>
          </w:tcPr>
          <w:p w:rsidR="00187D50" w:rsidRPr="00194AE4" w:rsidRDefault="00187D50" w:rsidP="00B45984">
            <w:pPr>
              <w:ind w:left="360"/>
              <w:rPr>
                <w:rFonts w:cs="Arial Unicode MS"/>
                <w:bCs/>
                <w:szCs w:val="20"/>
                <w:cs/>
                <w:lang w:val="en-US" w:bidi="hi-IN"/>
              </w:rPr>
            </w:pPr>
            <w:r w:rsidRPr="00481572">
              <w:rPr>
                <w:rFonts w:cs="Arial Unicode MS"/>
                <w:bCs/>
                <w:szCs w:val="20"/>
                <w:lang w:val="en-US" w:bidi="hi-IN"/>
              </w:rPr>
              <w:lastRenderedPageBreak/>
              <w:t>1:21.963</w:t>
            </w:r>
          </w:p>
        </w:tc>
        <w:tc>
          <w:tcPr>
            <w:tcW w:w="4320" w:type="dxa"/>
          </w:tcPr>
          <w:p w:rsidR="00187D50" w:rsidRPr="00B8733F" w:rsidRDefault="00187D50" w:rsidP="00187D50">
            <w:pPr>
              <w:pStyle w:val="ListParagraph"/>
              <w:numPr>
                <w:ilvl w:val="0"/>
                <w:numId w:val="5"/>
              </w:numPr>
              <w:spacing w:after="0" w:line="240" w:lineRule="auto"/>
              <w:rPr>
                <w:b/>
                <w:lang w:val="en-US"/>
              </w:rPr>
            </w:pPr>
            <w:r>
              <w:rPr>
                <w:rFonts w:cs="Arial Unicode MS" w:hint="cs"/>
                <w:b/>
                <w:szCs w:val="20"/>
                <w:cs/>
                <w:lang w:val="en-US" w:bidi="hi-IN"/>
              </w:rPr>
              <w:t>जलवायु परिवर्तन को रोकने के सशक्त उपायों के बिना</w:t>
            </w:r>
            <w:r>
              <w:rPr>
                <w:rFonts w:cs="Mangal" w:hint="cs"/>
                <w:b/>
                <w:szCs w:val="20"/>
                <w:cs/>
                <w:lang w:val="en-US" w:bidi="hi-IN"/>
              </w:rPr>
              <w:t xml:space="preserve">, </w:t>
            </w:r>
            <w:r>
              <w:rPr>
                <w:rFonts w:cs="Arial Unicode MS" w:hint="cs"/>
                <w:b/>
                <w:szCs w:val="20"/>
                <w:cs/>
                <w:lang w:val="en-US" w:bidi="hi-IN"/>
              </w:rPr>
              <w:t>प्रभाव वैज्ञानिकों द्वारा सोचे गए प्रभावों से कहीं अधिक बुरे होंगे</w:t>
            </w:r>
            <w:r>
              <w:rPr>
                <w:rFonts w:cs="Mangal" w:hint="cs"/>
                <w:b/>
                <w:szCs w:val="20"/>
                <w:cs/>
                <w:lang w:val="en-US" w:bidi="hi-IN"/>
              </w:rPr>
              <w:t>:</w:t>
            </w:r>
          </w:p>
        </w:tc>
        <w:tc>
          <w:tcPr>
            <w:tcW w:w="3690" w:type="dxa"/>
          </w:tcPr>
          <w:p w:rsidR="00187D50" w:rsidRPr="00F31482" w:rsidRDefault="00187D50" w:rsidP="00B45984">
            <w:pPr>
              <w:ind w:left="360"/>
              <w:rPr>
                <w:lang w:val="en-US"/>
              </w:rPr>
            </w:pPr>
            <w:r w:rsidRPr="00F31482">
              <w:rPr>
                <w:lang w:val="en-US"/>
              </w:rPr>
              <w:t xml:space="preserve">Without ambitious measures to stop climate change, the impacts expected by scientists will be much worse:  </w:t>
            </w:r>
          </w:p>
        </w:tc>
        <w:tc>
          <w:tcPr>
            <w:tcW w:w="5485" w:type="dxa"/>
          </w:tcPr>
          <w:p w:rsidR="00187D50" w:rsidRPr="005F4B4E" w:rsidRDefault="00187D50" w:rsidP="00B45984">
            <w:pPr>
              <w:rPr>
                <w:iCs/>
                <w:lang w:val="en-US"/>
              </w:rPr>
            </w:pPr>
            <w:r w:rsidRPr="005F4B4E">
              <w:rPr>
                <w:lang w:val="en-US"/>
              </w:rPr>
              <w:t>The global thermometer rises between 3 and 4°C (color red)</w:t>
            </w:r>
          </w:p>
        </w:tc>
      </w:tr>
      <w:tr w:rsidR="00187D50" w:rsidRPr="00251604" w:rsidTr="00B45984">
        <w:trPr>
          <w:trHeight w:val="270"/>
        </w:trPr>
        <w:tc>
          <w:tcPr>
            <w:tcW w:w="1530" w:type="dxa"/>
          </w:tcPr>
          <w:p w:rsidR="00187D50" w:rsidRPr="00194AE4" w:rsidRDefault="00187D50" w:rsidP="00B45984">
            <w:pPr>
              <w:ind w:left="360"/>
              <w:rPr>
                <w:rFonts w:cs="Mangal"/>
                <w:bCs/>
                <w:szCs w:val="20"/>
                <w:cs/>
                <w:lang w:val="en-US" w:bidi="hi-IN"/>
              </w:rPr>
            </w:pPr>
            <w:r w:rsidRPr="00481572">
              <w:rPr>
                <w:rFonts w:cs="Mangal"/>
                <w:bCs/>
                <w:szCs w:val="20"/>
                <w:lang w:val="en-US" w:bidi="hi-IN"/>
              </w:rPr>
              <w:t>1:38.131</w:t>
            </w:r>
          </w:p>
        </w:tc>
        <w:tc>
          <w:tcPr>
            <w:tcW w:w="4320" w:type="dxa"/>
          </w:tcPr>
          <w:p w:rsidR="00187D50" w:rsidRPr="00B8733F" w:rsidRDefault="00187D50" w:rsidP="00187D50">
            <w:pPr>
              <w:pStyle w:val="ListParagraph"/>
              <w:numPr>
                <w:ilvl w:val="0"/>
                <w:numId w:val="5"/>
              </w:numPr>
              <w:spacing w:after="0" w:line="240" w:lineRule="auto"/>
              <w:rPr>
                <w:b/>
                <w:lang w:val="en-US"/>
              </w:rPr>
            </w:pPr>
            <w:r>
              <w:rPr>
                <w:rFonts w:cs="Mangal" w:hint="cs"/>
                <w:b/>
                <w:szCs w:val="20"/>
                <w:cs/>
                <w:lang w:val="en-US" w:bidi="hi-IN"/>
              </w:rPr>
              <w:t xml:space="preserve">- </w:t>
            </w:r>
            <w:r w:rsidRPr="006F0E31">
              <w:rPr>
                <w:rFonts w:cs="Arial Unicode MS" w:hint="cs"/>
                <w:bCs/>
                <w:szCs w:val="20"/>
                <w:cs/>
                <w:lang w:val="en-US" w:bidi="hi-IN"/>
              </w:rPr>
              <w:t>तापमान जलवायु परिवर्तन के साथ और भी अधिक बढ़ जाएगा</w:t>
            </w:r>
            <w:r w:rsidRPr="006F0E31">
              <w:rPr>
                <w:rFonts w:cs="Mangal" w:hint="cs"/>
                <w:bCs/>
                <w:szCs w:val="20"/>
                <w:cs/>
                <w:lang w:val="en-US" w:bidi="hi-IN"/>
              </w:rPr>
              <w:t xml:space="preserve">, </w:t>
            </w:r>
            <w:r w:rsidRPr="006F0E31">
              <w:rPr>
                <w:rFonts w:cs="Arial Unicode MS" w:hint="cs"/>
                <w:bCs/>
                <w:szCs w:val="20"/>
                <w:cs/>
                <w:lang w:val="en-US" w:bidi="hi-IN"/>
              </w:rPr>
              <w:t>यहाँ तक कि कुछ क्षेत्र अत्यधिक गर्मी के कारण न रहने योग्य होंगे</w:t>
            </w:r>
            <w:r w:rsidRPr="006F0E31">
              <w:rPr>
                <w:rFonts w:cs="Mangal" w:hint="cs"/>
                <w:bCs/>
                <w:szCs w:val="20"/>
                <w:cs/>
                <w:lang w:val="en-US" w:bidi="hi-IN"/>
              </w:rPr>
              <w:t>I</w:t>
            </w:r>
            <w:r>
              <w:rPr>
                <w:rFonts w:cs="Mangal" w:hint="cs"/>
                <w:b/>
                <w:szCs w:val="20"/>
                <w:cs/>
                <w:lang w:val="en-US" w:bidi="hi-IN"/>
              </w:rPr>
              <w:t xml:space="preserve"> </w:t>
            </w:r>
          </w:p>
        </w:tc>
        <w:tc>
          <w:tcPr>
            <w:tcW w:w="3690" w:type="dxa"/>
          </w:tcPr>
          <w:p w:rsidR="00187D50" w:rsidRPr="00DC4E36" w:rsidRDefault="00187D50" w:rsidP="00187D50">
            <w:pPr>
              <w:pStyle w:val="ListParagraph"/>
              <w:numPr>
                <w:ilvl w:val="0"/>
                <w:numId w:val="5"/>
              </w:numPr>
              <w:spacing w:after="0" w:line="240" w:lineRule="auto"/>
              <w:rPr>
                <w:b/>
                <w:lang w:val="en-US"/>
              </w:rPr>
            </w:pPr>
            <w:r w:rsidRPr="00DC4E36">
              <w:rPr>
                <w:b/>
                <w:lang w:val="en-US"/>
              </w:rPr>
              <w:t>Temperatures will increase even further with climate change, up to the point that some regions may become inhabitable because of extreme heat.</w:t>
            </w:r>
          </w:p>
        </w:tc>
        <w:tc>
          <w:tcPr>
            <w:tcW w:w="5485" w:type="dxa"/>
          </w:tcPr>
          <w:p w:rsidR="00187D50" w:rsidRPr="009B460A" w:rsidRDefault="00187D50" w:rsidP="00B45984">
            <w:pPr>
              <w:rPr>
                <w:b/>
                <w:lang w:val="en-US"/>
              </w:rPr>
            </w:pPr>
            <w:r>
              <w:rPr>
                <w:b/>
                <w:lang w:val="en-US"/>
              </w:rPr>
              <w:t>Show people leaving the place they live</w:t>
            </w:r>
            <w:ins w:id="3" w:author="DECHEZLEPRETRE Antoine, STI/PIE" w:date="2021-05-12T09:09:00Z">
              <w:r>
                <w:rPr>
                  <w:b/>
                  <w:lang w:val="en-US"/>
                </w:rPr>
                <w:t xml:space="preserve"> in</w:t>
              </w:r>
            </w:ins>
            <w:r>
              <w:rPr>
                <w:b/>
                <w:lang w:val="en-US"/>
              </w:rPr>
              <w:t>, under a bright sun.</w:t>
            </w:r>
          </w:p>
        </w:tc>
      </w:tr>
      <w:tr w:rsidR="00187D50" w:rsidRPr="00251604" w:rsidTr="00B45984">
        <w:trPr>
          <w:trHeight w:val="270"/>
        </w:trPr>
        <w:tc>
          <w:tcPr>
            <w:tcW w:w="1530" w:type="dxa"/>
          </w:tcPr>
          <w:p w:rsidR="00187D50" w:rsidRPr="00194AE4" w:rsidRDefault="00187D50" w:rsidP="00B45984">
            <w:pPr>
              <w:ind w:left="360"/>
              <w:rPr>
                <w:rFonts w:cs="Arial Unicode MS"/>
                <w:bCs/>
                <w:i/>
                <w:szCs w:val="20"/>
                <w:cs/>
                <w:lang w:val="en-US" w:bidi="hi-IN"/>
              </w:rPr>
            </w:pPr>
          </w:p>
        </w:tc>
        <w:tc>
          <w:tcPr>
            <w:tcW w:w="4320" w:type="dxa"/>
          </w:tcPr>
          <w:p w:rsidR="00187D50" w:rsidRPr="00CE2853" w:rsidRDefault="00187D50" w:rsidP="00187D50">
            <w:pPr>
              <w:pStyle w:val="ListParagraph"/>
              <w:numPr>
                <w:ilvl w:val="0"/>
                <w:numId w:val="5"/>
              </w:numPr>
              <w:spacing w:after="0" w:line="240" w:lineRule="auto"/>
              <w:rPr>
                <w:b/>
                <w:i/>
                <w:lang w:val="en-US"/>
              </w:rPr>
            </w:pPr>
            <w:r w:rsidRPr="006F0E31">
              <w:rPr>
                <w:rFonts w:cs="Arial Unicode MS" w:hint="cs"/>
                <w:bCs/>
                <w:i/>
                <w:szCs w:val="20"/>
                <w:cs/>
                <w:lang w:val="en-US" w:bidi="hi-IN"/>
              </w:rPr>
              <w:t>सूखे वर्षों का और ज्यादा सूखा होना और नम वर्षों का और ज्यादा नम होना अपेक्षित है</w:t>
            </w:r>
            <w:r w:rsidRPr="006F0E31">
              <w:rPr>
                <w:rFonts w:cs="Mangal" w:hint="cs"/>
                <w:bCs/>
                <w:i/>
                <w:szCs w:val="20"/>
                <w:cs/>
                <w:lang w:val="en-US" w:bidi="hi-IN"/>
              </w:rPr>
              <w:t xml:space="preserve">I </w:t>
            </w:r>
            <w:r w:rsidRPr="006F0E31">
              <w:rPr>
                <w:rFonts w:cs="Arial Unicode MS" w:hint="cs"/>
                <w:bCs/>
                <w:i/>
                <w:szCs w:val="20"/>
                <w:cs/>
                <w:lang w:val="en-US" w:bidi="hi-IN"/>
              </w:rPr>
              <w:t xml:space="preserve">मानसून में अचानक बदलाव </w:t>
            </w:r>
            <w:r>
              <w:rPr>
                <w:rFonts w:cs="Arial Unicode MS" w:hint="cs"/>
                <w:bCs/>
                <w:i/>
                <w:szCs w:val="20"/>
                <w:cs/>
                <w:lang w:val="en-US" w:bidi="hi-IN"/>
              </w:rPr>
              <w:t>बड़ी आपदाओं</w:t>
            </w:r>
            <w:r w:rsidRPr="006F0E31">
              <w:rPr>
                <w:rFonts w:cs="Arial Unicode MS" w:hint="cs"/>
                <w:bCs/>
                <w:i/>
                <w:szCs w:val="20"/>
                <w:cs/>
                <w:lang w:val="en-US" w:bidi="hi-IN"/>
              </w:rPr>
              <w:t xml:space="preserve"> का कारण बन सकता है</w:t>
            </w:r>
            <w:r w:rsidRPr="006F0E31">
              <w:rPr>
                <w:rFonts w:cs="Mangal" w:hint="cs"/>
                <w:bCs/>
                <w:i/>
                <w:szCs w:val="20"/>
                <w:cs/>
                <w:lang w:val="en-US" w:bidi="hi-IN"/>
              </w:rPr>
              <w:t xml:space="preserve">, </w:t>
            </w:r>
            <w:r w:rsidRPr="006F0E31">
              <w:rPr>
                <w:rFonts w:cs="Arial Unicode MS" w:hint="cs"/>
                <w:bCs/>
                <w:i/>
                <w:szCs w:val="20"/>
                <w:cs/>
                <w:lang w:val="en-US" w:bidi="hi-IN"/>
              </w:rPr>
              <w:t>जो कि भारत के बड़े भागों में लगातार</w:t>
            </w:r>
            <w:r>
              <w:rPr>
                <w:rFonts w:cs="Mangal" w:hint="cs"/>
                <w:b/>
                <w:i/>
                <w:szCs w:val="20"/>
                <w:cs/>
                <w:lang w:val="en-US" w:bidi="hi-IN"/>
              </w:rPr>
              <w:t xml:space="preserve"> </w:t>
            </w:r>
            <w:r w:rsidRPr="006F0E31">
              <w:rPr>
                <w:rFonts w:cs="Arial Unicode MS" w:hint="cs"/>
                <w:bCs/>
                <w:i/>
                <w:szCs w:val="20"/>
                <w:cs/>
                <w:lang w:val="en-US" w:bidi="hi-IN"/>
              </w:rPr>
              <w:t>ज्यादा सूखे साथ ही साथ ज्यादा बाढ़ का संकेत देता है</w:t>
            </w:r>
            <w:r w:rsidRPr="006F0E31">
              <w:rPr>
                <w:rFonts w:cs="Mangal" w:hint="cs"/>
                <w:bCs/>
                <w:i/>
                <w:szCs w:val="20"/>
                <w:cs/>
                <w:lang w:val="en-US" w:bidi="hi-IN"/>
              </w:rPr>
              <w:t xml:space="preserve">I </w:t>
            </w:r>
            <w:r w:rsidRPr="006F0E31">
              <w:rPr>
                <w:rFonts w:cs="Arial Unicode MS" w:hint="cs"/>
                <w:bCs/>
                <w:i/>
                <w:szCs w:val="20"/>
                <w:cs/>
                <w:lang w:val="en-US" w:bidi="hi-IN"/>
              </w:rPr>
              <w:t>यह आगे चलकर कृषि उत्पादन को प्रभावित करेगा</w:t>
            </w:r>
            <w:r w:rsidRPr="006F0E31">
              <w:rPr>
                <w:rFonts w:cs="Mangal" w:hint="cs"/>
                <w:bCs/>
                <w:i/>
                <w:szCs w:val="20"/>
                <w:cs/>
                <w:lang w:val="en-US" w:bidi="hi-IN"/>
              </w:rPr>
              <w:t>I</w:t>
            </w:r>
            <w:r>
              <w:rPr>
                <w:rFonts w:cs="Mangal" w:hint="cs"/>
                <w:b/>
                <w:i/>
                <w:szCs w:val="20"/>
                <w:cs/>
                <w:lang w:val="en-US" w:bidi="hi-IN"/>
              </w:rPr>
              <w:t xml:space="preserve"> </w:t>
            </w:r>
          </w:p>
        </w:tc>
        <w:tc>
          <w:tcPr>
            <w:tcW w:w="3690" w:type="dxa"/>
          </w:tcPr>
          <w:p w:rsidR="00187D50" w:rsidRPr="00DC4E36" w:rsidRDefault="00187D50" w:rsidP="00187D50">
            <w:pPr>
              <w:pStyle w:val="ListParagraph"/>
              <w:numPr>
                <w:ilvl w:val="0"/>
                <w:numId w:val="7"/>
              </w:numPr>
              <w:spacing w:after="0" w:line="240" w:lineRule="auto"/>
              <w:rPr>
                <w:b/>
                <w:lang w:val="en-US"/>
              </w:rPr>
            </w:pPr>
            <w:r w:rsidRPr="00DC4E36">
              <w:rPr>
                <w:b/>
                <w:lang w:val="en-US"/>
              </w:rPr>
              <w:t>Dry years are expected to be drier and wet years wetter. An abrupt change in monsoons could cause a major crisis, triggering more frequent droughts as well as greater flooding in large parts of India.</w:t>
            </w:r>
            <w:r>
              <w:rPr>
                <w:b/>
                <w:lang w:val="en-US"/>
              </w:rPr>
              <w:t xml:space="preserve"> This is turn would affect agricultural production.</w:t>
            </w:r>
            <w:r>
              <w:rPr>
                <w:rFonts w:cs="Mangal" w:hint="cs"/>
                <w:b/>
                <w:szCs w:val="20"/>
                <w:cs/>
                <w:lang w:val="en-US" w:bidi="hi-IN"/>
              </w:rPr>
              <w:t xml:space="preserve"> </w:t>
            </w:r>
          </w:p>
        </w:tc>
        <w:tc>
          <w:tcPr>
            <w:tcW w:w="5485" w:type="dxa"/>
          </w:tcPr>
          <w:p w:rsidR="00187D50" w:rsidRPr="009B460A" w:rsidRDefault="00187D50" w:rsidP="00B45984">
            <w:pPr>
              <w:rPr>
                <w:b/>
                <w:lang w:val="en-US"/>
              </w:rPr>
            </w:pPr>
            <w:r w:rsidRPr="009B460A">
              <w:rPr>
                <w:b/>
                <w:lang w:val="en-US"/>
              </w:rPr>
              <w:t>Shows a drought. And shows a storm</w:t>
            </w:r>
            <w:r>
              <w:rPr>
                <w:b/>
                <w:lang w:val="en-US"/>
              </w:rPr>
              <w:t xml:space="preserve"> that floods a house near the river</w:t>
            </w:r>
            <w:r w:rsidRPr="009B460A">
              <w:rPr>
                <w:b/>
                <w:lang w:val="en-US"/>
              </w:rPr>
              <w:t>.</w:t>
            </w:r>
            <w:r>
              <w:rPr>
                <w:b/>
                <w:lang w:val="en-US"/>
              </w:rPr>
              <w:t xml:space="preserve"> </w:t>
            </w:r>
          </w:p>
        </w:tc>
      </w:tr>
      <w:tr w:rsidR="00187D50" w:rsidRPr="00DC4E36" w:rsidTr="00B45984">
        <w:trPr>
          <w:trHeight w:val="270"/>
        </w:trPr>
        <w:tc>
          <w:tcPr>
            <w:tcW w:w="1530" w:type="dxa"/>
          </w:tcPr>
          <w:p w:rsidR="00187D50" w:rsidRPr="00194AE4" w:rsidRDefault="00187D50" w:rsidP="00B45984">
            <w:pPr>
              <w:ind w:left="360"/>
              <w:rPr>
                <w:rFonts w:cs="Arial Unicode MS"/>
                <w:bCs/>
                <w:i/>
                <w:szCs w:val="20"/>
                <w:cs/>
                <w:lang w:val="en-US" w:bidi="hi-IN"/>
              </w:rPr>
            </w:pPr>
            <w:r w:rsidRPr="00F81748">
              <w:rPr>
                <w:rFonts w:cs="Arial Unicode MS"/>
                <w:bCs/>
                <w:i/>
                <w:szCs w:val="20"/>
                <w:lang w:val="en-US" w:bidi="hi-IN"/>
              </w:rPr>
              <w:t>1:57.582</w:t>
            </w:r>
          </w:p>
        </w:tc>
        <w:tc>
          <w:tcPr>
            <w:tcW w:w="4320" w:type="dxa"/>
          </w:tcPr>
          <w:p w:rsidR="00187D50" w:rsidRPr="006F0E31" w:rsidRDefault="00187D50" w:rsidP="00187D50">
            <w:pPr>
              <w:pStyle w:val="ListParagraph"/>
              <w:numPr>
                <w:ilvl w:val="0"/>
                <w:numId w:val="5"/>
              </w:numPr>
              <w:spacing w:after="0" w:line="240" w:lineRule="auto"/>
              <w:rPr>
                <w:bCs/>
                <w:i/>
                <w:lang w:val="en-US"/>
              </w:rPr>
            </w:pPr>
            <w:r w:rsidRPr="006F0E31">
              <w:rPr>
                <w:rFonts w:cs="Arial Unicode MS" w:hint="cs"/>
                <w:bCs/>
                <w:i/>
                <w:szCs w:val="20"/>
                <w:cs/>
                <w:lang w:val="en-US" w:bidi="hi-IN"/>
              </w:rPr>
              <w:t>समुद्र का स्तर बढ़ जाएगा</w:t>
            </w:r>
            <w:r w:rsidRPr="006F0E31">
              <w:rPr>
                <w:rFonts w:cs="Mangal" w:hint="cs"/>
                <w:bCs/>
                <w:i/>
                <w:szCs w:val="20"/>
                <w:cs/>
                <w:lang w:val="en-US" w:bidi="hi-IN"/>
              </w:rPr>
              <w:t xml:space="preserve">, </w:t>
            </w:r>
            <w:r w:rsidRPr="006F0E31">
              <w:rPr>
                <w:rFonts w:cs="Arial Unicode MS" w:hint="cs"/>
                <w:bCs/>
                <w:i/>
                <w:szCs w:val="20"/>
                <w:cs/>
                <w:lang w:val="en-US" w:bidi="hi-IN"/>
              </w:rPr>
              <w:t>जो</w:t>
            </w:r>
            <w:r>
              <w:rPr>
                <w:rFonts w:cs="Mangal" w:hint="cs"/>
                <w:bCs/>
                <w:i/>
                <w:szCs w:val="20"/>
                <w:cs/>
                <w:lang w:val="en-US" w:bidi="hi-IN"/>
              </w:rPr>
              <w:t xml:space="preserve"> </w:t>
            </w:r>
            <w:r w:rsidRPr="006F0E31">
              <w:rPr>
                <w:rFonts w:cs="Arial Unicode MS" w:hint="cs"/>
                <w:bCs/>
                <w:i/>
                <w:szCs w:val="20"/>
                <w:cs/>
                <w:lang w:val="en-US" w:bidi="hi-IN"/>
              </w:rPr>
              <w:t>कि तटीय भूमि</w:t>
            </w:r>
            <w:r>
              <w:rPr>
                <w:rFonts w:cs="Arial Unicode MS" w:hint="cs"/>
                <w:bCs/>
                <w:i/>
                <w:szCs w:val="20"/>
                <w:cs/>
                <w:lang w:val="en-US" w:bidi="hi-IN"/>
              </w:rPr>
              <w:t xml:space="preserve"> को</w:t>
            </w:r>
            <w:r>
              <w:rPr>
                <w:rFonts w:cs="Mangal" w:hint="cs"/>
                <w:bCs/>
                <w:i/>
                <w:szCs w:val="20"/>
                <w:cs/>
                <w:lang w:val="en-US" w:bidi="hi-IN"/>
              </w:rPr>
              <w:t>,</w:t>
            </w:r>
            <w:r w:rsidRPr="006F0E31">
              <w:rPr>
                <w:rFonts w:cs="Arial Unicode MS" w:hint="cs"/>
                <w:bCs/>
                <w:i/>
                <w:szCs w:val="20"/>
                <w:cs/>
                <w:lang w:val="en-US" w:bidi="hi-IN"/>
              </w:rPr>
              <w:t xml:space="preserve"> जहाँ पर वर्तमान में </w:t>
            </w:r>
            <w:r w:rsidRPr="006F0E31">
              <w:rPr>
                <w:rFonts w:cs="Mangal" w:hint="cs"/>
                <w:bCs/>
                <w:i/>
                <w:szCs w:val="20"/>
                <w:cs/>
                <w:lang w:val="en-US" w:bidi="hi-IN"/>
              </w:rPr>
              <w:t xml:space="preserve">38 </w:t>
            </w:r>
            <w:r w:rsidRPr="006F0E31">
              <w:rPr>
                <w:rFonts w:cs="Arial Unicode MS" w:hint="cs"/>
                <w:bCs/>
                <w:i/>
                <w:szCs w:val="20"/>
                <w:cs/>
                <w:lang w:val="en-US" w:bidi="hi-IN"/>
              </w:rPr>
              <w:t>मिलियन लोग रहते हैं</w:t>
            </w:r>
            <w:r w:rsidRPr="006F0E31">
              <w:rPr>
                <w:rFonts w:cs="Mangal" w:hint="cs"/>
                <w:bCs/>
                <w:i/>
                <w:szCs w:val="20"/>
                <w:cs/>
                <w:lang w:val="en-US" w:bidi="hi-IN"/>
              </w:rPr>
              <w:t xml:space="preserve">, </w:t>
            </w:r>
            <w:r w:rsidRPr="006F0E31">
              <w:rPr>
                <w:rFonts w:cs="Arial Unicode MS" w:hint="cs"/>
                <w:bCs/>
                <w:i/>
                <w:szCs w:val="20"/>
                <w:cs/>
                <w:lang w:val="en-US" w:bidi="hi-IN"/>
              </w:rPr>
              <w:t xml:space="preserve">स्थायी रूप </w:t>
            </w:r>
            <w:r>
              <w:rPr>
                <w:rFonts w:cs="Arial Unicode MS" w:hint="cs"/>
                <w:bCs/>
                <w:i/>
                <w:szCs w:val="20"/>
                <w:cs/>
                <w:lang w:val="en-US" w:bidi="hi-IN"/>
              </w:rPr>
              <w:t xml:space="preserve">से </w:t>
            </w:r>
            <w:r w:rsidRPr="006F0E31">
              <w:rPr>
                <w:rFonts w:cs="Arial Unicode MS" w:hint="cs"/>
                <w:bCs/>
                <w:i/>
                <w:szCs w:val="20"/>
                <w:cs/>
                <w:lang w:val="en-US" w:bidi="hi-IN"/>
              </w:rPr>
              <w:t>बाढ़ में बहा देगा</w:t>
            </w:r>
            <w:r w:rsidRPr="006F0E31">
              <w:rPr>
                <w:rFonts w:cs="Mangal" w:hint="cs"/>
                <w:bCs/>
                <w:i/>
                <w:szCs w:val="20"/>
                <w:cs/>
                <w:lang w:val="en-US" w:bidi="hi-IN"/>
              </w:rPr>
              <w:t xml:space="preserve">I </w:t>
            </w:r>
          </w:p>
        </w:tc>
        <w:tc>
          <w:tcPr>
            <w:tcW w:w="3690" w:type="dxa"/>
          </w:tcPr>
          <w:p w:rsidR="00187D50" w:rsidRPr="00DC4E36" w:rsidRDefault="00187D50" w:rsidP="00187D50">
            <w:pPr>
              <w:pStyle w:val="ListParagraph"/>
              <w:numPr>
                <w:ilvl w:val="0"/>
                <w:numId w:val="7"/>
              </w:numPr>
              <w:spacing w:after="0" w:line="240" w:lineRule="auto"/>
              <w:rPr>
                <w:b/>
                <w:lang w:val="en-US"/>
              </w:rPr>
            </w:pPr>
            <w:r>
              <w:rPr>
                <w:b/>
                <w:lang w:val="en-US"/>
              </w:rPr>
              <w:t>The sea level will rise, which will permanently flood coastal land where 38 million people currently live.</w:t>
            </w:r>
          </w:p>
        </w:tc>
        <w:tc>
          <w:tcPr>
            <w:tcW w:w="5485" w:type="dxa"/>
          </w:tcPr>
          <w:p w:rsidR="00187D50" w:rsidRPr="009B460A" w:rsidRDefault="00187D50" w:rsidP="00B45984">
            <w:pPr>
              <w:rPr>
                <w:b/>
                <w:lang w:val="en-US"/>
              </w:rPr>
            </w:pPr>
            <w:r>
              <w:rPr>
                <w:b/>
                <w:lang w:val="en-US"/>
              </w:rPr>
              <w:t>Shows flood at sea.</w:t>
            </w:r>
          </w:p>
        </w:tc>
      </w:tr>
      <w:tr w:rsidR="00187D50" w:rsidRPr="00251604" w:rsidTr="00B45984">
        <w:tc>
          <w:tcPr>
            <w:tcW w:w="1530" w:type="dxa"/>
          </w:tcPr>
          <w:p w:rsidR="00187D50" w:rsidRPr="00194AE4" w:rsidRDefault="00187D50" w:rsidP="00B45984">
            <w:pPr>
              <w:ind w:left="360"/>
              <w:rPr>
                <w:rFonts w:cs="Arial Unicode MS"/>
                <w:bCs/>
                <w:i/>
                <w:szCs w:val="20"/>
                <w:cs/>
                <w:lang w:val="en-US" w:bidi="hi-IN"/>
              </w:rPr>
            </w:pPr>
            <w:r w:rsidRPr="00F81748">
              <w:rPr>
                <w:rFonts w:cs="Arial Unicode MS"/>
                <w:bCs/>
                <w:i/>
                <w:szCs w:val="20"/>
                <w:lang w:val="en-US" w:bidi="hi-IN"/>
              </w:rPr>
              <w:t>2:05.878</w:t>
            </w:r>
          </w:p>
        </w:tc>
        <w:tc>
          <w:tcPr>
            <w:tcW w:w="4320" w:type="dxa"/>
          </w:tcPr>
          <w:p w:rsidR="00187D50" w:rsidRPr="00DE64D9" w:rsidRDefault="00187D50" w:rsidP="00B45984">
            <w:pPr>
              <w:rPr>
                <w:rFonts w:cs="Mangal"/>
                <w:i/>
                <w:szCs w:val="20"/>
                <w:lang w:bidi="hi-IN"/>
              </w:rPr>
            </w:pPr>
            <w:r w:rsidRPr="003660EC">
              <w:rPr>
                <w:rFonts w:cs="Arial Unicode MS" w:hint="cs"/>
                <w:i/>
                <w:szCs w:val="20"/>
                <w:cs/>
                <w:lang w:val="en-US" w:bidi="hi-IN"/>
              </w:rPr>
              <w:t>जलवायु परिवर्तन को नियंत्रित करने के लिए</w:t>
            </w:r>
            <w:r w:rsidRPr="003660EC">
              <w:rPr>
                <w:rFonts w:cs="Mangal" w:hint="cs"/>
                <w:i/>
                <w:szCs w:val="20"/>
                <w:cs/>
                <w:lang w:val="en-US" w:bidi="hi-IN"/>
              </w:rPr>
              <w:t xml:space="preserve">, </w:t>
            </w:r>
            <w:r w:rsidRPr="003660EC">
              <w:rPr>
                <w:rFonts w:cs="Arial Unicode MS" w:hint="cs"/>
                <w:i/>
                <w:szCs w:val="20"/>
                <w:cs/>
                <w:lang w:val="en-US" w:bidi="hi-IN"/>
              </w:rPr>
              <w:t>हमें ग्रीनहाउस गैस के उत्सर्जन के स्तर को शून्य तक लाना होगा</w:t>
            </w:r>
            <w:r w:rsidRPr="003660EC">
              <w:rPr>
                <w:rFonts w:cs="Mangal" w:hint="cs"/>
                <w:i/>
                <w:szCs w:val="20"/>
                <w:cs/>
                <w:lang w:val="en-US" w:bidi="hi-IN"/>
              </w:rPr>
              <w:t xml:space="preserve">I </w:t>
            </w:r>
            <w:r w:rsidRPr="003660EC">
              <w:rPr>
                <w:rFonts w:cs="Arial Unicode MS" w:hint="cs"/>
                <w:i/>
                <w:szCs w:val="20"/>
                <w:cs/>
                <w:lang w:val="en-US" w:bidi="hi-IN"/>
              </w:rPr>
              <w:t>यह मुमकिन है</w:t>
            </w:r>
            <w:r w:rsidRPr="003660EC">
              <w:rPr>
                <w:rFonts w:cs="Mangal" w:hint="cs"/>
                <w:i/>
                <w:szCs w:val="20"/>
                <w:cs/>
                <w:lang w:val="en-US" w:bidi="hi-IN"/>
              </w:rPr>
              <w:t xml:space="preserve">, </w:t>
            </w:r>
            <w:r w:rsidRPr="003660EC">
              <w:rPr>
                <w:rFonts w:cs="Arial Unicode MS" w:hint="cs"/>
                <w:i/>
                <w:szCs w:val="20"/>
                <w:cs/>
                <w:lang w:val="en-US" w:bidi="hi-IN"/>
              </w:rPr>
              <w:t>लेकिन इसके लिए उत्सर्जन के लिए सबसे ज्यादा जिम्मेदार क्षेत्रों में गहन</w:t>
            </w:r>
            <w:r w:rsidRPr="003660EC">
              <w:rPr>
                <w:rFonts w:cs="Mangal" w:hint="cs"/>
                <w:i/>
                <w:szCs w:val="20"/>
                <w:cs/>
                <w:lang w:val="en-US" w:bidi="hi-IN"/>
              </w:rPr>
              <w:t xml:space="preserve"> </w:t>
            </w:r>
            <w:r w:rsidRPr="003660EC">
              <w:rPr>
                <w:rFonts w:cs="Arial Unicode MS" w:hint="cs"/>
                <w:i/>
                <w:szCs w:val="20"/>
                <w:cs/>
                <w:lang w:val="en-US" w:bidi="hi-IN"/>
              </w:rPr>
              <w:t>परिवर्तन की आवश्यकता है</w:t>
            </w:r>
            <w:r w:rsidRPr="003660EC">
              <w:rPr>
                <w:rFonts w:cs="Mangal" w:hint="cs"/>
                <w:i/>
                <w:szCs w:val="20"/>
                <w:cs/>
                <w:lang w:val="en-US" w:bidi="hi-IN"/>
              </w:rPr>
              <w:t xml:space="preserve">: </w:t>
            </w:r>
            <w:r>
              <w:rPr>
                <w:rFonts w:cs="Mangal" w:hint="cs"/>
                <w:i/>
                <w:szCs w:val="20"/>
                <w:cs/>
                <w:lang w:val="en-US" w:bidi="hi-IN"/>
              </w:rPr>
              <w:t xml:space="preserve"> </w:t>
            </w:r>
          </w:p>
          <w:p w:rsidR="00187D50" w:rsidRPr="003660EC" w:rsidRDefault="00187D50" w:rsidP="00B45984">
            <w:pPr>
              <w:rPr>
                <w:rFonts w:cs="Mangal"/>
                <w:i/>
                <w:szCs w:val="20"/>
                <w:lang w:val="en-US" w:bidi="hi-IN"/>
              </w:rPr>
            </w:pPr>
            <w:r w:rsidRPr="003660EC">
              <w:rPr>
                <w:rFonts w:cs="Arial Unicode MS" w:hint="cs"/>
                <w:i/>
                <w:szCs w:val="20"/>
                <w:cs/>
                <w:lang w:val="en-US" w:bidi="hi-IN"/>
              </w:rPr>
              <w:t xml:space="preserve">ऊर्जा   </w:t>
            </w:r>
          </w:p>
        </w:tc>
        <w:tc>
          <w:tcPr>
            <w:tcW w:w="3690" w:type="dxa"/>
          </w:tcPr>
          <w:p w:rsidR="00187D50" w:rsidRPr="00DC4E36" w:rsidRDefault="00187D50" w:rsidP="00B45984">
            <w:pPr>
              <w:pStyle w:val="ListParagraph"/>
            </w:pPr>
            <w:r w:rsidRPr="00DC4E36">
              <w:rPr>
                <w:lang w:val="en-US"/>
              </w:rPr>
              <w:t xml:space="preserve">To tackle climate change, we need to bring greenhouse gas emissions close to zero. This is possible, but it requires a deep transformation in the sectors most responsible for emissions: energy, </w:t>
            </w:r>
          </w:p>
        </w:tc>
        <w:tc>
          <w:tcPr>
            <w:tcW w:w="5485" w:type="dxa"/>
          </w:tcPr>
          <w:p w:rsidR="00187D50" w:rsidRPr="00294F10" w:rsidRDefault="00187D50" w:rsidP="00B45984">
            <w:pPr>
              <w:rPr>
                <w:lang w:val="en-US"/>
              </w:rPr>
            </w:pPr>
            <w:r>
              <w:rPr>
                <w:lang w:val="en-US"/>
              </w:rPr>
              <w:t>Shows the pie chart and highlights the sectors when the voice says them:</w:t>
            </w:r>
          </w:p>
        </w:tc>
      </w:tr>
      <w:tr w:rsidR="00187D50" w:rsidRPr="00C54C34" w:rsidTr="00B45984">
        <w:tc>
          <w:tcPr>
            <w:tcW w:w="1530" w:type="dxa"/>
          </w:tcPr>
          <w:p w:rsidR="00187D50" w:rsidRPr="00194AE4" w:rsidRDefault="00187D50" w:rsidP="00B45984">
            <w:pPr>
              <w:ind w:left="360"/>
              <w:rPr>
                <w:rFonts w:cs="Arial Unicode MS"/>
                <w:bCs/>
                <w:i/>
                <w:szCs w:val="20"/>
                <w:cs/>
                <w:lang w:val="en-US" w:bidi="hi-IN"/>
              </w:rPr>
            </w:pPr>
            <w:r w:rsidRPr="00F81748">
              <w:rPr>
                <w:rFonts w:cs="Arial Unicode MS"/>
                <w:bCs/>
                <w:i/>
                <w:szCs w:val="20"/>
                <w:lang w:val="en-US" w:bidi="hi-IN"/>
              </w:rPr>
              <w:lastRenderedPageBreak/>
              <w:t>2:20.229</w:t>
            </w:r>
          </w:p>
        </w:tc>
        <w:tc>
          <w:tcPr>
            <w:tcW w:w="4320" w:type="dxa"/>
          </w:tcPr>
          <w:p w:rsidR="00187D50" w:rsidRPr="003660EC" w:rsidRDefault="00187D50" w:rsidP="00B45984">
            <w:pPr>
              <w:rPr>
                <w:rFonts w:cs="Mangal"/>
                <w:i/>
                <w:szCs w:val="20"/>
                <w:lang w:val="en-US" w:bidi="hi-IN"/>
              </w:rPr>
            </w:pPr>
            <w:r w:rsidRPr="003660EC">
              <w:rPr>
                <w:rFonts w:cs="Arial Unicode MS" w:hint="cs"/>
                <w:i/>
                <w:szCs w:val="20"/>
                <w:cs/>
                <w:lang w:val="en-US" w:bidi="hi-IN"/>
              </w:rPr>
              <w:t xml:space="preserve">परिवहन </w:t>
            </w:r>
          </w:p>
        </w:tc>
        <w:tc>
          <w:tcPr>
            <w:tcW w:w="3690" w:type="dxa"/>
          </w:tcPr>
          <w:p w:rsidR="00187D50" w:rsidRPr="00A25BA6" w:rsidRDefault="00187D50" w:rsidP="00B45984">
            <w:pPr>
              <w:rPr>
                <w:lang w:val="en-US"/>
              </w:rPr>
            </w:pPr>
            <w:r w:rsidRPr="00A25BA6">
              <w:rPr>
                <w:lang w:val="en-US"/>
              </w:rPr>
              <w:t>transport,</w:t>
            </w:r>
          </w:p>
        </w:tc>
        <w:tc>
          <w:tcPr>
            <w:tcW w:w="5485" w:type="dxa"/>
          </w:tcPr>
          <w:p w:rsidR="00187D50" w:rsidRPr="00872916" w:rsidRDefault="00187D50" w:rsidP="00B45984">
            <w:pPr>
              <w:rPr>
                <w:i/>
                <w:iCs/>
                <w:lang w:val="en-US"/>
              </w:rPr>
            </w:pPr>
          </w:p>
        </w:tc>
      </w:tr>
      <w:tr w:rsidR="00187D50" w:rsidRPr="00C54C34" w:rsidTr="00B45984">
        <w:tc>
          <w:tcPr>
            <w:tcW w:w="1530" w:type="dxa"/>
          </w:tcPr>
          <w:p w:rsidR="00187D50" w:rsidRPr="00194AE4" w:rsidRDefault="00187D50" w:rsidP="00B45984">
            <w:pPr>
              <w:ind w:left="360"/>
              <w:rPr>
                <w:rFonts w:cs="Arial Unicode MS"/>
                <w:bCs/>
                <w:i/>
                <w:szCs w:val="20"/>
                <w:cs/>
                <w:lang w:val="en-US" w:bidi="hi-IN"/>
              </w:rPr>
            </w:pPr>
            <w:r w:rsidRPr="00F81748">
              <w:rPr>
                <w:rFonts w:cs="Arial Unicode MS"/>
                <w:bCs/>
                <w:i/>
                <w:szCs w:val="20"/>
                <w:lang w:val="en-US" w:bidi="hi-IN"/>
              </w:rPr>
              <w:t>2:21.009</w:t>
            </w:r>
          </w:p>
        </w:tc>
        <w:tc>
          <w:tcPr>
            <w:tcW w:w="4320" w:type="dxa"/>
          </w:tcPr>
          <w:p w:rsidR="00187D50" w:rsidRPr="003660EC" w:rsidRDefault="00187D50" w:rsidP="00B45984">
            <w:pPr>
              <w:rPr>
                <w:rFonts w:cs="Mangal"/>
                <w:i/>
                <w:szCs w:val="20"/>
                <w:lang w:val="en-US" w:bidi="hi-IN"/>
              </w:rPr>
            </w:pPr>
            <w:r w:rsidRPr="003660EC">
              <w:rPr>
                <w:rFonts w:cs="Arial Unicode MS" w:hint="cs"/>
                <w:i/>
                <w:szCs w:val="20"/>
                <w:cs/>
                <w:lang w:val="en-US" w:bidi="hi-IN"/>
              </w:rPr>
              <w:t xml:space="preserve">और इंडस्ट्री </w:t>
            </w:r>
          </w:p>
        </w:tc>
        <w:tc>
          <w:tcPr>
            <w:tcW w:w="3690" w:type="dxa"/>
          </w:tcPr>
          <w:p w:rsidR="00187D50" w:rsidRPr="00A25BA6" w:rsidRDefault="00187D50" w:rsidP="00B45984">
            <w:pPr>
              <w:rPr>
                <w:lang w:val="en-US"/>
              </w:rPr>
            </w:pPr>
            <w:r w:rsidRPr="00A25BA6">
              <w:rPr>
                <w:lang w:val="en-US"/>
              </w:rPr>
              <w:t>and industry.</w:t>
            </w:r>
          </w:p>
        </w:tc>
        <w:tc>
          <w:tcPr>
            <w:tcW w:w="5485" w:type="dxa"/>
          </w:tcPr>
          <w:p w:rsidR="00187D50" w:rsidRPr="002D6C03" w:rsidRDefault="00187D50" w:rsidP="00187D50">
            <w:pPr>
              <w:pStyle w:val="ListParagraph"/>
              <w:numPr>
                <w:ilvl w:val="0"/>
                <w:numId w:val="6"/>
              </w:numPr>
              <w:spacing w:after="0" w:line="240" w:lineRule="auto"/>
              <w:rPr>
                <w:lang w:val="en-US"/>
              </w:rPr>
            </w:pPr>
          </w:p>
        </w:tc>
      </w:tr>
    </w:tbl>
    <w:p w:rsidR="003B4544" w:rsidRDefault="003B4544">
      <w:pPr>
        <w:jc w:val="center"/>
        <w:rPr>
          <w:sz w:val="24"/>
          <w:szCs w:val="24"/>
          <w:lang w:val="en-US"/>
        </w:rPr>
      </w:pPr>
      <w:bookmarkStart w:id="4" w:name="_GoBack"/>
      <w:bookmarkEnd w:id="4"/>
    </w:p>
    <w:sectPr w:rsidR="003B4544">
      <w:pgSz w:w="16838" w:h="11906" w:orient="landscape"/>
      <w:pgMar w:top="1417" w:right="1417" w:bottom="1417" w:left="1134"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Raavi">
    <w:altName w:val="Cambria Math"/>
    <w:panose1 w:val="02000500000000000000"/>
    <w:charset w:val="00"/>
    <w:family w:val="swiss"/>
    <w:pitch w:val="variable"/>
    <w:sig w:usb0="00020003" w:usb1="00000000" w:usb2="00000000" w:usb3="00000000" w:csb0="00000001" w:csb1="00000000"/>
  </w:font>
  <w:font w:name="Mangal">
    <w:altName w:val="Liberation Mono"/>
    <w:panose1 w:val="00000400000000000000"/>
    <w:charset w:val="00"/>
    <w:family w:val="roman"/>
    <w:pitch w:val="variable"/>
    <w:sig w:usb0="00000003" w:usb1="00000000" w:usb2="00000000" w:usb3="00000000" w:csb0="00000001" w:csb1="00000000"/>
  </w:font>
  <w:font w:name="Nirmala UI">
    <w:panose1 w:val="020B0502040204020203"/>
    <w:charset w:val="00"/>
    <w:family w:val="swiss"/>
    <w:pitch w:val="variable"/>
    <w:sig w:usb0="80FF8023" w:usb1="0000004A" w:usb2="00000200" w:usb3="00000000" w:csb0="00000001" w:csb1="00000000"/>
  </w:font>
  <w:font w:name="Calibri;sans-serif">
    <w:altName w:val="Times New Roman"/>
    <w:panose1 w:val="00000000000000000000"/>
    <w:charset w:val="00"/>
    <w:family w:val="roman"/>
    <w:notTrueType/>
    <w:pitch w:val="default"/>
  </w:font>
  <w:font w:name="Arial Unicode MS">
    <w:altName w:val="Malgun Gothic Semilight"/>
    <w:panose1 w:val="020B0604020202020204"/>
    <w:charset w:val="80"/>
    <w:family w:val="swiss"/>
    <w:pitch w:val="variable"/>
    <w:sig w:usb0="00000000"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B16C36"/>
    <w:multiLevelType w:val="multilevel"/>
    <w:tmpl w:val="20CCB16E"/>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1C2A2745"/>
    <w:multiLevelType w:val="multilevel"/>
    <w:tmpl w:val="86E0D15E"/>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48FD5B5F"/>
    <w:multiLevelType w:val="multilevel"/>
    <w:tmpl w:val="0846AD52"/>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4C2B5C3B"/>
    <w:multiLevelType w:val="multilevel"/>
    <w:tmpl w:val="2550E5A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4F5414C2"/>
    <w:multiLevelType w:val="multilevel"/>
    <w:tmpl w:val="3614FAF2"/>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70E0056D"/>
    <w:multiLevelType w:val="hybridMultilevel"/>
    <w:tmpl w:val="E61089B6"/>
    <w:lvl w:ilvl="0" w:tplc="D29092C4">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BC87105"/>
    <w:multiLevelType w:val="multilevel"/>
    <w:tmpl w:val="5A44468C"/>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0"/>
  </w:num>
  <w:num w:numId="2">
    <w:abstractNumId w:val="1"/>
  </w:num>
  <w:num w:numId="3">
    <w:abstractNumId w:val="2"/>
  </w:num>
  <w:num w:numId="4">
    <w:abstractNumId w:val="3"/>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autoHyphenation/>
  <w:characterSpacingControl w:val="doNotCompress"/>
  <w:compat>
    <w:compatSetting w:name="compatibilityMode" w:uri="http://schemas.microsoft.com/office/word" w:val="12"/>
  </w:compat>
  <w:rsids>
    <w:rsidRoot w:val="003B4544"/>
    <w:rsid w:val="000B4507"/>
    <w:rsid w:val="000F71A6"/>
    <w:rsid w:val="00187D50"/>
    <w:rsid w:val="003B4544"/>
    <w:rsid w:val="00A57EB3"/>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B8E0C83-A0BA-4853-9A77-406EB1489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6F30"/>
    <w:rPr>
      <w:color w:val="0563C1" w:themeColor="hyperlink"/>
      <w:u w:val="single"/>
    </w:rPr>
  </w:style>
  <w:style w:type="character" w:customStyle="1" w:styleId="FootnoteTextChar">
    <w:name w:val="Footnote Text Char"/>
    <w:basedOn w:val="DefaultParagraphFont"/>
    <w:link w:val="FootnoteText"/>
    <w:uiPriority w:val="99"/>
    <w:semiHidden/>
    <w:qFormat/>
    <w:rsid w:val="00366F30"/>
    <w:rPr>
      <w:sz w:val="20"/>
      <w:szCs w:val="20"/>
      <w:lang w:val="en-GB"/>
    </w:rPr>
  </w:style>
  <w:style w:type="character" w:customStyle="1" w:styleId="FootnoteTextChar1">
    <w:name w:val="Footnote Text Char1"/>
    <w:basedOn w:val="DefaultParagraphFont"/>
    <w:uiPriority w:val="99"/>
    <w:semiHidden/>
    <w:qFormat/>
    <w:rsid w:val="00366F30"/>
    <w:rPr>
      <w:sz w:val="20"/>
      <w:szCs w:val="20"/>
      <w:lang w:val="fr-FR"/>
    </w:rPr>
  </w:style>
  <w:style w:type="character" w:customStyle="1" w:styleId="FootnoteCharacters">
    <w:name w:val="Footnote Characters"/>
    <w:basedOn w:val="DefaultParagraphFont"/>
    <w:uiPriority w:val="99"/>
    <w:semiHidden/>
    <w:unhideWhenUsed/>
    <w:qFormat/>
    <w:rsid w:val="00366F30"/>
    <w:rPr>
      <w:vertAlign w:val="superscript"/>
    </w:rPr>
  </w:style>
  <w:style w:type="character" w:customStyle="1" w:styleId="FootnoteAnchor">
    <w:name w:val="Footnote Anchor"/>
    <w:rPr>
      <w:vertAlign w:val="superscript"/>
    </w:rPr>
  </w:style>
  <w:style w:type="character" w:styleId="CommentReference">
    <w:name w:val="annotation reference"/>
    <w:basedOn w:val="DefaultParagraphFont"/>
    <w:uiPriority w:val="99"/>
    <w:semiHidden/>
    <w:unhideWhenUsed/>
    <w:qFormat/>
    <w:rsid w:val="00366F30"/>
    <w:rPr>
      <w:sz w:val="16"/>
      <w:szCs w:val="16"/>
    </w:rPr>
  </w:style>
  <w:style w:type="character" w:customStyle="1" w:styleId="CommentTextChar">
    <w:name w:val="Comment Text Char"/>
    <w:basedOn w:val="DefaultParagraphFont"/>
    <w:link w:val="CommentText"/>
    <w:uiPriority w:val="99"/>
    <w:semiHidden/>
    <w:qFormat/>
    <w:rsid w:val="00366F30"/>
    <w:rPr>
      <w:sz w:val="20"/>
      <w:szCs w:val="20"/>
      <w:lang w:val="fr-FR"/>
    </w:rPr>
  </w:style>
  <w:style w:type="character" w:customStyle="1" w:styleId="BalloonTextChar">
    <w:name w:val="Balloon Text Char"/>
    <w:basedOn w:val="DefaultParagraphFont"/>
    <w:link w:val="BalloonText"/>
    <w:uiPriority w:val="99"/>
    <w:semiHidden/>
    <w:qFormat/>
    <w:rsid w:val="00366F30"/>
    <w:rPr>
      <w:rFonts w:ascii="Segoe UI" w:hAnsi="Segoe UI" w:cs="Segoe UI"/>
      <w:sz w:val="18"/>
      <w:szCs w:val="18"/>
      <w:lang w:val="fr-FR"/>
    </w:rPr>
  </w:style>
  <w:style w:type="character" w:customStyle="1" w:styleId="CommentSubjectChar">
    <w:name w:val="Comment Subject Char"/>
    <w:basedOn w:val="CommentTextChar"/>
    <w:link w:val="CommentSubject"/>
    <w:uiPriority w:val="99"/>
    <w:semiHidden/>
    <w:qFormat/>
    <w:rsid w:val="00F44617"/>
    <w:rPr>
      <w:b/>
      <w:bCs/>
      <w:sz w:val="20"/>
      <w:szCs w:val="20"/>
      <w:lang w:val="fr-FR"/>
    </w:rPr>
  </w:style>
  <w:style w:type="character" w:customStyle="1" w:styleId="LineNumbering">
    <w:name w:val="Line Numbering"/>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ListParagraph">
    <w:name w:val="List Paragraph"/>
    <w:basedOn w:val="Normal"/>
    <w:uiPriority w:val="34"/>
    <w:qFormat/>
    <w:rsid w:val="00366F30"/>
    <w:pPr>
      <w:ind w:left="720"/>
      <w:contextualSpacing/>
    </w:pPr>
    <w:rPr>
      <w:lang w:val="en-GB"/>
    </w:rPr>
  </w:style>
  <w:style w:type="paragraph" w:styleId="FootnoteText">
    <w:name w:val="footnote text"/>
    <w:basedOn w:val="Normal"/>
    <w:link w:val="FootnoteTextChar"/>
    <w:uiPriority w:val="99"/>
    <w:semiHidden/>
    <w:unhideWhenUsed/>
    <w:rsid w:val="00366F30"/>
    <w:pPr>
      <w:spacing w:after="0" w:line="240" w:lineRule="auto"/>
    </w:pPr>
    <w:rPr>
      <w:sz w:val="20"/>
      <w:szCs w:val="20"/>
      <w:lang w:val="en-GB"/>
    </w:rPr>
  </w:style>
  <w:style w:type="paragraph" w:styleId="CommentText">
    <w:name w:val="annotation text"/>
    <w:basedOn w:val="Normal"/>
    <w:link w:val="CommentTextChar"/>
    <w:uiPriority w:val="99"/>
    <w:semiHidden/>
    <w:unhideWhenUsed/>
    <w:qFormat/>
    <w:rsid w:val="00366F30"/>
    <w:pPr>
      <w:spacing w:line="240" w:lineRule="auto"/>
    </w:pPr>
    <w:rPr>
      <w:sz w:val="20"/>
      <w:szCs w:val="20"/>
    </w:rPr>
  </w:style>
  <w:style w:type="paragraph" w:styleId="BalloonText">
    <w:name w:val="Balloon Text"/>
    <w:basedOn w:val="Normal"/>
    <w:link w:val="BalloonTextChar"/>
    <w:uiPriority w:val="99"/>
    <w:semiHidden/>
    <w:unhideWhenUsed/>
    <w:qFormat/>
    <w:rsid w:val="00366F30"/>
    <w:pPr>
      <w:spacing w:after="0" w:line="240" w:lineRule="auto"/>
    </w:pPr>
    <w:rPr>
      <w:rFonts w:ascii="Segoe UI" w:hAnsi="Segoe UI" w:cs="Segoe UI"/>
      <w:sz w:val="18"/>
      <w:szCs w:val="18"/>
    </w:rPr>
  </w:style>
  <w:style w:type="paragraph" w:styleId="Revision">
    <w:name w:val="Revision"/>
    <w:uiPriority w:val="99"/>
    <w:semiHidden/>
    <w:qFormat/>
    <w:rsid w:val="00366F30"/>
    <w:rPr>
      <w:lang w:val="fr-FR"/>
    </w:rPr>
  </w:style>
  <w:style w:type="paragraph" w:styleId="CommentSubject">
    <w:name w:val="annotation subject"/>
    <w:basedOn w:val="CommentText"/>
    <w:next w:val="CommentText"/>
    <w:link w:val="CommentSubjectChar"/>
    <w:uiPriority w:val="99"/>
    <w:semiHidden/>
    <w:unhideWhenUsed/>
    <w:qFormat/>
    <w:rsid w:val="00F44617"/>
    <w:rPr>
      <w:b/>
      <w:bCs/>
    </w:rPr>
  </w:style>
  <w:style w:type="paragraph" w:customStyle="1" w:styleId="TableNormal1">
    <w:name w:val="Table Normal1"/>
    <w:qFormat/>
    <w:pPr>
      <w:spacing w:after="160" w:line="256" w:lineRule="auto"/>
    </w:pPr>
    <w:rPr>
      <w:rFonts w:eastAsia="Times New Roman" w:cs="Times New Roman"/>
    </w:rPr>
  </w:style>
  <w:style w:type="paragraph" w:customStyle="1" w:styleId="TableGrid1">
    <w:name w:val="Table Grid1"/>
    <w:basedOn w:val="TableNormal1"/>
    <w:qFormat/>
    <w:pPr>
      <w:spacing w:after="0" w:line="240" w:lineRule="auto"/>
    </w:pPr>
  </w:style>
  <w:style w:type="table" w:styleId="TableGrid">
    <w:name w:val="Table Grid"/>
    <w:basedOn w:val="TableNormal"/>
    <w:uiPriority w:val="39"/>
    <w:rsid w:val="00366F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mperaturerecord.org/" TargetMode="External"/><Relationship Id="rId5" Type="http://schemas.openxmlformats.org/officeDocument/2006/relationships/hyperlink" Target="https://www.temperaturerecord.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2461</Words>
  <Characters>14030</Characters>
  <Application>Microsoft Office Word</Application>
  <DocSecurity>0</DocSecurity>
  <Lines>116</Lines>
  <Paragraphs>32</Paragraphs>
  <ScaleCrop>false</ScaleCrop>
  <Company>ETH Zuerich</Company>
  <LinksUpToDate>false</LinksUpToDate>
  <CharactersWithSpaces>16459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Fabre  Adrien</dc:creator>
  <dc:description/>
  <cp:lastModifiedBy>Fabre  Adrien</cp:lastModifiedBy>
  <cp:revision>57</cp:revision>
  <dcterms:created xsi:type="dcterms:W3CDTF">2021-05-05T16:58:00Z</dcterms:created>
  <dcterms:modified xsi:type="dcterms:W3CDTF">2021-06-01T18:58:00Z</dcterms:modified>
  <dc:language>en-US</dc:language>
</cp:coreProperties>
</file>