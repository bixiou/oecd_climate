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0C1A" w14:textId="77777777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8738BA">
        <w:rPr>
          <w:b/>
          <w:sz w:val="28"/>
          <w:szCs w:val="24"/>
          <w:lang w:val="en-US"/>
        </w:rPr>
        <w:t>South Korea</w:t>
      </w:r>
    </w:p>
    <w:p w14:paraId="6BDC06AD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72F914C1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589E1E55" w14:textId="77777777" w:rsidR="00366F30" w:rsidRPr="005934AB" w:rsidRDefault="00366F30" w:rsidP="00366F30">
      <w:pPr>
        <w:spacing w:after="0"/>
        <w:jc w:val="center"/>
        <w:rPr>
          <w:b/>
          <w:lang w:val="en-US"/>
        </w:rPr>
      </w:pPr>
      <w:r w:rsidRPr="005934AB">
        <w:rPr>
          <w:b/>
          <w:lang w:val="en-US"/>
        </w:rPr>
        <w:t xml:space="preserve">Policy Video Script </w:t>
      </w:r>
    </w:p>
    <w:p w14:paraId="44FE8436" w14:textId="77777777" w:rsidR="00366F30" w:rsidRPr="005934AB" w:rsidRDefault="00366F30" w:rsidP="00366F30">
      <w:pPr>
        <w:rPr>
          <w:lang w:val="en-US"/>
        </w:rPr>
      </w:pPr>
    </w:p>
    <w:p w14:paraId="7322E395" w14:textId="77777777" w:rsidR="00366F30" w:rsidRPr="005934AB" w:rsidRDefault="00366F30" w:rsidP="00366F30">
      <w:pPr>
        <w:rPr>
          <w:lang w:val="en-US"/>
        </w:rPr>
      </w:pPr>
    </w:p>
    <w:tbl>
      <w:tblPr>
        <w:tblStyle w:val="a6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14:paraId="380D942E" w14:textId="77777777" w:rsidTr="00D666D0">
        <w:tc>
          <w:tcPr>
            <w:tcW w:w="1277" w:type="dxa"/>
          </w:tcPr>
          <w:p w14:paraId="1C81AE69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14:paraId="360CBF8C" w14:textId="77777777" w:rsidR="00D666D0" w:rsidRPr="00200853" w:rsidRDefault="008738BA" w:rsidP="00715720">
            <w:pPr>
              <w:jc w:val="both"/>
              <w:rPr>
                <w:rFonts w:ascii="Malgun Gothic" w:eastAsia="Malgun Gothic" w:hAnsi="Malgun Gothic"/>
                <w:b/>
              </w:rPr>
            </w:pPr>
            <w:proofErr w:type="spellStart"/>
            <w:r w:rsidRPr="00200853">
              <w:rPr>
                <w:rFonts w:ascii="Malgun Gothic" w:eastAsia="Malgun Gothic" w:hAnsi="Malgun Gothic"/>
                <w:b/>
              </w:rPr>
              <w:t>Korean</w:t>
            </w:r>
            <w:proofErr w:type="spellEnd"/>
            <w:r w:rsidR="00D666D0" w:rsidRPr="00200853">
              <w:rPr>
                <w:rFonts w:ascii="Malgun Gothic" w:eastAsia="Malgun Gothic" w:hAnsi="Malgun Gothic"/>
                <w:b/>
              </w:rPr>
              <w:t xml:space="preserve"> </w:t>
            </w:r>
          </w:p>
        </w:tc>
        <w:tc>
          <w:tcPr>
            <w:tcW w:w="4820" w:type="dxa"/>
          </w:tcPr>
          <w:p w14:paraId="221D29B0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14:paraId="53D517E2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10215DD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D7053D" w14:paraId="360F61B2" w14:textId="77777777" w:rsidTr="00D666D0">
        <w:tc>
          <w:tcPr>
            <w:tcW w:w="1277" w:type="dxa"/>
          </w:tcPr>
          <w:p w14:paraId="7BFA7AD4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53471A37" w14:textId="72A9D5E5" w:rsidR="00D666D0" w:rsidRPr="00200853" w:rsidRDefault="00263DE4" w:rsidP="002D6C03">
            <w:pPr>
              <w:jc w:val="both"/>
              <w:rPr>
                <w:rFonts w:ascii="Malgun Gothic" w:eastAsia="Malgun Gothic" w:hAnsi="Malgun Gothic" w:cs="Malgun Gothic"/>
                <w:lang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기후변화에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맞서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싸워서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5D2FD7" w:rsidRPr="00200853">
              <w:rPr>
                <w:rFonts w:ascii="Malgun Gothic" w:eastAsia="Malgun Gothic" w:hAnsi="Malgun Gothic" w:cs="Malgun Gothic" w:hint="eastAsia"/>
                <w:lang w:eastAsia="ko-KR"/>
              </w:rPr>
              <w:t xml:space="preserve">계속 진행되는 </w:t>
            </w:r>
            <w:ins w:id="0" w:author="LEE Lilly, IEA/STO/EMO-EDO/DSU" w:date="2021-08-02T12:05:00Z">
              <w:r w:rsidR="00D7053D">
                <w:rPr>
                  <w:rFonts w:ascii="Malgun Gothic" w:eastAsia="Malgun Gothic" w:hAnsi="Malgun Gothic" w:cs="Malgun Gothic" w:hint="eastAsia"/>
                  <w:lang w:eastAsia="ko-KR"/>
                </w:rPr>
                <w:t xml:space="preserve">지구 </w:t>
              </w:r>
            </w:ins>
            <w:r w:rsidR="005D2FD7" w:rsidRPr="00200853">
              <w:rPr>
                <w:rFonts w:ascii="Malgun Gothic" w:eastAsia="Malgun Gothic" w:hAnsi="Malgun Gothic" w:cs="Malgun Gothic" w:hint="eastAsia"/>
                <w:lang w:eastAsia="ko-KR"/>
              </w:rPr>
              <w:t>온난화를 막으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려면</w:t>
            </w:r>
            <w:r w:rsidRPr="00200853">
              <w:rPr>
                <w:rFonts w:ascii="Malgun Gothic" w:eastAsia="Malgun Gothic" w:hAnsi="Malgun Gothic"/>
                <w:lang w:eastAsia="ko-KR"/>
              </w:rPr>
              <w:t>,</w:t>
            </w:r>
            <w:r w:rsidR="005D2FD7"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일련의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정책이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필요</w:t>
            </w:r>
            <w:r w:rsidR="005D2FD7" w:rsidRPr="00200853">
              <w:rPr>
                <w:rFonts w:ascii="Malgun Gothic" w:eastAsia="Malgun Gothic" w:hAnsi="Malgun Gothic" w:cs="Malgun Gothic" w:hint="eastAsia"/>
                <w:lang w:eastAsia="ko-KR"/>
              </w:rPr>
              <w:t>합니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. </w:t>
            </w:r>
            <w:r w:rsidR="00CC1469" w:rsidRPr="00200853">
              <w:rPr>
                <w:rFonts w:ascii="Malgun Gothic" w:eastAsia="Malgun Gothic" w:hAnsi="Malgun Gothic" w:hint="eastAsia"/>
                <w:lang w:eastAsia="ko-KR"/>
              </w:rPr>
              <w:t xml:space="preserve">이러한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기후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정책은</w:t>
            </w:r>
          </w:p>
        </w:tc>
        <w:tc>
          <w:tcPr>
            <w:tcW w:w="4820" w:type="dxa"/>
          </w:tcPr>
          <w:p w14:paraId="69C58BEA" w14:textId="77777777"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14:paraId="5A958B57" w14:textId="77777777"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 xml:space="preserve">Curve of temperature is rising, then an item appears and blocks its further increase, then the curve </w:t>
            </w:r>
            <w:proofErr w:type="gramStart"/>
            <w:r w:rsidRPr="002D6C03">
              <w:rPr>
                <w:lang w:val="en-US"/>
              </w:rPr>
              <w:t>continue</w:t>
            </w:r>
            <w:proofErr w:type="gramEnd"/>
            <w:r w:rsidRPr="002D6C03">
              <w:rPr>
                <w:lang w:val="en-US"/>
              </w:rPr>
              <w:t xml:space="preserve"> to be drawn but flat. This item is a barred red circle inside of which there is a plane and a car with smoke/pollution.</w:t>
            </w:r>
          </w:p>
        </w:tc>
      </w:tr>
      <w:tr w:rsidR="00D666D0" w:rsidRPr="00D7053D" w14:paraId="3D634A7C" w14:textId="77777777" w:rsidTr="00D666D0">
        <w:tc>
          <w:tcPr>
            <w:tcW w:w="1277" w:type="dxa"/>
          </w:tcPr>
          <w:p w14:paraId="0723C262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1E4DF7B" w14:textId="472428CE" w:rsidR="00D666D0" w:rsidRPr="00200853" w:rsidRDefault="0001723F" w:rsidP="002D6C03">
            <w:pPr>
              <w:jc w:val="both"/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우리가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에너지를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생산하는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방식을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변화시키고</w:t>
            </w:r>
          </w:p>
        </w:tc>
        <w:tc>
          <w:tcPr>
            <w:tcW w:w="4820" w:type="dxa"/>
          </w:tcPr>
          <w:p w14:paraId="445E15CD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14:paraId="68772214" w14:textId="77777777"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14:paraId="5FB5A3E2" w14:textId="77777777" w:rsidTr="00D666D0">
        <w:tc>
          <w:tcPr>
            <w:tcW w:w="1277" w:type="dxa"/>
          </w:tcPr>
          <w:p w14:paraId="252D3C22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5368A9F6" w14:textId="360255EC" w:rsidR="00D666D0" w:rsidRPr="00200853" w:rsidRDefault="00CC1469" w:rsidP="002D6C03">
            <w:pPr>
              <w:jc w:val="both"/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hint="eastAsia"/>
                <w:lang w:val="en-US" w:eastAsia="ko-KR"/>
              </w:rPr>
              <w:t xml:space="preserve">친환경 건물을 건설하고 </w:t>
            </w:r>
          </w:p>
        </w:tc>
        <w:tc>
          <w:tcPr>
            <w:tcW w:w="4820" w:type="dxa"/>
          </w:tcPr>
          <w:p w14:paraId="714D1263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14:paraId="34C75FDE" w14:textId="77777777"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D7053D" w14:paraId="67D89ECE" w14:textId="77777777" w:rsidTr="00D666D0">
        <w:tc>
          <w:tcPr>
            <w:tcW w:w="1277" w:type="dxa"/>
          </w:tcPr>
          <w:p w14:paraId="565D05F1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49B9DD85" w14:textId="7801FE33" w:rsidR="00D666D0" w:rsidRPr="00200853" w:rsidRDefault="0001723F" w:rsidP="002D6C03">
            <w:pPr>
              <w:jc w:val="both"/>
              <w:rPr>
                <w:rFonts w:ascii="Malgun Gothic" w:eastAsia="Malgun Gothic" w:hAnsi="Malgun Gothic"/>
                <w:lang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도로에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친환경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자동차</w:t>
            </w:r>
            <w:r w:rsidR="00CC1469" w:rsidRPr="00200853">
              <w:rPr>
                <w:rFonts w:ascii="Malgun Gothic" w:eastAsia="Malgun Gothic" w:hAnsi="Malgun Gothic" w:cs="Malgun Gothic" w:hint="eastAsia"/>
                <w:lang w:eastAsia="ko-KR"/>
              </w:rPr>
              <w:t>들이 달리게 하고</w:t>
            </w:r>
          </w:p>
        </w:tc>
        <w:tc>
          <w:tcPr>
            <w:tcW w:w="4820" w:type="dxa"/>
          </w:tcPr>
          <w:p w14:paraId="7A741187" w14:textId="77777777"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14:paraId="51D15C8E" w14:textId="77777777"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D7053D" w14:paraId="60BBFB19" w14:textId="77777777" w:rsidTr="00D666D0">
        <w:tc>
          <w:tcPr>
            <w:tcW w:w="1277" w:type="dxa"/>
          </w:tcPr>
          <w:p w14:paraId="7C514243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54680717" w14:textId="30D2F062" w:rsidR="00D666D0" w:rsidRPr="00200853" w:rsidRDefault="0001723F" w:rsidP="002D6C03">
            <w:pPr>
              <w:jc w:val="both"/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연료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소비를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줄이기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위해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필요</w:t>
            </w:r>
            <w:r w:rsidR="00CC1469" w:rsidRPr="00200853">
              <w:rPr>
                <w:rFonts w:ascii="Malgun Gothic" w:eastAsia="Malgun Gothic" w:hAnsi="Malgun Gothic" w:cs="Malgun Gothic" w:hint="eastAsia"/>
                <w:lang w:eastAsia="ko-KR"/>
              </w:rPr>
              <w:t>합니다</w:t>
            </w:r>
            <w:r w:rsidRPr="00200853">
              <w:rPr>
                <w:rFonts w:ascii="Malgun Gothic" w:eastAsia="Malgun Gothic" w:hAnsi="Malgun Gothic"/>
                <w:lang w:eastAsia="ko-KR"/>
              </w:rPr>
              <w:t>.</w:t>
            </w:r>
          </w:p>
        </w:tc>
        <w:tc>
          <w:tcPr>
            <w:tcW w:w="4820" w:type="dxa"/>
          </w:tcPr>
          <w:p w14:paraId="35E4D5D9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14:paraId="26ECAD2A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14:paraId="10622283" w14:textId="77777777" w:rsidTr="00D666D0">
        <w:tc>
          <w:tcPr>
            <w:tcW w:w="1277" w:type="dxa"/>
          </w:tcPr>
          <w:p w14:paraId="269CDBEE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6AADF7E0" w14:textId="0784A140" w:rsidR="00D666D0" w:rsidRPr="00200853" w:rsidRDefault="001142B0">
            <w:pPr>
              <w:jc w:val="both"/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그러나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이러한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정책들은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del w:id="1" w:author="LEE Lilly, IEA/STO/EMO-EDO/DSU" w:date="2021-08-02T12:05:00Z">
              <w:r w:rsidRPr="00200853" w:rsidDel="00D7053D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또한</w:delText>
              </w:r>
              <w:r w:rsidRPr="00200853" w:rsidDel="00D7053D">
                <w:rPr>
                  <w:rFonts w:ascii="Malgun Gothic" w:eastAsia="Malgun Gothic" w:hAnsi="Malgun Gothic"/>
                  <w:lang w:val="en-US" w:eastAsia="ko-KR"/>
                </w:rPr>
                <w:delText xml:space="preserve"> </w:delText>
              </w:r>
            </w:del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사람들의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일자리와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소득</w:t>
            </w:r>
            <w:ins w:id="2" w:author="LEE Lilly, IEA/STO/EMO-EDO/DSU" w:date="2021-08-02T12:05:00Z">
              <w:r w:rsidR="00D7053D">
                <w:rPr>
                  <w:rFonts w:ascii="Malgun Gothic" w:eastAsia="Malgun Gothic" w:hAnsi="Malgun Gothic" w:cs="Malgun Gothic" w:hint="eastAsia"/>
                  <w:lang w:val="en-US" w:eastAsia="ko-KR"/>
                </w:rPr>
                <w:t xml:space="preserve"> 또한</w:t>
              </w:r>
            </w:ins>
            <w:del w:id="3" w:author="LEE Lilly, IEA/STO/EMO-EDO/DSU" w:date="2021-08-02T12:05:00Z">
              <w:r w:rsidRPr="00200853" w:rsidDel="00D7053D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을</w:delText>
              </w:r>
            </w:del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보호할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ins w:id="4" w:author="LEE Lilly, IEA/STO/EMO-EDO/DSU" w:date="2021-08-02T12:06:00Z">
              <w:r w:rsidR="00D7053D">
                <w:rPr>
                  <w:rFonts w:ascii="Malgun Gothic" w:eastAsia="Malgun Gothic" w:hAnsi="Malgun Gothic" w:hint="eastAsia"/>
                  <w:lang w:val="en-US" w:eastAsia="ko-KR"/>
                </w:rPr>
                <w:t>수 있어야</w:t>
              </w:r>
            </w:ins>
            <w:ins w:id="5" w:author="Mojitao" w:date="2021-08-05T20:15:00Z">
              <w:r w:rsidR="0019721F">
                <w:rPr>
                  <w:rFonts w:ascii="Malgun Gothic" w:eastAsia="Malgun Gothic" w:hAnsi="Malgun Gothic" w:hint="eastAsia"/>
                  <w:lang w:val="en-US" w:eastAsia="ko-KR"/>
                </w:rPr>
                <w:t xml:space="preserve"> </w:t>
              </w:r>
            </w:ins>
            <w:ins w:id="6" w:author="LEE Lilly, IEA/STO/EMO-EDO/DSU" w:date="2021-08-02T12:06:00Z">
              <w:r w:rsidR="00D7053D">
                <w:rPr>
                  <w:rFonts w:ascii="Malgun Gothic" w:eastAsia="Malgun Gothic" w:hAnsi="Malgun Gothic" w:hint="eastAsia"/>
                  <w:lang w:val="en-US" w:eastAsia="ko-KR"/>
                </w:rPr>
                <w:t>합니다.</w:t>
              </w:r>
            </w:ins>
            <w:del w:id="7" w:author="LEE Lilly, IEA/STO/EMO-EDO/DSU" w:date="2021-08-02T12:06:00Z">
              <w:r w:rsidRPr="00200853" w:rsidDel="00D7053D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필요가</w:delText>
              </w:r>
              <w:r w:rsidRPr="00200853" w:rsidDel="00D7053D">
                <w:rPr>
                  <w:rFonts w:ascii="Malgun Gothic" w:eastAsia="Malgun Gothic" w:hAnsi="Malgun Gothic"/>
                  <w:lang w:val="en-US" w:eastAsia="ko-KR"/>
                </w:rPr>
                <w:delText xml:space="preserve"> </w:delText>
              </w:r>
              <w:r w:rsidRPr="00200853" w:rsidDel="00D7053D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있</w:delText>
              </w:r>
              <w:r w:rsidR="005759C6" w:rsidRPr="00200853" w:rsidDel="00D7053D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습니</w:delText>
              </w:r>
              <w:r w:rsidRPr="00200853" w:rsidDel="00D7053D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다</w:delText>
              </w:r>
              <w:r w:rsidRPr="00200853" w:rsidDel="00D7053D">
                <w:rPr>
                  <w:rFonts w:ascii="Malgun Gothic" w:eastAsia="Malgun Gothic" w:hAnsi="Malgun Gothic"/>
                  <w:lang w:val="en-US" w:eastAsia="ko-KR"/>
                </w:rPr>
                <w:delText>.</w:delText>
              </w:r>
            </w:del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del w:id="8" w:author="LEE Lilly, IEA/STO/EMO-EDO/DSU" w:date="2021-08-02T12:06:00Z">
              <w:r w:rsidRPr="00200853" w:rsidDel="00D7053D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가능한</w:delText>
              </w:r>
              <w:r w:rsidRPr="00200853" w:rsidDel="00D7053D">
                <w:rPr>
                  <w:rFonts w:ascii="Malgun Gothic" w:eastAsia="Malgun Gothic" w:hAnsi="Malgun Gothic"/>
                  <w:lang w:val="en-US" w:eastAsia="ko-KR"/>
                </w:rPr>
                <w:delText xml:space="preserve"> </w:delText>
              </w:r>
            </w:del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세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가지</w:t>
            </w:r>
            <w:ins w:id="9" w:author="LEE Lilly, IEA/STO/EMO-EDO/DSU" w:date="2021-08-02T12:06:00Z">
              <w:r w:rsidR="00D7053D">
                <w:rPr>
                  <w:rFonts w:ascii="Malgun Gothic" w:eastAsia="Malgun Gothic" w:hAnsi="Malgun Gothic" w:cs="Malgun Gothic" w:hint="eastAsia"/>
                  <w:lang w:val="en-US" w:eastAsia="ko-KR"/>
                </w:rPr>
                <w:t>의 가능한</w:t>
              </w:r>
            </w:ins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기후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정책</w:t>
            </w:r>
            <w:ins w:id="10" w:author="LEE Lilly, IEA/STO/EMO-EDO/DSU" w:date="2021-08-02T12:06:00Z">
              <w:r w:rsidR="00D7053D">
                <w:rPr>
                  <w:rFonts w:ascii="Malgun Gothic" w:eastAsia="Malgun Gothic" w:hAnsi="Malgun Gothic" w:cs="Malgun Gothic" w:hint="eastAsia"/>
                  <w:lang w:val="en-US" w:eastAsia="ko-KR"/>
                </w:rPr>
                <w:t>들</w:t>
              </w:r>
            </w:ins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자세히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살펴봅시다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2F0B31FB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5B892959" w14:textId="77777777"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380419E4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D7053D" w14:paraId="4F69E317" w14:textId="77777777" w:rsidTr="00D666D0">
        <w:tc>
          <w:tcPr>
            <w:tcW w:w="1277" w:type="dxa"/>
          </w:tcPr>
          <w:p w14:paraId="1FD2B789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71D7C23B" w14:textId="43454AD5" w:rsidR="00D666D0" w:rsidRPr="00200853" w:rsidRDefault="001142B0" w:rsidP="00A67F24">
            <w:pPr>
              <w:jc w:val="both"/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우선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생산자들</w:t>
            </w:r>
            <w:ins w:id="11" w:author="LEE Lilly, IEA/STO/EMO-EDO/DSU" w:date="2021-08-02T12:07:00Z">
              <w:r w:rsidR="00D7053D">
                <w:rPr>
                  <w:rFonts w:ascii="Malgun Gothic" w:eastAsia="Malgun Gothic" w:hAnsi="Malgun Gothic" w:cs="Malgun Gothic" w:hint="eastAsia"/>
                  <w:lang w:val="en-US" w:eastAsia="ko-KR"/>
                </w:rPr>
                <w:t>이</w:t>
              </w:r>
            </w:ins>
            <w:del w:id="12" w:author="LEE Lilly, IEA/STO/EMO-EDO/DSU" w:date="2021-08-02T12:07:00Z">
              <w:r w:rsidRPr="00200853" w:rsidDel="00D7053D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에</w:delText>
              </w:r>
            </w:del>
            <w:del w:id="13" w:author="LEE Lilly, IEA/STO/EMO-EDO/DSU" w:date="2021-08-02T12:06:00Z">
              <w:r w:rsidRPr="00200853" w:rsidDel="00D7053D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게</w:delText>
              </w:r>
            </w:del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친환경적인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생산하도록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하는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정책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즉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BC5CCC" w:rsidRPr="00200853">
              <w:rPr>
                <w:rFonts w:ascii="Malgun Gothic" w:eastAsia="Malgun Gothic" w:hAnsi="Malgun Gothic" w:hint="eastAsia"/>
                <w:lang w:val="en-US" w:eastAsia="ko-KR"/>
              </w:rPr>
              <w:t xml:space="preserve">내연기관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금지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정책부터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시작합시다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7D434BDD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14:paraId="19C255FF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D7053D" w14:paraId="5E337F73" w14:textId="77777777" w:rsidTr="00D666D0">
        <w:trPr>
          <w:trHeight w:val="790"/>
        </w:trPr>
        <w:tc>
          <w:tcPr>
            <w:tcW w:w="1277" w:type="dxa"/>
          </w:tcPr>
          <w:p w14:paraId="2C39BFD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E80CCA8" w14:textId="77777777" w:rsidR="00D666D0" w:rsidRPr="00200853" w:rsidRDefault="00D666D0" w:rsidP="00A67F24">
            <w:pPr>
              <w:rPr>
                <w:rFonts w:ascii="Malgun Gothic" w:eastAsia="Malgun Gothic" w:hAnsi="Malgun Gothic"/>
                <w:lang w:val="en-US"/>
              </w:rPr>
            </w:pPr>
          </w:p>
        </w:tc>
        <w:tc>
          <w:tcPr>
            <w:tcW w:w="4820" w:type="dxa"/>
          </w:tcPr>
          <w:p w14:paraId="6E381C0D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9990273" w14:textId="77777777"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DFFECFC" w14:textId="77777777"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D7053D" w14:paraId="781264B0" w14:textId="77777777" w:rsidTr="00D666D0">
        <w:trPr>
          <w:trHeight w:val="790"/>
        </w:trPr>
        <w:tc>
          <w:tcPr>
            <w:tcW w:w="1277" w:type="dxa"/>
          </w:tcPr>
          <w:p w14:paraId="78AD3B0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8BDD2EF" w14:textId="74C6E481" w:rsidR="00D666D0" w:rsidRPr="00200853" w:rsidRDefault="00F02EEC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내연기</w:t>
            </w:r>
            <w:r w:rsidR="00ED64C9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관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자동차의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금지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로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생산자들은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우선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킬로미터당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이산화탄소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배출량이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적은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자동차를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생산하도록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법으로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proofErr w:type="spellStart"/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규</w:t>
            </w:r>
            <w:ins w:id="14" w:author="LEE Lilly, IEA/STO/EMO-EDO/DSU" w:date="2021-08-02T12:09:00Z">
              <w:r w:rsidR="005F4F48">
                <w:rPr>
                  <w:rFonts w:ascii="Malgun Gothic" w:eastAsia="Malgun Gothic" w:hAnsi="Malgun Gothic" w:cs="Malgun Gothic" w:hint="eastAsia"/>
                  <w:lang w:val="en-US" w:eastAsia="ko-KR"/>
                </w:rPr>
                <w:t>제받습니다</w:t>
              </w:r>
            </w:ins>
            <w:proofErr w:type="spellEnd"/>
            <w:del w:id="15" w:author="LEE Lilly, IEA/STO/EMO-EDO/DSU" w:date="2021-08-02T12:09:00Z">
              <w:r w:rsidR="00312308" w:rsidRPr="00200853" w:rsidDel="005F4F48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정되</w:delText>
              </w:r>
              <w:r w:rsidRPr="00200853" w:rsidDel="005F4F48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게 됩니</w:delText>
              </w:r>
              <w:r w:rsidR="00312308" w:rsidRPr="00200853" w:rsidDel="005F4F48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다</w:delText>
              </w:r>
            </w:del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.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배출가스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한도</w:t>
            </w:r>
            <w:ins w:id="16" w:author="LEE Lilly, IEA/STO/EMO-EDO/DSU" w:date="2021-08-02T12:08:00Z">
              <w:r w:rsidR="005F4F48">
                <w:rPr>
                  <w:rFonts w:ascii="Malgun Gothic" w:eastAsia="Malgun Gothic" w:hAnsi="Malgun Gothic" w:cs="Malgun Gothic" w:hint="eastAsia"/>
                  <w:lang w:val="en-US" w:eastAsia="ko-KR"/>
                </w:rPr>
                <w:t>는</w:t>
              </w:r>
            </w:ins>
            <w:del w:id="17" w:author="LEE Lilly, IEA/STO/EMO-EDO/DSU" w:date="2021-08-02T12:08:00Z">
              <w:r w:rsidR="00312308" w:rsidRPr="00200853" w:rsidDel="005F4F48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가</w:delText>
              </w:r>
            </w:del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매년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낮아져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</w:p>
        </w:tc>
        <w:tc>
          <w:tcPr>
            <w:tcW w:w="4820" w:type="dxa"/>
          </w:tcPr>
          <w:p w14:paraId="1551E395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960" w:type="dxa"/>
          </w:tcPr>
          <w:p w14:paraId="01948CEC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3AEED948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D7053D" w14:paraId="75DDEC2D" w14:textId="77777777" w:rsidTr="00D666D0">
        <w:tc>
          <w:tcPr>
            <w:tcW w:w="1277" w:type="dxa"/>
          </w:tcPr>
          <w:p w14:paraId="74ADAED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61883EF" w14:textId="2A55FA37" w:rsidR="00D666D0" w:rsidRPr="00200853" w:rsidRDefault="00AB0E1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/>
                <w:lang w:val="en-US" w:eastAsia="ko-KR"/>
              </w:rPr>
              <w:t>2030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이후에는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전기차나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수소차만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판매될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ins w:id="18" w:author="LEE Lilly, IEA/STO/EMO-EDO/DSU" w:date="2021-08-03T17:11:00Z">
              <w:r w:rsidR="0052742E">
                <w:rPr>
                  <w:rFonts w:ascii="Malgun Gothic" w:eastAsia="Malgun Gothic" w:hAnsi="Malgun Gothic" w:hint="eastAsia"/>
                  <w:lang w:val="en-GB" w:eastAsia="ko-KR"/>
                </w:rPr>
                <w:t>있을 것입니다.</w:t>
              </w:r>
            </w:ins>
            <w:del w:id="19" w:author="LEE Lilly, IEA/STO/EMO-EDO/DSU" w:date="2021-08-03T17:11:00Z">
              <w:r w:rsidRPr="00200853" w:rsidDel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있</w:delText>
              </w:r>
              <w:r w:rsidR="000E499A" w:rsidRPr="00200853" w:rsidDel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습니</w:delText>
              </w:r>
              <w:r w:rsidRPr="00200853" w:rsidDel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다</w:delText>
              </w:r>
              <w:r w:rsidRPr="00200853" w:rsidDel="0052742E">
                <w:rPr>
                  <w:rFonts w:ascii="Malgun Gothic" w:eastAsia="Malgun Gothic" w:hAnsi="Malgun Gothic"/>
                  <w:lang w:val="en-US" w:eastAsia="ko-KR"/>
                </w:rPr>
                <w:delText>.</w:delText>
              </w:r>
            </w:del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ins w:id="20" w:author="LEE Lilly, IEA/STO/EMO-EDO/DSU" w:date="2021-08-03T17:12:00Z">
              <w:r w:rsidR="0052742E">
                <w:rPr>
                  <w:rFonts w:ascii="Malgun Gothic" w:eastAsia="Malgun Gothic" w:hAnsi="Malgun Gothic" w:hint="eastAsia"/>
                  <w:lang w:val="en-US" w:eastAsia="ko-KR"/>
                </w:rPr>
                <w:t xml:space="preserve">한 가지 </w:t>
              </w:r>
              <w:proofErr w:type="spellStart"/>
              <w:r w:rsidR="0052742E">
                <w:rPr>
                  <w:rFonts w:ascii="Malgun Gothic" w:eastAsia="Malgun Gothic" w:hAnsi="Malgun Gothic" w:hint="eastAsia"/>
                  <w:lang w:val="en-US" w:eastAsia="ko-KR"/>
                </w:rPr>
                <w:t>알아둘</w:t>
              </w:r>
              <w:proofErr w:type="spellEnd"/>
              <w:r w:rsidR="0052742E">
                <w:rPr>
                  <w:rFonts w:ascii="Malgun Gothic" w:eastAsia="Malgun Gothic" w:hAnsi="Malgun Gothic" w:hint="eastAsia"/>
                  <w:lang w:val="en-US" w:eastAsia="ko-KR"/>
                </w:rPr>
                <w:t xml:space="preserve"> 점은 현재 </w:t>
              </w:r>
            </w:ins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전기차는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del w:id="21" w:author="LEE Lilly, IEA/STO/EMO-EDO/DSU" w:date="2021-08-03T17:12:00Z">
              <w:r w:rsidRPr="00200853" w:rsidDel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현재</w:delText>
              </w:r>
              <w:r w:rsidRPr="00200853" w:rsidDel="0052742E">
                <w:rPr>
                  <w:rFonts w:ascii="Malgun Gothic" w:eastAsia="Malgun Gothic" w:hAnsi="Malgun Gothic"/>
                  <w:lang w:val="en-US" w:eastAsia="ko-KR"/>
                </w:rPr>
                <w:delText xml:space="preserve"> </w:delText>
              </w:r>
            </w:del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휘발유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자동차보다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멀리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이동할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없고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비쌀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ins w:id="22" w:author="LEE Lilly, IEA/STO/EMO-EDO/DSU" w:date="2021-08-03T17:12:00Z">
              <w:r w:rsidR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t>있다는 것입니다</w:t>
              </w:r>
            </w:ins>
            <w:del w:id="23" w:author="LEE Lilly, IEA/STO/EMO-EDO/DSU" w:date="2021-08-03T17:12:00Z">
              <w:r w:rsidRPr="00200853" w:rsidDel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있습니다</w:delText>
              </w:r>
            </w:del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58A32FA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14:paraId="11D281C8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53C98AC8" w14:textId="77777777"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D7053D" w14:paraId="07ABE02C" w14:textId="77777777" w:rsidTr="00D666D0">
        <w:tc>
          <w:tcPr>
            <w:tcW w:w="1277" w:type="dxa"/>
          </w:tcPr>
          <w:p w14:paraId="5DBA6C2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3D45DCD" w14:textId="331AF89D" w:rsidR="00D666D0" w:rsidRPr="00200853" w:rsidRDefault="0004239D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청정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에너지원으로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전기를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생산하려는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계</w:t>
            </w:r>
            <w:r w:rsidR="00A365E0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획</w:t>
            </w:r>
            <w:ins w:id="24" w:author="LEE Lilly, IEA/STO/EMO-EDO/DSU" w:date="2021-08-03T17:13:00Z">
              <w:r w:rsidR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t>과 함께</w:t>
              </w:r>
            </w:ins>
            <w:del w:id="25" w:author="LEE Lilly, IEA/STO/EMO-EDO/DSU" w:date="2021-08-03T17:13:00Z">
              <w:r w:rsidR="00A365E0" w:rsidRPr="00200853" w:rsidDel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으로</w:delText>
              </w:r>
            </w:del>
            <w:r w:rsidR="00A365E0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 내연기관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</w:t>
            </w:r>
            <w:r w:rsidR="00A365E0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에 대한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금지</w:t>
            </w:r>
            <w:r w:rsidR="00A365E0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 정책은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산업에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필요한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전환을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달성할</w:t>
            </w:r>
            <w:r w:rsidR="00A365E0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 것입니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151F5372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14:paraId="6DD10B50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D7053D" w14:paraId="71426E0A" w14:textId="77777777" w:rsidTr="00D666D0">
        <w:tc>
          <w:tcPr>
            <w:tcW w:w="1277" w:type="dxa"/>
          </w:tcPr>
          <w:p w14:paraId="67C39EDF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6B2B544" w14:textId="1F246DCE" w:rsidR="00D666D0" w:rsidRPr="00200853" w:rsidRDefault="007B24ED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hint="eastAsia"/>
                <w:lang w:val="en-US" w:eastAsia="ko-KR"/>
              </w:rPr>
              <w:t>다음으로</w:t>
            </w:r>
            <w:r w:rsidR="0004239D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ins w:id="26" w:author="LEE Lilly, IEA/STO/EMO-EDO/DSU" w:date="2021-08-03T17:14:00Z">
              <w:del w:id="27" w:author="Mojitao" w:date="2021-08-05T20:16:00Z">
                <w:r w:rsidR="0052742E" w:rsidDel="0019721F">
                  <w:rPr>
                    <w:rFonts w:ascii="Malgun Gothic" w:eastAsia="Malgun Gothic" w:hAnsi="Malgun Gothic" w:hint="eastAsia"/>
                    <w:lang w:val="en-US" w:eastAsia="ko-KR"/>
                  </w:rPr>
                  <w:delText>탄소세</w:delText>
                </w:r>
              </w:del>
            </w:ins>
            <w:ins w:id="28" w:author="Mojitao" w:date="2021-08-05T20:16:00Z">
              <w:r w:rsidR="0019721F" w:rsidRPr="0019721F">
                <w:rPr>
                  <w:rFonts w:ascii="Malgun Gothic" w:eastAsia="Malgun Gothic" w:hAnsi="Malgun Gothic" w:hint="eastAsia"/>
                  <w:b/>
                  <w:bCs/>
                  <w:lang w:val="en-US" w:eastAsia="ko-KR"/>
                </w:rPr>
                <w:t>탄소세</w:t>
              </w:r>
            </w:ins>
            <w:ins w:id="29" w:author="LEE Lilly, IEA/STO/EMO-EDO/DSU" w:date="2021-08-03T17:14:00Z">
              <w:r w:rsidR="0052742E">
                <w:rPr>
                  <w:rFonts w:ascii="Malgun Gothic" w:eastAsia="Malgun Gothic" w:hAnsi="Malgun Gothic" w:hint="eastAsia"/>
                  <w:lang w:val="en-US" w:eastAsia="ko-KR"/>
                </w:rPr>
                <w:t xml:space="preserve">를 통해 </w:t>
              </w:r>
            </w:ins>
            <w:r w:rsidR="00F4020F" w:rsidRPr="00200853">
              <w:rPr>
                <w:rFonts w:ascii="Malgun Gothic" w:eastAsia="Malgun Gothic" w:hAnsi="Malgun Gothic" w:hint="eastAsia"/>
                <w:lang w:val="en-US" w:eastAsia="ko-KR"/>
              </w:rPr>
              <w:t>탄소 배출량을</w:t>
            </w:r>
            <w:del w:id="30" w:author="LEE Lilly, IEA/STO/EMO-EDO/DSU" w:date="2021-08-03T17:14:00Z">
              <w:r w:rsidR="00F4020F" w:rsidRPr="00200853" w:rsidDel="0052742E">
                <w:rPr>
                  <w:rFonts w:ascii="Malgun Gothic" w:eastAsia="Malgun Gothic" w:hAnsi="Malgun Gothic" w:hint="eastAsia"/>
                  <w:lang w:val="en-US" w:eastAsia="ko-KR"/>
                </w:rPr>
                <w:delText xml:space="preserve"> 줄여 </w:delText>
              </w:r>
              <w:r w:rsidR="0004239D" w:rsidRPr="00200853" w:rsidDel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탄소</w:delText>
              </w:r>
              <w:r w:rsidR="00F4020F" w:rsidRPr="00200853" w:rsidDel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세를</w:delText>
              </w:r>
            </w:del>
            <w:ins w:id="31" w:author="LEE Lilly, IEA/STO/EMO-EDO/DSU" w:date="2021-08-03T17:14:00Z">
              <w:r w:rsidR="0052742E">
                <w:rPr>
                  <w:rFonts w:ascii="Malgun Gothic" w:eastAsia="Malgun Gothic" w:hAnsi="Malgun Gothic" w:cs="Malgun Gothic"/>
                  <w:lang w:val="en-US" w:eastAsia="ko-KR"/>
                </w:rPr>
                <w:t xml:space="preserve"> </w:t>
              </w:r>
            </w:ins>
            <w:del w:id="32" w:author="LEE Lilly, IEA/STO/EMO-EDO/DSU" w:date="2021-08-03T17:14:00Z">
              <w:r w:rsidR="00F4020F" w:rsidRPr="00200853" w:rsidDel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 xml:space="preserve"> </w:delText>
              </w:r>
            </w:del>
            <w:r w:rsidR="00F4020F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줄이고</w:t>
            </w:r>
            <w:del w:id="33" w:author="LEE Lilly, IEA/STO/EMO-EDO/DSU" w:date="2021-08-03T17:17:00Z">
              <w:r w:rsidR="00F4020F" w:rsidRPr="00200853" w:rsidDel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 xml:space="preserve"> </w:delText>
              </w:r>
              <w:r w:rsidRPr="00200853" w:rsidDel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이로</w:delText>
              </w:r>
            </w:del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 </w:t>
            </w:r>
            <w:r w:rsidRPr="007C2B79">
              <w:rPr>
                <w:rFonts w:ascii="Malgun Gothic" w:eastAsia="Malgun Gothic" w:hAnsi="Malgun Gothic" w:cs="Malgun Gothic" w:hint="eastAsia"/>
                <w:b/>
                <w:bCs/>
                <w:lang w:val="en-US" w:eastAsia="ko-KR"/>
                <w:rPrChange w:id="34" w:author="Mojitao" w:date="2021-08-05T21:33:00Z">
                  <w:rPr>
                    <w:rFonts w:ascii="Malgun Gothic" w:eastAsia="Malgun Gothic" w:hAnsi="Malgun Gothic" w:cs="Malgun Gothic" w:hint="eastAsia"/>
                    <w:lang w:val="en-US" w:eastAsia="ko-KR"/>
                  </w:rPr>
                </w:rPrChange>
              </w:rPr>
              <w:lastRenderedPageBreak/>
              <w:t>현금지원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을 </w:t>
            </w:r>
            <w:ins w:id="35" w:author="LEE Lilly, IEA/STO/EMO-EDO/DSU" w:date="2021-08-03T17:17:00Z">
              <w:r w:rsidR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t>통해</w:t>
              </w:r>
            </w:ins>
            <w:del w:id="36" w:author="LEE Lilly, IEA/STO/EMO-EDO/DSU" w:date="2021-08-03T17:17:00Z">
              <w:r w:rsidRPr="00200853" w:rsidDel="0052742E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하여</w:delText>
              </w:r>
            </w:del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 </w:t>
            </w:r>
            <w:r w:rsidR="0004239D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국민의</w:t>
            </w:r>
            <w:r w:rsidR="0004239D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04239D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구매력을</w:t>
            </w:r>
            <w:r w:rsidR="0004239D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04239D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보호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하는 국가정책을 살펴봅시다.</w:t>
            </w:r>
          </w:p>
        </w:tc>
        <w:tc>
          <w:tcPr>
            <w:tcW w:w="4820" w:type="dxa"/>
          </w:tcPr>
          <w:p w14:paraId="20E0CCE5" w14:textId="77777777"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 xml:space="preserve">policy that combines a tax on carbon emissions to reduce emissions and </w:t>
            </w:r>
            <w:r w:rsidRPr="002D6C03">
              <w:rPr>
                <w:lang w:val="en-US"/>
              </w:rPr>
              <w:lastRenderedPageBreak/>
              <w:t>cash transfers to protect people’s purchasing power.</w:t>
            </w:r>
          </w:p>
        </w:tc>
        <w:tc>
          <w:tcPr>
            <w:tcW w:w="4960" w:type="dxa"/>
          </w:tcPr>
          <w:p w14:paraId="6B2122D6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>Shows the person with a gallon of oil in one hand and cash in the other where size of gallon diminishes and cash grows.</w:t>
            </w:r>
          </w:p>
        </w:tc>
      </w:tr>
      <w:tr w:rsidR="00D666D0" w:rsidRPr="00D7053D" w14:paraId="44B814FF" w14:textId="77777777" w:rsidTr="00D666D0">
        <w:tc>
          <w:tcPr>
            <w:tcW w:w="1277" w:type="dxa"/>
          </w:tcPr>
          <w:p w14:paraId="1C84710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FF16CC5" w14:textId="216E36E7" w:rsidR="00D666D0" w:rsidRPr="00200853" w:rsidRDefault="0004239D" w:rsidP="0004239D">
            <w:pPr>
              <w:tabs>
                <w:tab w:val="left" w:pos="2553"/>
              </w:tabs>
              <w:rPr>
                <w:rFonts w:ascii="Malgun Gothic" w:eastAsia="Malgun Gothic" w:hAnsi="Malgun Gothic"/>
                <w:lang w:val="en-US" w:eastAsia="ko-KR"/>
              </w:rPr>
            </w:pPr>
            <w:del w:id="37" w:author="Mojitao" w:date="2021-08-05T20:16:00Z">
              <w:r w:rsidRPr="00200853" w:rsidDel="0019721F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탄소세</w:delText>
              </w:r>
            </w:del>
            <w:ins w:id="38" w:author="Mojitao" w:date="2021-08-05T20:16:00Z">
              <w:r w:rsidR="0019721F" w:rsidRPr="0019721F">
                <w:rPr>
                  <w:rFonts w:ascii="Malgun Gothic" w:eastAsia="Malgun Gothic" w:hAnsi="Malgun Gothic" w:cs="Malgun Gothic" w:hint="eastAsia"/>
                  <w:b/>
                  <w:bCs/>
                  <w:lang w:val="en-US" w:eastAsia="ko-KR"/>
                </w:rPr>
                <w:t>탄소세</w:t>
              </w:r>
            </w:ins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부과되면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온실가스를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배출하는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모든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제품에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세금이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부과</w:t>
            </w:r>
            <w:r w:rsidR="001A5F8A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됩니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ab/>
            </w:r>
          </w:p>
        </w:tc>
        <w:tc>
          <w:tcPr>
            <w:tcW w:w="4820" w:type="dxa"/>
          </w:tcPr>
          <w:p w14:paraId="0BE676C5" w14:textId="77777777"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14:paraId="236715B2" w14:textId="77777777"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D7053D" w14:paraId="78DEB589" w14:textId="77777777" w:rsidTr="00D666D0">
        <w:tc>
          <w:tcPr>
            <w:tcW w:w="1277" w:type="dxa"/>
          </w:tcPr>
          <w:p w14:paraId="650A517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7E4A32A" w14:textId="4E39C5B3" w:rsidR="00D666D0" w:rsidRPr="00200853" w:rsidRDefault="0004239D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예를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들어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휘발유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가격은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proofErr w:type="spellStart"/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리터당</w:t>
            </w:r>
            <w:proofErr w:type="spellEnd"/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/>
                <w:b/>
                <w:bCs/>
                <w:lang w:val="en-US" w:eastAsia="ko-KR"/>
              </w:rPr>
              <w:t>125</w:t>
            </w:r>
            <w:r w:rsidR="00940BBF" w:rsidRPr="00200853">
              <w:rPr>
                <w:rFonts w:ascii="Malgun Gothic" w:eastAsia="Malgun Gothic" w:hAnsi="Malgun Gothic" w:hint="eastAsia"/>
                <w:b/>
                <w:bCs/>
                <w:lang w:val="en-US" w:eastAsia="ko-KR"/>
              </w:rPr>
              <w:t>원</w:t>
            </w:r>
            <w:r w:rsidR="00940BBF" w:rsidRPr="00200853">
              <w:rPr>
                <w:rFonts w:ascii="Malgun Gothic" w:eastAsia="Malgun Gothic" w:hAnsi="Malgun Gothic" w:hint="eastAsia"/>
                <w:lang w:val="en-US" w:eastAsia="ko-KR"/>
              </w:rPr>
              <w:t>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오</w:t>
            </w:r>
            <w:r w:rsidR="00940BBF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르게 됩니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79546708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="008738BA" w:rsidRPr="008738BA">
              <w:rPr>
                <w:b/>
                <w:lang w:val="en-US"/>
              </w:rPr>
              <w:t>125 ₩</w:t>
            </w:r>
            <w:r w:rsidR="008738BA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14:paraId="3601A9E0" w14:textId="77777777"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XXX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D666D0" w:rsidRPr="00D7053D" w14:paraId="3950B1A3" w14:textId="77777777" w:rsidTr="00D666D0">
        <w:tc>
          <w:tcPr>
            <w:tcW w:w="1277" w:type="dxa"/>
          </w:tcPr>
          <w:p w14:paraId="12E74DB2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E9C6221" w14:textId="6B426A22" w:rsidR="00D666D0" w:rsidRPr="00200853" w:rsidRDefault="0004239D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del w:id="39" w:author="Mojitao" w:date="2021-08-05T20:16:00Z">
              <w:r w:rsidRPr="00200853" w:rsidDel="0019721F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탄소세</w:delText>
              </w:r>
            </w:del>
            <w:ins w:id="40" w:author="Mojitao" w:date="2021-08-05T20:16:00Z">
              <w:r w:rsidR="0019721F" w:rsidRPr="0019721F">
                <w:rPr>
                  <w:rFonts w:ascii="Malgun Gothic" w:eastAsia="Malgun Gothic" w:hAnsi="Malgun Gothic" w:cs="Malgun Gothic" w:hint="eastAsia"/>
                  <w:b/>
                  <w:bCs/>
                  <w:lang w:val="en-US" w:eastAsia="ko-KR"/>
                </w:rPr>
                <w:t>탄소세</w:t>
              </w:r>
            </w:ins>
            <w:r w:rsidR="00DA6E71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가 부과되면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기업과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DA6E71" w:rsidRPr="00200853">
              <w:rPr>
                <w:rFonts w:ascii="Malgun Gothic" w:eastAsia="Malgun Gothic" w:hAnsi="Malgun Gothic" w:hint="eastAsia"/>
                <w:lang w:val="en-US" w:eastAsia="ko-KR"/>
              </w:rPr>
              <w:t>시민들이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그들이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배출하는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온실가스에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대한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비용을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지불</w:t>
            </w:r>
            <w:r w:rsidR="00DA6E71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하게 됩니다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606D7C3B" w14:textId="77777777"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14:paraId="6343C104" w14:textId="77777777"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</w:t>
            </w:r>
            <w:proofErr w:type="gramStart"/>
            <w:r w:rsidRPr="002D6C03">
              <w:rPr>
                <w:lang w:val="en-US"/>
              </w:rPr>
              <w:t>walk</w:t>
            </w:r>
            <w:proofErr w:type="gramEnd"/>
            <w:r w:rsidRPr="002D6C03">
              <w:rPr>
                <w:lang w:val="en-US"/>
              </w:rPr>
              <w:t xml:space="preserve"> away from her car </w:t>
            </w:r>
          </w:p>
        </w:tc>
      </w:tr>
      <w:tr w:rsidR="0004239D" w:rsidRPr="00D16592" w14:paraId="0EA4EBCF" w14:textId="77777777" w:rsidTr="00D666D0">
        <w:tc>
          <w:tcPr>
            <w:tcW w:w="1277" w:type="dxa"/>
          </w:tcPr>
          <w:p w14:paraId="67BB855E" w14:textId="77777777" w:rsidR="0004239D" w:rsidRPr="00C54C34" w:rsidRDefault="0004239D" w:rsidP="0004239D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FF8481C" w14:textId="6081106B" w:rsidR="0004239D" w:rsidRPr="00200853" w:rsidRDefault="00BA25DD" w:rsidP="0004239D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 xml:space="preserve">이는 그들이 온실가스 </w:t>
            </w:r>
            <w:r w:rsidR="0004239D" w:rsidRPr="00200853">
              <w:rPr>
                <w:rFonts w:ascii="Malgun Gothic" w:eastAsia="Malgun Gothic" w:hAnsi="Malgun Gothic" w:cs="Malgun Gothic" w:hint="eastAsia"/>
                <w:lang w:eastAsia="ko-KR"/>
              </w:rPr>
              <w:t>배출량을</w:t>
            </w:r>
            <w:r w:rsidR="0004239D"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04239D" w:rsidRPr="00200853">
              <w:rPr>
                <w:rFonts w:ascii="Malgun Gothic" w:eastAsia="Malgun Gothic" w:hAnsi="Malgun Gothic" w:cs="Malgun Gothic" w:hint="eastAsia"/>
                <w:lang w:eastAsia="ko-KR"/>
              </w:rPr>
              <w:t>줄이도록</w:t>
            </w:r>
            <w:r w:rsidR="0004239D"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hint="eastAsia"/>
                <w:lang w:eastAsia="ko-KR"/>
              </w:rPr>
              <w:t>합니다</w:t>
            </w:r>
            <w:r w:rsidR="0004239D" w:rsidRPr="00200853">
              <w:rPr>
                <w:rFonts w:ascii="Malgun Gothic" w:eastAsia="Malgun Gothic" w:hAnsi="Malgun Gothic"/>
                <w:lang w:eastAsia="ko-KR"/>
              </w:rPr>
              <w:t>.</w:t>
            </w:r>
          </w:p>
        </w:tc>
        <w:tc>
          <w:tcPr>
            <w:tcW w:w="4820" w:type="dxa"/>
          </w:tcPr>
          <w:p w14:paraId="12F30F4D" w14:textId="77777777" w:rsidR="0004239D" w:rsidRDefault="0004239D" w:rsidP="0004239D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14:paraId="119EA822" w14:textId="77777777" w:rsidR="0004239D" w:rsidRPr="002D6C03" w:rsidRDefault="0004239D" w:rsidP="0004239D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04239D" w:rsidRPr="00D7053D" w14:paraId="456F6255" w14:textId="77777777" w:rsidTr="00D666D0">
        <w:tc>
          <w:tcPr>
            <w:tcW w:w="1277" w:type="dxa"/>
          </w:tcPr>
          <w:p w14:paraId="67F7144D" w14:textId="77777777" w:rsidR="0004239D" w:rsidRPr="00C54C34" w:rsidRDefault="0004239D" w:rsidP="0004239D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CD2BF58" w14:textId="4801210C" w:rsidR="0004239D" w:rsidRPr="00200853" w:rsidRDefault="0004239D" w:rsidP="0004239D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물가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상승을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보상하기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위해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proofErr w:type="spellStart"/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탄소세</w:t>
            </w:r>
            <w:proofErr w:type="spellEnd"/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ins w:id="41" w:author="LEE Lilly, IEA/STO/EMO-EDO/DSU" w:date="2021-08-03T17:19:00Z">
              <w:r w:rsidR="0052742E">
                <w:rPr>
                  <w:rFonts w:ascii="Malgun Gothic" w:eastAsia="Malgun Gothic" w:hAnsi="Malgun Gothic" w:cs="Malgun Gothic" w:hint="eastAsia"/>
                  <w:lang w:eastAsia="ko-KR"/>
                </w:rPr>
                <w:t>세</w:t>
              </w:r>
            </w:ins>
            <w:del w:id="42" w:author="LEE Lilly, IEA/STO/EMO-EDO/DSU" w:date="2021-08-03T17:19:00Z">
              <w:r w:rsidRPr="00200853" w:rsidDel="0052742E">
                <w:rPr>
                  <w:rFonts w:ascii="Malgun Gothic" w:eastAsia="Malgun Gothic" w:hAnsi="Malgun Gothic" w:cs="Malgun Gothic" w:hint="eastAsia"/>
                  <w:lang w:eastAsia="ko-KR"/>
                </w:rPr>
                <w:delText>수</w:delText>
              </w:r>
            </w:del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입은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소득과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상관없이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모든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가구에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재분배</w:t>
            </w:r>
            <w:r w:rsidR="00527D19" w:rsidRPr="00200853">
              <w:rPr>
                <w:rFonts w:ascii="Malgun Gothic" w:eastAsia="Malgun Gothic" w:hAnsi="Malgun Gothic" w:cs="Malgun Gothic" w:hint="eastAsia"/>
                <w:lang w:eastAsia="ko-KR"/>
              </w:rPr>
              <w:t>됩니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eastAsia="ko-KR"/>
              </w:rPr>
              <w:t>.</w:t>
            </w:r>
          </w:p>
        </w:tc>
        <w:tc>
          <w:tcPr>
            <w:tcW w:w="4820" w:type="dxa"/>
          </w:tcPr>
          <w:p w14:paraId="0C033FA1" w14:textId="77777777" w:rsidR="0004239D" w:rsidRPr="007466CD" w:rsidRDefault="0004239D" w:rsidP="0004239D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14:paraId="73ACC0DA" w14:textId="77777777" w:rsidR="0004239D" w:rsidRPr="002D6C03" w:rsidRDefault="0004239D" w:rsidP="0004239D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</w:t>
            </w:r>
            <w:proofErr w:type="gramStart"/>
            <w:r w:rsidRPr="002D6C03">
              <w:rPr>
                <w:lang w:val="en-US"/>
              </w:rPr>
              <w:t>).Shows</w:t>
            </w:r>
            <w:proofErr w:type="gramEnd"/>
            <w:r w:rsidRPr="002D6C03">
              <w:rPr>
                <w:lang w:val="en-US"/>
              </w:rPr>
              <w:t xml:space="preserve">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D7053D" w14:paraId="32A1597E" w14:textId="77777777" w:rsidTr="00D666D0">
        <w:tc>
          <w:tcPr>
            <w:tcW w:w="1277" w:type="dxa"/>
          </w:tcPr>
          <w:p w14:paraId="5D1C298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C71E0EF" w14:textId="75D78646" w:rsidR="00D666D0" w:rsidRPr="00200853" w:rsidRDefault="0004239D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따라서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성인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명당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연간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50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만</w:t>
            </w:r>
            <w:r w:rsidR="007C40DA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 </w:t>
            </w:r>
            <w:r w:rsidR="00E11D3C" w:rsidRPr="00200853">
              <w:rPr>
                <w:rFonts w:ascii="Malgun Gothic" w:eastAsia="Malgun Gothic" w:hAnsi="Malgun Gothic" w:hint="eastAsia"/>
                <w:lang w:val="en-US" w:eastAsia="ko-KR"/>
              </w:rPr>
              <w:t>원을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받게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E11D3C" w:rsidRPr="00200853">
              <w:rPr>
                <w:rFonts w:ascii="Malgun Gothic" w:eastAsia="Malgun Gothic" w:hAnsi="Malgun Gothic" w:hint="eastAsia"/>
                <w:lang w:val="en-US" w:eastAsia="ko-KR"/>
              </w:rPr>
              <w:t>됩니다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57CEEFD6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="008738BA">
              <w:rPr>
                <w:b/>
                <w:lang w:val="en-US"/>
              </w:rPr>
              <w:t xml:space="preserve">500,000 </w:t>
            </w:r>
            <w:r w:rsidR="008738BA" w:rsidRPr="008738BA">
              <w:rPr>
                <w:b/>
                <w:lang w:val="en-US"/>
              </w:rPr>
              <w:t>₩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4960" w:type="dxa"/>
          </w:tcPr>
          <w:p w14:paraId="38D3DBBB" w14:textId="77777777" w:rsidR="00D666D0" w:rsidRPr="002D6C03" w:rsidRDefault="00D666D0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D7053D" w14:paraId="7793FAA3" w14:textId="77777777" w:rsidTr="00D666D0">
        <w:tc>
          <w:tcPr>
            <w:tcW w:w="1277" w:type="dxa"/>
          </w:tcPr>
          <w:p w14:paraId="72F3185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2F93B62" w14:textId="3203DB4C" w:rsidR="00D666D0" w:rsidRPr="00200853" w:rsidRDefault="00070387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일반적</w:t>
            </w:r>
            <w:r w:rsidR="009E6012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으로</w:t>
            </w:r>
            <w:r w:rsidR="009E6012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9E6012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가난한</w:t>
            </w:r>
            <w:r w:rsidR="009E6012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9E6012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사람들은</w:t>
            </w:r>
            <w:r w:rsidR="009E6012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9E6012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소형차를</w:t>
            </w:r>
            <w:r w:rsidR="009E6012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9E6012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소유하고</w:t>
            </w:r>
            <w:r w:rsidR="009E6012"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</w:p>
        </w:tc>
        <w:tc>
          <w:tcPr>
            <w:tcW w:w="4820" w:type="dxa"/>
          </w:tcPr>
          <w:p w14:paraId="5E681BF4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14:paraId="5B055B7F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D7053D" w14:paraId="7C7C23E1" w14:textId="77777777" w:rsidTr="00D666D0">
        <w:tc>
          <w:tcPr>
            <w:tcW w:w="1277" w:type="dxa"/>
          </w:tcPr>
          <w:p w14:paraId="030347D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FE6AF22" w14:textId="4CA58CD4" w:rsidR="00D666D0" w:rsidRPr="00200853" w:rsidRDefault="00B401E9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작은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집에서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살며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비행</w:t>
            </w:r>
            <w:r w:rsidR="0093024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기를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적게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930248" w:rsidRPr="00200853">
              <w:rPr>
                <w:rFonts w:ascii="Malgun Gothic" w:eastAsia="Malgun Gothic" w:hAnsi="Malgun Gothic" w:hint="eastAsia"/>
                <w:lang w:val="en-US" w:eastAsia="ko-KR"/>
              </w:rPr>
              <w:t>타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기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때문에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화석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연료를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평균보다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적게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사용</w:t>
            </w:r>
            <w:r w:rsidR="0039736E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합니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FD98A83" w14:textId="77777777"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14:paraId="17A3A84C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D7053D" w14:paraId="1A363ECB" w14:textId="77777777" w:rsidTr="00D666D0">
        <w:tc>
          <w:tcPr>
            <w:tcW w:w="1277" w:type="dxa"/>
          </w:tcPr>
          <w:p w14:paraId="4179586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740AC4C" w14:textId="74029E78" w:rsidR="00D666D0" w:rsidRPr="00200853" w:rsidRDefault="009E6012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그들은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다른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모든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사람들과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같은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현금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786311" w:rsidRPr="00200853">
              <w:rPr>
                <w:rFonts w:ascii="Malgun Gothic" w:eastAsia="Malgun Gothic" w:hAnsi="Malgun Gothic" w:hint="eastAsia"/>
                <w:lang w:val="en-US" w:eastAsia="ko-KR"/>
              </w:rPr>
              <w:t>지원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받기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때문에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가난한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사람들은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일반적으로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7C2B79">
              <w:rPr>
                <w:rFonts w:ascii="Malgun Gothic" w:eastAsia="Malgun Gothic" w:hAnsi="Malgun Gothic" w:cs="Malgun Gothic" w:hint="eastAsia"/>
                <w:b/>
                <w:bCs/>
                <w:lang w:val="en-US" w:eastAsia="ko-KR"/>
                <w:rPrChange w:id="43" w:author="Mojitao" w:date="2021-08-05T21:33:00Z">
                  <w:rPr>
                    <w:rFonts w:ascii="Malgun Gothic" w:eastAsia="Malgun Gothic" w:hAnsi="Malgun Gothic" w:cs="Malgun Gothic" w:hint="eastAsia"/>
                    <w:lang w:val="en-US" w:eastAsia="ko-KR"/>
                  </w:rPr>
                </w:rPrChange>
              </w:rPr>
              <w:t>현금</w:t>
            </w:r>
            <w:r w:rsidR="00890A40" w:rsidRPr="007C2B79">
              <w:rPr>
                <w:rFonts w:ascii="Malgun Gothic" w:eastAsia="Malgun Gothic" w:hAnsi="Malgun Gothic" w:cs="Malgun Gothic" w:hint="eastAsia"/>
                <w:b/>
                <w:bCs/>
                <w:lang w:val="en-US" w:eastAsia="ko-KR"/>
                <w:rPrChange w:id="44" w:author="Mojitao" w:date="2021-08-05T21:33:00Z">
                  <w:rPr>
                    <w:rFonts w:ascii="Malgun Gothic" w:eastAsia="Malgun Gothic" w:hAnsi="Malgun Gothic" w:cs="Malgun Gothic" w:hint="eastAsia"/>
                    <w:lang w:val="en-US" w:eastAsia="ko-KR"/>
                  </w:rPr>
                </w:rPrChange>
              </w:rPr>
              <w:t>지원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함께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del w:id="45" w:author="Mojitao" w:date="2021-08-05T20:16:00Z">
              <w:r w:rsidRPr="00200853" w:rsidDel="0019721F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탄소세</w:delText>
              </w:r>
            </w:del>
            <w:ins w:id="46" w:author="Mojitao" w:date="2021-08-05T20:16:00Z">
              <w:r w:rsidR="0019721F" w:rsidRPr="0019721F">
                <w:rPr>
                  <w:rFonts w:ascii="Malgun Gothic" w:eastAsia="Malgun Gothic" w:hAnsi="Malgun Gothic" w:cs="Malgun Gothic" w:hint="eastAsia"/>
                  <w:b/>
                  <w:bCs/>
                  <w:lang w:val="en-US" w:eastAsia="ko-KR"/>
                </w:rPr>
                <w:t>탄소세</w:t>
              </w:r>
            </w:ins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이득을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880164" w:rsidRPr="00200853">
              <w:rPr>
                <w:rFonts w:ascii="Malgun Gothic" w:eastAsia="Malgun Gothic" w:hAnsi="Malgun Gothic" w:hint="eastAsia"/>
                <w:lang w:val="en-US" w:eastAsia="ko-KR"/>
              </w:rPr>
              <w:t>보게 됩니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71ED3C0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14:paraId="34AE350F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D7053D" w14:paraId="69ADF8D9" w14:textId="77777777" w:rsidTr="00D666D0">
        <w:tc>
          <w:tcPr>
            <w:tcW w:w="1277" w:type="dxa"/>
          </w:tcPr>
          <w:p w14:paraId="2E13AA05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36E451A" w14:textId="4373F137" w:rsidR="00D666D0" w:rsidRPr="00200853" w:rsidRDefault="009E6012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반대로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부자들은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C37E7E" w:rsidRPr="00200853">
              <w:rPr>
                <w:rFonts w:ascii="Malgun Gothic" w:eastAsia="Malgun Gothic" w:hAnsi="Malgun Gothic" w:hint="eastAsia"/>
                <w:lang w:val="en-US" w:eastAsia="ko-KR"/>
              </w:rPr>
              <w:t>손해를 볼 수 있습니다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785DD4A1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14:paraId="42B30AB1" w14:textId="77777777"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D7053D" w14:paraId="03F5F7F0" w14:textId="77777777" w:rsidTr="00D666D0">
        <w:tc>
          <w:tcPr>
            <w:tcW w:w="1277" w:type="dxa"/>
          </w:tcPr>
          <w:p w14:paraId="523080C9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29C984B3" w14:textId="75CA1C33" w:rsidR="00D666D0" w:rsidRPr="00200853" w:rsidRDefault="009E6012" w:rsidP="00936EE9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정책이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170FF9" w:rsidRPr="00200853">
              <w:rPr>
                <w:rFonts w:ascii="Malgun Gothic" w:eastAsia="Malgun Gothic" w:hAnsi="Malgun Gothic" w:hint="eastAsia"/>
                <w:iCs/>
                <w:lang w:val="en-US" w:eastAsia="ko-KR"/>
              </w:rPr>
              <w:t>성공할 수 있을까요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?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! </w:t>
            </w:r>
            <w:r w:rsidR="004C3032" w:rsidRPr="00200853">
              <w:rPr>
                <w:rFonts w:ascii="Malgun Gothic" w:eastAsia="Malgun Gothic" w:hAnsi="Malgun Gothic" w:hint="eastAsia"/>
                <w:iCs/>
                <w:lang w:val="en-US" w:eastAsia="ko-KR"/>
              </w:rPr>
              <w:t xml:space="preserve">현재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캐나다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브리티시</w:t>
            </w:r>
            <w:ins w:id="47" w:author="LEE Lilly, IEA/STO/EMO-EDO/DSU" w:date="2021-08-03T17:21:00Z">
              <w:r w:rsidR="00094B8A">
                <w:rPr>
                  <w:rFonts w:ascii="Malgun Gothic" w:eastAsia="Malgun Gothic" w:hAnsi="Malgun Gothic" w:cs="Malgun Gothic" w:hint="eastAsia"/>
                  <w:iCs/>
                  <w:lang w:val="en-US" w:eastAsia="ko-KR"/>
                </w:rPr>
                <w:t xml:space="preserve"> </w:t>
              </w:r>
            </w:ins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컬럼비아주는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2008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년부터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4C3032" w:rsidRPr="00644228">
              <w:rPr>
                <w:rFonts w:ascii="Malgun Gothic" w:eastAsia="Malgun Gothic" w:hAnsi="Malgun Gothic" w:hint="eastAsia"/>
                <w:b/>
                <w:bCs/>
                <w:iCs/>
                <w:lang w:val="en-US" w:eastAsia="ko-KR"/>
                <w:rPrChange w:id="48" w:author="Mojitao" w:date="2021-08-05T21:33:00Z">
                  <w:rPr>
                    <w:rFonts w:ascii="Malgun Gothic" w:eastAsia="Malgun Gothic" w:hAnsi="Malgun Gothic" w:hint="eastAsia"/>
                    <w:iCs/>
                    <w:lang w:val="en-US" w:eastAsia="ko-KR"/>
                  </w:rPr>
                </w:rPrChange>
              </w:rPr>
              <w:t>현금지원</w:t>
            </w:r>
            <w:r w:rsidR="004C3032" w:rsidRPr="00200853">
              <w:rPr>
                <w:rFonts w:ascii="Malgun Gothic" w:eastAsia="Malgun Gothic" w:hAnsi="Malgun Gothic" w:hint="eastAsia"/>
                <w:iCs/>
                <w:lang w:val="en-US" w:eastAsia="ko-KR"/>
              </w:rPr>
              <w:t xml:space="preserve">을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포함한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del w:id="49" w:author="Mojitao" w:date="2021-08-05T20:16:00Z">
              <w:r w:rsidRPr="00200853" w:rsidDel="0019721F">
                <w:rPr>
                  <w:rFonts w:ascii="Malgun Gothic" w:eastAsia="Malgun Gothic" w:hAnsi="Malgun Gothic" w:cs="Malgun Gothic" w:hint="eastAsia"/>
                  <w:iCs/>
                  <w:lang w:val="en-US" w:eastAsia="ko-KR"/>
                </w:rPr>
                <w:delText>탄소세</w:delText>
              </w:r>
            </w:del>
            <w:ins w:id="50" w:author="Mojitao" w:date="2021-08-05T20:16:00Z">
              <w:r w:rsidR="0019721F" w:rsidRPr="0019721F">
                <w:rPr>
                  <w:rFonts w:ascii="Malgun Gothic" w:eastAsia="Malgun Gothic" w:hAnsi="Malgun Gothic" w:cs="Malgun Gothic" w:hint="eastAsia"/>
                  <w:b/>
                  <w:bCs/>
                  <w:iCs/>
                  <w:lang w:val="en-US" w:eastAsia="ko-KR"/>
                </w:rPr>
                <w:t>탄소세</w:t>
              </w:r>
            </w:ins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를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부과하고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있습니다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2F48D29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14:paraId="6AD83855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14:paraId="72CCE993" w14:textId="77777777" w:rsidTr="00D666D0">
        <w:tc>
          <w:tcPr>
            <w:tcW w:w="1277" w:type="dxa"/>
          </w:tcPr>
          <w:p w14:paraId="0E356AC3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324D73A3" w14:textId="7819BB73" w:rsidR="00D666D0" w:rsidRPr="00200853" w:rsidRDefault="00254DF9" w:rsidP="00936EE9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연구에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따르면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정책은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탄소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배출을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줄이고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</w:p>
        </w:tc>
        <w:tc>
          <w:tcPr>
            <w:tcW w:w="4820" w:type="dxa"/>
          </w:tcPr>
          <w:p w14:paraId="605A01EA" w14:textId="77777777"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14:paraId="780855B5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D7053D" w14:paraId="5AB12066" w14:textId="77777777" w:rsidTr="00D666D0">
        <w:tc>
          <w:tcPr>
            <w:tcW w:w="1277" w:type="dxa"/>
          </w:tcPr>
          <w:p w14:paraId="3A29B11A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6C7C004B" w14:textId="39938E6B" w:rsidR="00D666D0" w:rsidRPr="00200853" w:rsidRDefault="004C3032" w:rsidP="00936EE9">
            <w:pPr>
              <w:rPr>
                <w:rFonts w:ascii="Malgun Gothic" w:eastAsia="Malgun Gothic" w:hAnsi="Malgun Gothic"/>
                <w:iCs/>
                <w:lang w:eastAsia="ko-KR"/>
              </w:rPr>
            </w:pPr>
            <w:r w:rsidRPr="00200853">
              <w:rPr>
                <w:rFonts w:ascii="Malgun Gothic" w:eastAsia="Malgun Gothic" w:hAnsi="Malgun Gothic" w:hint="eastAsia"/>
                <w:iCs/>
                <w:lang w:eastAsia="ko-KR"/>
              </w:rPr>
              <w:t>일자리를 늘렸으며</w:t>
            </w:r>
          </w:p>
        </w:tc>
        <w:tc>
          <w:tcPr>
            <w:tcW w:w="4820" w:type="dxa"/>
          </w:tcPr>
          <w:p w14:paraId="6C2432E2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14:paraId="43C0E8D6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14:paraId="734D39E5" w14:textId="77777777" w:rsidTr="00D666D0">
        <w:tc>
          <w:tcPr>
            <w:tcW w:w="1277" w:type="dxa"/>
          </w:tcPr>
          <w:p w14:paraId="5834CDE8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7CCC29D9" w14:textId="0FB1E825" w:rsidR="00D666D0" w:rsidRPr="00200853" w:rsidRDefault="004C3032" w:rsidP="00936EE9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대다수의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사람들을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부유하게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만들었습니다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F6E719A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960" w:type="dxa"/>
          </w:tcPr>
          <w:p w14:paraId="0B08FFE2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D7053D" w14:paraId="24F99A79" w14:textId="77777777" w:rsidTr="00D666D0">
        <w:tc>
          <w:tcPr>
            <w:tcW w:w="1277" w:type="dxa"/>
          </w:tcPr>
          <w:p w14:paraId="74B2FA41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11377764" w14:textId="226177CA" w:rsidR="00D666D0" w:rsidRPr="00200853" w:rsidRDefault="00094B8A" w:rsidP="00936EE9">
            <w:pPr>
              <w:rPr>
                <w:rFonts w:ascii="Malgun Gothic" w:eastAsia="Malgun Gothic" w:hAnsi="Malgun Gothic"/>
                <w:iCs/>
                <w:lang w:eastAsia="ko-KR"/>
              </w:rPr>
            </w:pPr>
            <w:ins w:id="51" w:author="LEE Lilly, IEA/STO/EMO-EDO/DSU" w:date="2021-08-03T17:21:00Z">
              <w:r>
                <w:rPr>
                  <w:rFonts w:ascii="Malgun Gothic" w:eastAsia="Malgun Gothic" w:hAnsi="Malgun Gothic" w:cs="Malgun Gothic" w:hint="eastAsia"/>
                  <w:iCs/>
                  <w:lang w:eastAsia="ko-KR"/>
                </w:rPr>
                <w:t>마지막</w:t>
              </w:r>
            </w:ins>
            <w:del w:id="52" w:author="LEE Lilly, IEA/STO/EMO-EDO/DSU" w:date="2021-08-03T17:21:00Z">
              <w:r w:rsidR="009E2A1A" w:rsidRPr="00200853" w:rsidDel="00094B8A">
                <w:rPr>
                  <w:rFonts w:ascii="Malgun Gothic" w:eastAsia="Malgun Gothic" w:hAnsi="Malgun Gothic" w:cs="Malgun Gothic" w:hint="eastAsia"/>
                  <w:iCs/>
                  <w:lang w:eastAsia="ko-KR"/>
                </w:rPr>
                <w:delText>최근</w:delText>
              </w:r>
            </w:del>
            <w:r w:rsidR="009E2A1A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 xml:space="preserve"> </w:t>
            </w:r>
            <w:r w:rsidR="00386D1D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정책은</w:t>
            </w:r>
            <w:r w:rsidR="00386D1D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386D1D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정부가</w:t>
            </w:r>
            <w:r w:rsidR="00386D1D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386D1D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추가로</w:t>
            </w:r>
            <w:r w:rsidR="00386D1D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386D1D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부담하는</w:t>
            </w:r>
            <w:r w:rsidR="00386D1D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386D1D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부채로</w:t>
            </w:r>
            <w:r w:rsidR="00386D1D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386D1D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자금을</w:t>
            </w:r>
            <w:r w:rsidR="00386D1D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386D1D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조달하는</w:t>
            </w:r>
            <w:r w:rsidR="00386D1D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</w:p>
        </w:tc>
        <w:tc>
          <w:tcPr>
            <w:tcW w:w="4820" w:type="dxa"/>
          </w:tcPr>
          <w:p w14:paraId="17EC00D6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14:paraId="53E8CC7C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D7053D" w14:paraId="36C099B3" w14:textId="77777777" w:rsidTr="00D666D0">
        <w:tc>
          <w:tcPr>
            <w:tcW w:w="1277" w:type="dxa"/>
          </w:tcPr>
          <w:p w14:paraId="16A7DD3D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0DF395D" w14:textId="5FA3B289" w:rsidR="00D666D0" w:rsidRPr="00200853" w:rsidRDefault="008B6456" w:rsidP="00936EE9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녹색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인프라에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대한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대규모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공공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투자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프로그램입니다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>.</w:t>
            </w:r>
          </w:p>
        </w:tc>
        <w:tc>
          <w:tcPr>
            <w:tcW w:w="4820" w:type="dxa"/>
          </w:tcPr>
          <w:p w14:paraId="4EA8743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14:paraId="2F7F03C6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D7053D" w14:paraId="7B530C37" w14:textId="77777777" w:rsidTr="00D666D0">
        <w:tc>
          <w:tcPr>
            <w:tcW w:w="1277" w:type="dxa"/>
          </w:tcPr>
          <w:p w14:paraId="15D5288B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D811F09" w14:textId="60D9EEC8" w:rsidR="00D666D0" w:rsidRPr="00200853" w:rsidRDefault="00CC5FDE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녹색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인프라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프로그램은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기후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변화를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멈추는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데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필요한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에너지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인프라</w:t>
            </w:r>
            <w:ins w:id="53" w:author="LEE Lilly, IEA/STO/EMO-EDO/DSU" w:date="2021-08-03T17:23:00Z">
              <w:r w:rsidR="00553EB1">
                <w:rPr>
                  <w:rFonts w:ascii="Malgun Gothic" w:eastAsia="Malgun Gothic" w:hAnsi="Malgun Gothic" w:cs="Malgun Gothic" w:hint="eastAsia"/>
                  <w:lang w:val="en-US" w:eastAsia="ko-KR"/>
                </w:rPr>
                <w:t xml:space="preserve">의 전환을 가져올 수 </w:t>
              </w:r>
            </w:ins>
            <w:del w:id="54" w:author="LEE Lilly, IEA/STO/EMO-EDO/DSU" w:date="2021-08-03T17:23:00Z">
              <w:r w:rsidR="00FB6E3B" w:rsidRPr="00200853" w:rsidDel="00553EB1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 xml:space="preserve">를 전환할 수 </w:delText>
              </w:r>
            </w:del>
            <w:r w:rsidR="00FB6E3B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있으나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정부가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자금을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지원하는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다른</w:t>
            </w:r>
            <w:del w:id="55" w:author="LEE Lilly, IEA/STO/EMO-EDO/DSU" w:date="2021-08-03T17:23:00Z">
              <w:r w:rsidRPr="00200853" w:rsidDel="00553EB1">
                <w:rPr>
                  <w:rFonts w:ascii="Malgun Gothic" w:eastAsia="Malgun Gothic" w:hAnsi="Malgun Gothic"/>
                  <w:lang w:val="en-US" w:eastAsia="ko-KR"/>
                </w:rPr>
                <w:delText xml:space="preserve"> </w:delText>
              </w:r>
              <w:r w:rsidRPr="00200853" w:rsidDel="00553EB1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가능한</w:delText>
              </w:r>
            </w:del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lastRenderedPageBreak/>
              <w:t>프로젝트들</w:t>
            </w:r>
            <w:ins w:id="56" w:author="LEE Lilly, IEA/STO/EMO-EDO/DSU" w:date="2021-08-03T17:24:00Z">
              <w:r w:rsidR="00553EB1">
                <w:rPr>
                  <w:rFonts w:ascii="Malgun Gothic" w:eastAsia="Malgun Gothic" w:hAnsi="Malgun Gothic" w:cs="Malgun Gothic" w:hint="eastAsia"/>
                  <w:lang w:val="en-US" w:eastAsia="ko-KR"/>
                </w:rPr>
                <w:t xml:space="preserve">이 </w:t>
              </w:r>
            </w:ins>
            <w:del w:id="57" w:author="LEE Lilly, IEA/STO/EMO-EDO/DSU" w:date="2021-08-03T17:24:00Z">
              <w:r w:rsidRPr="00200853" w:rsidDel="00553EB1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을</w:delText>
              </w:r>
              <w:r w:rsidRPr="00200853" w:rsidDel="00553EB1">
                <w:rPr>
                  <w:rFonts w:ascii="Malgun Gothic" w:eastAsia="Malgun Gothic" w:hAnsi="Malgun Gothic"/>
                  <w:lang w:val="en-US" w:eastAsia="ko-KR"/>
                </w:rPr>
                <w:delText xml:space="preserve"> </w:delText>
              </w:r>
            </w:del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희생</w:t>
            </w:r>
            <w:ins w:id="58" w:author="LEE Lilly, IEA/STO/EMO-EDO/DSU" w:date="2021-08-03T17:24:00Z">
              <w:r w:rsidR="00553EB1">
                <w:rPr>
                  <w:rFonts w:ascii="Malgun Gothic" w:eastAsia="Malgun Gothic" w:hAnsi="Malgun Gothic" w:cs="Malgun Gothic" w:hint="eastAsia"/>
                  <w:lang w:val="en-US" w:eastAsia="ko-KR"/>
                </w:rPr>
                <w:t xml:space="preserve">될 </w:t>
              </w:r>
            </w:ins>
            <w:del w:id="59" w:author="LEE Lilly, IEA/STO/EMO-EDO/DSU" w:date="2021-08-03T17:24:00Z">
              <w:r w:rsidR="00FB6E3B" w:rsidRPr="00200853" w:rsidDel="00553EB1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할</w:delText>
              </w:r>
              <w:r w:rsidRPr="00200853" w:rsidDel="00553EB1">
                <w:rPr>
                  <w:rFonts w:ascii="Malgun Gothic" w:eastAsia="Malgun Gothic" w:hAnsi="Malgun Gothic"/>
                  <w:lang w:val="en-US" w:eastAsia="ko-KR"/>
                </w:rPr>
                <w:delText xml:space="preserve"> </w:delText>
              </w:r>
            </w:del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수도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있</w:t>
            </w:r>
            <w:r w:rsidR="00FB6E3B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습니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. </w:t>
            </w:r>
            <w:r w:rsidR="000B61A2" w:rsidRPr="00200853">
              <w:rPr>
                <w:rFonts w:ascii="Malgun Gothic" w:eastAsia="Malgun Gothic" w:hAnsi="Malgun Gothic" w:hint="eastAsia"/>
                <w:b/>
                <w:bCs/>
                <w:lang w:val="en-US" w:eastAsia="ko-KR"/>
              </w:rPr>
              <w:t>한국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에서는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대중교통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</w:p>
        </w:tc>
        <w:tc>
          <w:tcPr>
            <w:tcW w:w="4820" w:type="dxa"/>
          </w:tcPr>
          <w:p w14:paraId="4D905B22" w14:textId="77777777" w:rsidR="00D666D0" w:rsidRPr="002D6C03" w:rsidRDefault="00D666D0" w:rsidP="008738BA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8738BA">
              <w:rPr>
                <w:b/>
                <w:lang w:val="en-US"/>
              </w:rPr>
              <w:t>South Korea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8738BA">
              <w:rPr>
                <w:b/>
                <w:lang w:val="en-US"/>
              </w:rPr>
              <w:t>1 million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14:paraId="36051067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D7053D" w14:paraId="47315563" w14:textId="77777777" w:rsidTr="00D666D0">
        <w:tc>
          <w:tcPr>
            <w:tcW w:w="1277" w:type="dxa"/>
          </w:tcPr>
          <w:p w14:paraId="3C08A127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21B22B8" w14:textId="54D4F616" w:rsidR="00D666D0" w:rsidRPr="00200853" w:rsidRDefault="00A270D7" w:rsidP="00936EE9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재생 가능 에너지 발전소,</w:t>
            </w:r>
          </w:p>
        </w:tc>
        <w:tc>
          <w:tcPr>
            <w:tcW w:w="4820" w:type="dxa"/>
          </w:tcPr>
          <w:p w14:paraId="560FC69B" w14:textId="77777777"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14:paraId="36431960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D7053D" w14:paraId="5AFBCDD6" w14:textId="77777777" w:rsidTr="00D666D0">
        <w:tc>
          <w:tcPr>
            <w:tcW w:w="1277" w:type="dxa"/>
          </w:tcPr>
          <w:p w14:paraId="4AA584D1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AE51533" w14:textId="60DA58E2" w:rsidR="00D666D0" w:rsidRPr="00200853" w:rsidRDefault="00A270D7" w:rsidP="00936EE9">
            <w:pPr>
              <w:rPr>
                <w:rFonts w:ascii="Malgun Gothic" w:eastAsia="Malgun Gothic" w:hAnsi="Malgun Gothic"/>
                <w:lang w:val="en-US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건물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단열재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,</w:t>
            </w:r>
          </w:p>
        </w:tc>
        <w:tc>
          <w:tcPr>
            <w:tcW w:w="4820" w:type="dxa"/>
          </w:tcPr>
          <w:p w14:paraId="516B261C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14:paraId="16A1DF2F" w14:textId="77777777"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D7053D" w14:paraId="36EA8D32" w14:textId="77777777" w:rsidTr="00D666D0">
        <w:tc>
          <w:tcPr>
            <w:tcW w:w="1277" w:type="dxa"/>
          </w:tcPr>
          <w:p w14:paraId="09147AB0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1B373A6" w14:textId="5ED1AAA0" w:rsidR="00D666D0" w:rsidRPr="00200853" w:rsidRDefault="002B6024" w:rsidP="00936EE9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hint="eastAsia"/>
                <w:lang w:val="en-US" w:eastAsia="ko-KR"/>
              </w:rPr>
              <w:t>친환경적인 농업 등 친환경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분야에서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/>
                <w:b/>
                <w:bCs/>
                <w:lang w:val="en-US" w:eastAsia="ko-KR"/>
              </w:rPr>
              <w:t>100</w:t>
            </w:r>
            <w:r w:rsidRPr="00200853">
              <w:rPr>
                <w:rFonts w:ascii="Malgun Gothic" w:eastAsia="Malgun Gothic" w:hAnsi="Malgun Gothic" w:cs="Malgun Gothic" w:hint="eastAsia"/>
                <w:b/>
                <w:bCs/>
                <w:lang w:val="en-US" w:eastAsia="ko-KR"/>
              </w:rPr>
              <w:t>만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개의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일자리가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창출될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있지만</w:t>
            </w:r>
          </w:p>
        </w:tc>
        <w:tc>
          <w:tcPr>
            <w:tcW w:w="4820" w:type="dxa"/>
          </w:tcPr>
          <w:p w14:paraId="0C688C9C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14:paraId="21E70654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D7053D" w14:paraId="7A3E698B" w14:textId="77777777" w:rsidTr="00D666D0">
        <w:tc>
          <w:tcPr>
            <w:tcW w:w="1277" w:type="dxa"/>
          </w:tcPr>
          <w:p w14:paraId="5F379858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72DC585C" w14:textId="710D44E3" w:rsidR="00D666D0" w:rsidRPr="00200853" w:rsidRDefault="0009461C" w:rsidP="00936EE9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화석연료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산업에서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9721F">
              <w:rPr>
                <w:rFonts w:ascii="Malgun Gothic" w:eastAsia="Malgun Gothic" w:hAnsi="Malgun Gothic"/>
                <w:b/>
                <w:bCs/>
                <w:lang w:val="en-US" w:eastAsia="ko-KR"/>
                <w:rPrChange w:id="60" w:author="Mojitao" w:date="2021-08-05T20:15:00Z">
                  <w:rPr>
                    <w:rFonts w:ascii="Malgun Gothic" w:eastAsia="Malgun Gothic" w:hAnsi="Malgun Gothic"/>
                    <w:lang w:val="en-US" w:eastAsia="ko-KR"/>
                  </w:rPr>
                </w:rPrChange>
              </w:rPr>
              <w:t>20</w:t>
            </w:r>
            <w:r w:rsidRPr="0019721F">
              <w:rPr>
                <w:rFonts w:ascii="Malgun Gothic" w:eastAsia="Malgun Gothic" w:hAnsi="Malgun Gothic" w:cs="Malgun Gothic" w:hint="eastAsia"/>
                <w:b/>
                <w:bCs/>
                <w:lang w:val="en-US" w:eastAsia="ko-KR"/>
                <w:rPrChange w:id="61" w:author="Mojitao" w:date="2021-08-05T20:15:00Z">
                  <w:rPr>
                    <w:rFonts w:ascii="Malgun Gothic" w:eastAsia="Malgun Gothic" w:hAnsi="Malgun Gothic" w:cs="Malgun Gothic" w:hint="eastAsia"/>
                    <w:lang w:val="en-US" w:eastAsia="ko-KR"/>
                  </w:rPr>
                </w:rPrChange>
              </w:rPr>
              <w:t>만</w:t>
            </w:r>
            <w:r w:rsidRPr="0019721F">
              <w:rPr>
                <w:rFonts w:ascii="Malgun Gothic" w:eastAsia="Malgun Gothic" w:hAnsi="Malgun Gothic"/>
                <w:b/>
                <w:bCs/>
                <w:lang w:val="en-US" w:eastAsia="ko-KR"/>
                <w:rPrChange w:id="62" w:author="Mojitao" w:date="2021-08-05T20:15:00Z">
                  <w:rPr>
                    <w:rFonts w:ascii="Malgun Gothic" w:eastAsia="Malgun Gothic" w:hAnsi="Malgun Gothic"/>
                    <w:lang w:val="en-US" w:eastAsia="ko-KR"/>
                  </w:rPr>
                </w:rPrChange>
              </w:rPr>
              <w:t xml:space="preserve"> </w:t>
            </w:r>
            <w:r w:rsidRPr="0019721F">
              <w:rPr>
                <w:rFonts w:ascii="Malgun Gothic" w:eastAsia="Malgun Gothic" w:hAnsi="Malgun Gothic" w:cs="Malgun Gothic" w:hint="eastAsia"/>
                <w:b/>
                <w:bCs/>
                <w:lang w:val="en-US" w:eastAsia="ko-KR"/>
                <w:rPrChange w:id="63" w:author="Mojitao" w:date="2021-08-05T20:15:00Z">
                  <w:rPr>
                    <w:rFonts w:ascii="Malgun Gothic" w:eastAsia="Malgun Gothic" w:hAnsi="Malgun Gothic" w:cs="Malgun Gothic" w:hint="eastAsia"/>
                    <w:lang w:val="en-US" w:eastAsia="ko-KR"/>
                  </w:rPr>
                </w:rPrChange>
              </w:rPr>
              <w:t>명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일자리를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잃을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있</w:t>
            </w:r>
            <w:r w:rsidR="00224CAA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습니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0A36ACF3" w14:textId="77777777" w:rsidR="00D666D0" w:rsidRPr="00936EE9" w:rsidRDefault="00D666D0" w:rsidP="008738BA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8738BA">
              <w:rPr>
                <w:b/>
                <w:lang w:val="en-US"/>
              </w:rPr>
              <w:t>200 000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14:paraId="6E958C90" w14:textId="77777777"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1C6905" w:rsidRPr="00D7053D" w14:paraId="24EABFDA" w14:textId="77777777" w:rsidTr="00D666D0">
        <w:tc>
          <w:tcPr>
            <w:tcW w:w="1277" w:type="dxa"/>
          </w:tcPr>
          <w:p w14:paraId="4763F5CD" w14:textId="77777777" w:rsidR="001C6905" w:rsidRPr="00C54C34" w:rsidRDefault="001C6905" w:rsidP="001C6905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0D9A07F" w14:textId="646AA6F3" w:rsidR="001C6905" w:rsidRPr="00200853" w:rsidRDefault="001C6905" w:rsidP="001C6905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일반적으로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,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모든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기후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정책은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경제를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더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8B14AD" w:rsidRPr="00200853">
              <w:rPr>
                <w:rFonts w:ascii="Malgun Gothic" w:eastAsia="Malgun Gothic" w:hAnsi="Malgun Gothic" w:hint="eastAsia"/>
                <w:lang w:eastAsia="ko-KR"/>
              </w:rPr>
              <w:t>친환경적이고</w:t>
            </w:r>
            <w:r w:rsidRPr="00200853">
              <w:rPr>
                <w:rFonts w:ascii="Malgun Gothic" w:eastAsia="Malgun Gothic" w:hAnsi="Malgun Gothic"/>
                <w:lang w:eastAsia="ko-KR"/>
              </w:rPr>
              <w:t>,</w:t>
            </w:r>
            <w:r w:rsidR="008B14AD"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8B14AD" w:rsidRPr="00200853">
              <w:rPr>
                <w:rFonts w:ascii="Malgun Gothic" w:eastAsia="Malgun Gothic" w:hAnsi="Malgun Gothic" w:hint="eastAsia"/>
                <w:lang w:eastAsia="ko-KR"/>
              </w:rPr>
              <w:t>더욱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안전하고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, </w:t>
            </w:r>
            <w:r w:rsidR="008B14AD" w:rsidRPr="00200853">
              <w:rPr>
                <w:rFonts w:ascii="Malgun Gothic" w:eastAsia="Malgun Gothic" w:hAnsi="Malgun Gothic" w:hint="eastAsia"/>
                <w:lang w:eastAsia="ko-KR"/>
              </w:rPr>
              <w:t>적게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오염된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세계로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변화시킬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수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있는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잠재력을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가지고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있</w:t>
            </w:r>
            <w:r w:rsidR="008B14AD" w:rsidRPr="00200853">
              <w:rPr>
                <w:rFonts w:ascii="Malgun Gothic" w:eastAsia="Malgun Gothic" w:hAnsi="Malgun Gothic" w:cs="Malgun Gothic" w:hint="eastAsia"/>
                <w:lang w:eastAsia="ko-KR"/>
              </w:rPr>
              <w:t>습니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. </w:t>
            </w:r>
          </w:p>
        </w:tc>
        <w:tc>
          <w:tcPr>
            <w:tcW w:w="4820" w:type="dxa"/>
          </w:tcPr>
          <w:p w14:paraId="17EF1EFA" w14:textId="77777777" w:rsidR="001C6905" w:rsidRPr="002D6C03" w:rsidRDefault="001C6905" w:rsidP="001C690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14:paraId="4B841371" w14:textId="77777777" w:rsidR="001C6905" w:rsidRPr="002D6C03" w:rsidRDefault="001C6905" w:rsidP="001C690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1C6905" w:rsidRPr="00D7053D" w14:paraId="11D9E628" w14:textId="77777777" w:rsidTr="00D666D0">
        <w:tc>
          <w:tcPr>
            <w:tcW w:w="1277" w:type="dxa"/>
          </w:tcPr>
          <w:p w14:paraId="5CCED3F4" w14:textId="77777777" w:rsidR="001C6905" w:rsidRPr="00C54C34" w:rsidRDefault="001C6905" w:rsidP="001C6905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05A6159B" w14:textId="5D2CF513" w:rsidR="001C6905" w:rsidRPr="00200853" w:rsidRDefault="001C6905" w:rsidP="001C6905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이러한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0A59" w:rsidRPr="00200853">
              <w:rPr>
                <w:rFonts w:ascii="Malgun Gothic" w:eastAsia="Malgun Gothic" w:hAnsi="Malgun Gothic" w:hint="eastAsia"/>
                <w:lang w:eastAsia="ko-KR"/>
              </w:rPr>
              <w:t>친환경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CF674A" w:rsidRPr="00200853">
              <w:rPr>
                <w:rFonts w:ascii="Malgun Gothic" w:eastAsia="Malgun Gothic" w:hAnsi="Malgun Gothic" w:hint="eastAsia"/>
                <w:lang w:eastAsia="ko-KR"/>
              </w:rPr>
              <w:t>전환은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ins w:id="64" w:author="LEE Lilly, IEA/STO/EMO-EDO/DSU" w:date="2021-08-03T17:25:00Z">
              <w:r w:rsidR="00553EB1">
                <w:rPr>
                  <w:rFonts w:ascii="Malgun Gothic" w:eastAsia="Malgun Gothic" w:hAnsi="Malgun Gothic" w:hint="eastAsia"/>
                  <w:lang w:eastAsia="ko-KR"/>
                </w:rPr>
                <w:t xml:space="preserve">몇 가지의 </w:t>
              </w:r>
            </w:ins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단점을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가지고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있</w:t>
            </w:r>
            <w:r w:rsidR="00125485" w:rsidRPr="00200853">
              <w:rPr>
                <w:rFonts w:ascii="Malgun Gothic" w:eastAsia="Malgun Gothic" w:hAnsi="Malgun Gothic" w:cs="Malgun Gothic" w:hint="eastAsia"/>
                <w:lang w:eastAsia="ko-KR"/>
              </w:rPr>
              <w:t>습니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.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사람들은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654B7E" w:rsidRPr="00200853">
              <w:rPr>
                <w:rFonts w:ascii="Malgun Gothic" w:eastAsia="Malgun Gothic" w:hAnsi="Malgun Gothic" w:hint="eastAsia"/>
                <w:lang w:eastAsia="ko-KR"/>
              </w:rPr>
              <w:t xml:space="preserve">생활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습관을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바꾸어야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것이고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, </w:t>
            </w:r>
            <w:r w:rsidR="00654B7E" w:rsidRPr="00200853">
              <w:rPr>
                <w:rFonts w:ascii="Malgun Gothic" w:eastAsia="Malgun Gothic" w:hAnsi="Malgun Gothic" w:hint="eastAsia"/>
                <w:lang w:eastAsia="ko-KR"/>
              </w:rPr>
              <w:t xml:space="preserve">일부는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심지어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직업을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바꾸어야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654B7E" w:rsidRPr="00200853">
              <w:rPr>
                <w:rFonts w:ascii="Malgun Gothic" w:eastAsia="Malgun Gothic" w:hAnsi="Malgun Gothic" w:hint="eastAsia"/>
                <w:lang w:eastAsia="ko-KR"/>
              </w:rPr>
              <w:t>수도 있습니다.</w:t>
            </w:r>
          </w:p>
        </w:tc>
        <w:tc>
          <w:tcPr>
            <w:tcW w:w="4820" w:type="dxa"/>
          </w:tcPr>
          <w:p w14:paraId="4F97863E" w14:textId="77777777" w:rsidR="001C6905" w:rsidRPr="002D6C03" w:rsidRDefault="001C6905" w:rsidP="001C690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14:paraId="0305D570" w14:textId="77777777" w:rsidR="001C6905" w:rsidRPr="00A67F24" w:rsidRDefault="001C6905" w:rsidP="001C690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14:paraId="437817E9" w14:textId="77777777" w:rsidTr="00D666D0">
        <w:tc>
          <w:tcPr>
            <w:tcW w:w="1277" w:type="dxa"/>
          </w:tcPr>
          <w:p w14:paraId="6F5F5669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3782EEBC" w14:textId="5865E786" w:rsidR="00D666D0" w:rsidRPr="00200853" w:rsidRDefault="00F724F5" w:rsidP="00F14A87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예를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들어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315F59">
              <w:rPr>
                <w:rFonts w:ascii="Malgun Gothic" w:eastAsia="Malgun Gothic" w:hAnsi="Malgun Gothic" w:cs="Malgun Gothic" w:hint="eastAsia"/>
                <w:b/>
                <w:bCs/>
                <w:iCs/>
                <w:lang w:val="en-US" w:eastAsia="ko-KR"/>
              </w:rPr>
              <w:t>정유공장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과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같은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오염</w:t>
            </w:r>
            <w:ins w:id="65" w:author="LEE Lilly, IEA/STO/EMO-EDO/DSU" w:date="2021-08-03T17:25:00Z">
              <w:r w:rsidR="009D29D4">
                <w:rPr>
                  <w:rFonts w:ascii="Malgun Gothic" w:eastAsia="Malgun Gothic" w:hAnsi="Malgun Gothic" w:cs="Malgun Gothic" w:hint="eastAsia"/>
                  <w:iCs/>
                  <w:lang w:val="en-US" w:eastAsia="ko-KR"/>
                </w:rPr>
                <w:t>하는 산업</w:t>
              </w:r>
            </w:ins>
            <w:r w:rsidR="007C40D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부문에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대한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수요가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줄어들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것</w:t>
            </w:r>
            <w:r w:rsidR="00512D2C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입니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.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그러나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이러한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ins w:id="66" w:author="LEE Lilly, IEA/STO/EMO-EDO/DSU" w:date="2021-08-03T17:26:00Z">
              <w:r w:rsidR="009D29D4">
                <w:rPr>
                  <w:rFonts w:ascii="Malgun Gothic" w:eastAsia="Malgun Gothic" w:hAnsi="Malgun Gothic" w:cs="Malgun Gothic" w:hint="eastAsia"/>
                  <w:iCs/>
                  <w:lang w:val="en-US" w:eastAsia="ko-KR"/>
                </w:rPr>
                <w:t>산업</w:t>
              </w:r>
            </w:ins>
            <w:del w:id="67" w:author="LEE Lilly, IEA/STO/EMO-EDO/DSU" w:date="2021-08-03T17:26:00Z">
              <w:r w:rsidRPr="00200853" w:rsidDel="009D29D4">
                <w:rPr>
                  <w:rFonts w:ascii="Malgun Gothic" w:eastAsia="Malgun Gothic" w:hAnsi="Malgun Gothic" w:cs="Malgun Gothic" w:hint="eastAsia"/>
                  <w:iCs/>
                  <w:lang w:val="en-US" w:eastAsia="ko-KR"/>
                </w:rPr>
                <w:delText>분야</w:delText>
              </w:r>
            </w:del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의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근로자들이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다른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곳에서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새로운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일자리를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찾을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수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있도록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재교육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옵션이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제공될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것</w:t>
            </w:r>
            <w:r w:rsidR="00CF674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입니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50D6E0D" w14:textId="77777777" w:rsidR="00D666D0" w:rsidRPr="002D6C03" w:rsidRDefault="00D666D0" w:rsidP="005934AB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="005934AB">
              <w:rPr>
                <w:b/>
                <w:iCs/>
                <w:lang w:val="en-US"/>
              </w:rPr>
              <w:t>oil refineries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14:paraId="5F43B4B3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</w:t>
            </w:r>
            <w:proofErr w:type="gramStart"/>
            <w:r w:rsidRPr="00A67F24">
              <w:rPr>
                <w:iCs/>
                <w:lang w:val="en-US"/>
              </w:rPr>
              <w:t>i.e.</w:t>
            </w:r>
            <w:proofErr w:type="gramEnd"/>
            <w:r w:rsidRPr="00A67F24">
              <w:rPr>
                <w:iCs/>
                <w:lang w:val="en-US"/>
              </w:rPr>
              <w:t xml:space="preserve"> the coal miner becomes a construction worker)</w:t>
            </w:r>
          </w:p>
        </w:tc>
      </w:tr>
      <w:tr w:rsidR="00D666D0" w:rsidRPr="00D16592" w14:paraId="589D95C6" w14:textId="77777777" w:rsidTr="00D666D0">
        <w:tc>
          <w:tcPr>
            <w:tcW w:w="1277" w:type="dxa"/>
          </w:tcPr>
          <w:p w14:paraId="713A1A29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252" w:type="dxa"/>
          </w:tcPr>
          <w:p w14:paraId="5D0A92E6" w14:textId="4CAA0013" w:rsidR="00D666D0" w:rsidRPr="00200853" w:rsidRDefault="009D29D4">
            <w:pPr>
              <w:rPr>
                <w:rFonts w:ascii="Malgun Gothic" w:eastAsia="Malgun Gothic" w:hAnsi="Malgun Gothic"/>
                <w:iCs/>
                <w:lang w:eastAsia="ko-KR"/>
              </w:rPr>
            </w:pPr>
            <w:ins w:id="68" w:author="LEE Lilly, IEA/STO/EMO-EDO/DSU" w:date="2021-08-03T17:27:00Z">
              <w:r>
                <w:rPr>
                  <w:rFonts w:ascii="Malgun Gothic" w:eastAsia="Malgun Gothic" w:hAnsi="Malgun Gothic" w:cs="Malgun Gothic" w:hint="eastAsia"/>
                  <w:iCs/>
                  <w:lang w:eastAsia="ko-KR"/>
                </w:rPr>
                <w:t>장점 또한 있습니다.</w:t>
              </w:r>
              <w:r>
                <w:rPr>
                  <w:rFonts w:ascii="Malgun Gothic" w:eastAsia="Malgun Gothic" w:hAnsi="Malgun Gothic" w:cs="Malgun Gothic"/>
                  <w:iCs/>
                  <w:lang w:eastAsia="ko-KR"/>
                </w:rPr>
                <w:t xml:space="preserve"> </w:t>
              </w:r>
            </w:ins>
            <w:del w:id="69" w:author="LEE Lilly, IEA/STO/EMO-EDO/DSU" w:date="2021-08-03T17:27:00Z">
              <w:r w:rsidR="00F724F5" w:rsidRPr="00200853" w:rsidDel="009D29D4">
                <w:rPr>
                  <w:rFonts w:ascii="Malgun Gothic" w:eastAsia="Malgun Gothic" w:hAnsi="Malgun Gothic" w:cs="Malgun Gothic" w:hint="eastAsia"/>
                  <w:iCs/>
                  <w:lang w:eastAsia="ko-KR"/>
                </w:rPr>
                <w:delText>그리고</w:delText>
              </w:r>
              <w:r w:rsidR="00F724F5" w:rsidRPr="00200853" w:rsidDel="009D29D4">
                <w:rPr>
                  <w:rFonts w:ascii="Malgun Gothic" w:eastAsia="Malgun Gothic" w:hAnsi="Malgun Gothic"/>
                  <w:iCs/>
                  <w:lang w:eastAsia="ko-KR"/>
                </w:rPr>
                <w:delText xml:space="preserve"> </w:delText>
              </w:r>
            </w:del>
            <w:r w:rsidR="002238AE" w:rsidRPr="00200853">
              <w:rPr>
                <w:rFonts w:ascii="Malgun Gothic" w:eastAsia="Malgun Gothic" w:hAnsi="Malgun Gothic" w:hint="eastAsia"/>
                <w:iCs/>
                <w:lang w:eastAsia="ko-KR"/>
              </w:rPr>
              <w:t>친환경</w:t>
            </w:r>
            <w:r w:rsidR="00F724F5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F724F5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전환은</w:t>
            </w:r>
            <w:r w:rsidR="00F724F5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del w:id="70" w:author="LEE Lilly, IEA/STO/EMO-EDO/DSU" w:date="2021-08-03T17:27:00Z">
              <w:r w:rsidR="00F724F5" w:rsidRPr="00200853" w:rsidDel="009D29D4">
                <w:rPr>
                  <w:rFonts w:ascii="Malgun Gothic" w:eastAsia="Malgun Gothic" w:hAnsi="Malgun Gothic" w:cs="Malgun Gothic" w:hint="eastAsia"/>
                  <w:iCs/>
                  <w:lang w:eastAsia="ko-KR"/>
                </w:rPr>
                <w:delText>물론</w:delText>
              </w:r>
              <w:r w:rsidR="00F724F5" w:rsidRPr="00200853" w:rsidDel="009D29D4">
                <w:rPr>
                  <w:rFonts w:ascii="Malgun Gothic" w:eastAsia="Malgun Gothic" w:hAnsi="Malgun Gothic"/>
                  <w:iCs/>
                  <w:lang w:eastAsia="ko-KR"/>
                </w:rPr>
                <w:delText xml:space="preserve"> </w:delText>
              </w:r>
            </w:del>
            <w:r w:rsidR="00F724F5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미래</w:t>
            </w:r>
            <w:r w:rsidR="00F724F5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F724F5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세대를</w:t>
            </w:r>
            <w:r w:rsidR="00F724F5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F724F5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위해</w:t>
            </w:r>
            <w:r w:rsidR="00F724F5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ins w:id="71" w:author="LEE Lilly, IEA/STO/EMO-EDO/DSU" w:date="2021-08-03T17:27:00Z">
              <w:r>
                <w:rPr>
                  <w:rFonts w:ascii="Malgun Gothic" w:eastAsia="Malgun Gothic" w:hAnsi="Malgun Gothic" w:hint="eastAsia"/>
                  <w:iCs/>
                  <w:lang w:eastAsia="ko-KR"/>
                </w:rPr>
                <w:t xml:space="preserve">물론 </w:t>
              </w:r>
            </w:ins>
            <w:r w:rsidR="00F724F5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더</w:t>
            </w:r>
            <w:r w:rsidR="00F724F5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F724F5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안전한</w:t>
            </w:r>
            <w:r w:rsidR="00F724F5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F724F5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세상</w:t>
            </w:r>
            <w:r w:rsidR="00C2548A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을 마련해줄</w:t>
            </w:r>
            <w:r w:rsidR="00F724F5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F724F5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뿐만</w:t>
            </w:r>
            <w:r w:rsidR="00F724F5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F724F5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아니라</w:t>
            </w:r>
            <w:r w:rsidR="00F724F5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F724F5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오염을</w:t>
            </w:r>
            <w:r w:rsidR="00F724F5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F724F5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줄이는</w:t>
            </w:r>
            <w:r w:rsidR="00F724F5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F724F5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혜택도</w:t>
            </w:r>
            <w:r w:rsidR="00F724F5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proofErr w:type="spellStart"/>
            <w:r w:rsidR="00F724F5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가져다</w:t>
            </w:r>
            <w:r w:rsidR="00C2548A" w:rsidRPr="00200853">
              <w:rPr>
                <w:rFonts w:ascii="Malgun Gothic" w:eastAsia="Malgun Gothic" w:hAnsi="Malgun Gothic" w:hint="eastAsia"/>
                <w:iCs/>
                <w:lang w:eastAsia="ko-KR"/>
              </w:rPr>
              <w:t>줄</w:t>
            </w:r>
            <w:proofErr w:type="spellEnd"/>
            <w:r w:rsidR="00C2548A" w:rsidRPr="00200853">
              <w:rPr>
                <w:rFonts w:ascii="Malgun Gothic" w:eastAsia="Malgun Gothic" w:hAnsi="Malgun Gothic" w:hint="eastAsia"/>
                <w:iCs/>
                <w:lang w:eastAsia="ko-KR"/>
              </w:rPr>
              <w:t xml:space="preserve"> 것입니</w:t>
            </w:r>
            <w:r w:rsidR="00F724F5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다</w:t>
            </w:r>
            <w:r w:rsidR="00F724F5" w:rsidRPr="00200853">
              <w:rPr>
                <w:rFonts w:ascii="Malgun Gothic" w:eastAsia="Malgun Gothic" w:hAnsi="Malgun Gothic"/>
                <w:iCs/>
                <w:lang w:eastAsia="ko-KR"/>
              </w:rPr>
              <w:t>.</w:t>
            </w:r>
          </w:p>
        </w:tc>
        <w:tc>
          <w:tcPr>
            <w:tcW w:w="4820" w:type="dxa"/>
          </w:tcPr>
          <w:p w14:paraId="79B27311" w14:textId="77777777" w:rsidR="00D666D0" w:rsidRPr="009D29D4" w:rsidRDefault="00D666D0" w:rsidP="00E154EA">
            <w:pPr>
              <w:rPr>
                <w:iCs/>
                <w:rPrChange w:id="72" w:author="LEE Lilly, IEA/STO/EMO-EDO/DSU" w:date="2021-08-03T17:27:00Z">
                  <w:rPr>
                    <w:iCs/>
                    <w:lang w:val="en-US"/>
                  </w:rPr>
                </w:rPrChange>
              </w:rPr>
            </w:pPr>
            <w:r w:rsidRPr="009D29D4">
              <w:rPr>
                <w:iCs/>
                <w:rPrChange w:id="73" w:author="LEE Lilly, IEA/STO/EMO-EDO/DSU" w:date="2021-08-03T17:27:00Z">
                  <w:rPr>
                    <w:iCs/>
                    <w:lang w:val="en-US"/>
                  </w:rPr>
                </w:rPrChange>
              </w:rPr>
              <w:t xml:space="preserve">And the green transition </w:t>
            </w:r>
            <w:proofErr w:type="spellStart"/>
            <w:r w:rsidRPr="009D29D4">
              <w:rPr>
                <w:iCs/>
                <w:rPrChange w:id="74" w:author="LEE Lilly, IEA/STO/EMO-EDO/DSU" w:date="2021-08-03T17:27:00Z">
                  <w:rPr>
                    <w:iCs/>
                    <w:lang w:val="en-US"/>
                  </w:rPr>
                </w:rPrChange>
              </w:rPr>
              <w:t>also</w:t>
            </w:r>
            <w:proofErr w:type="spellEnd"/>
            <w:r w:rsidRPr="009D29D4">
              <w:rPr>
                <w:iCs/>
                <w:rPrChange w:id="75" w:author="LEE Lilly, IEA/STO/EMO-EDO/DSU" w:date="2021-08-03T17:27:00Z">
                  <w:rPr>
                    <w:iCs/>
                    <w:lang w:val="en-US"/>
                  </w:rPr>
                </w:rPrChange>
              </w:rPr>
              <w:t xml:space="preserve"> </w:t>
            </w:r>
            <w:proofErr w:type="spellStart"/>
            <w:r w:rsidRPr="009D29D4">
              <w:rPr>
                <w:iCs/>
                <w:rPrChange w:id="76" w:author="LEE Lilly, IEA/STO/EMO-EDO/DSU" w:date="2021-08-03T17:27:00Z">
                  <w:rPr>
                    <w:iCs/>
                    <w:lang w:val="en-US"/>
                  </w:rPr>
                </w:rPrChange>
              </w:rPr>
              <w:t>comes</w:t>
            </w:r>
            <w:proofErr w:type="spellEnd"/>
            <w:r w:rsidRPr="009D29D4">
              <w:rPr>
                <w:iCs/>
                <w:rPrChange w:id="77" w:author="LEE Lilly, IEA/STO/EMO-EDO/DSU" w:date="2021-08-03T17:27:00Z">
                  <w:rPr>
                    <w:iCs/>
                    <w:lang w:val="en-US"/>
                  </w:rPr>
                </w:rPrChange>
              </w:rPr>
              <w:t xml:space="preserve"> </w:t>
            </w:r>
            <w:proofErr w:type="spellStart"/>
            <w:r w:rsidRPr="009D29D4">
              <w:rPr>
                <w:iCs/>
                <w:rPrChange w:id="78" w:author="LEE Lilly, IEA/STO/EMO-EDO/DSU" w:date="2021-08-03T17:27:00Z">
                  <w:rPr>
                    <w:iCs/>
                    <w:lang w:val="en-US"/>
                  </w:rPr>
                </w:rPrChange>
              </w:rPr>
              <w:t>with</w:t>
            </w:r>
            <w:proofErr w:type="spellEnd"/>
            <w:r w:rsidRPr="009D29D4">
              <w:rPr>
                <w:iCs/>
                <w:rPrChange w:id="79" w:author="LEE Lilly, IEA/STO/EMO-EDO/DSU" w:date="2021-08-03T17:27:00Z">
                  <w:rPr>
                    <w:iCs/>
                    <w:lang w:val="en-US"/>
                  </w:rPr>
                </w:rPrChange>
              </w:rPr>
              <w:t xml:space="preserve"> </w:t>
            </w:r>
            <w:proofErr w:type="spellStart"/>
            <w:proofErr w:type="gramStart"/>
            <w:r w:rsidRPr="009D29D4">
              <w:rPr>
                <w:iCs/>
                <w:rPrChange w:id="80" w:author="LEE Lilly, IEA/STO/EMO-EDO/DSU" w:date="2021-08-03T17:27:00Z">
                  <w:rPr>
                    <w:iCs/>
                    <w:lang w:val="en-US"/>
                  </w:rPr>
                </w:rPrChange>
              </w:rPr>
              <w:t>benefits</w:t>
            </w:r>
            <w:proofErr w:type="spellEnd"/>
            <w:r w:rsidRPr="009D29D4">
              <w:rPr>
                <w:iCs/>
                <w:rPrChange w:id="81" w:author="LEE Lilly, IEA/STO/EMO-EDO/DSU" w:date="2021-08-03T17:27:00Z">
                  <w:rPr>
                    <w:iCs/>
                    <w:lang w:val="en-US"/>
                  </w:rPr>
                </w:rPrChange>
              </w:rPr>
              <w:t>:</w:t>
            </w:r>
            <w:proofErr w:type="gramEnd"/>
            <w:r w:rsidRPr="009D29D4">
              <w:rPr>
                <w:iCs/>
                <w:rPrChange w:id="82" w:author="LEE Lilly, IEA/STO/EMO-EDO/DSU" w:date="2021-08-03T17:27:00Z">
                  <w:rPr>
                    <w:iCs/>
                    <w:lang w:val="en-US"/>
                  </w:rPr>
                </w:rPrChange>
              </w:rPr>
              <w:t xml:space="preserve"> </w:t>
            </w:r>
            <w:proofErr w:type="spellStart"/>
            <w:r w:rsidRPr="009D29D4">
              <w:rPr>
                <w:iCs/>
                <w:rPrChange w:id="83" w:author="LEE Lilly, IEA/STO/EMO-EDO/DSU" w:date="2021-08-03T17:27:00Z">
                  <w:rPr>
                    <w:iCs/>
                    <w:lang w:val="en-US"/>
                  </w:rPr>
                </w:rPrChange>
              </w:rPr>
              <w:t>a</w:t>
            </w:r>
            <w:proofErr w:type="spellEnd"/>
            <w:r w:rsidRPr="009D29D4">
              <w:rPr>
                <w:iCs/>
                <w:rPrChange w:id="84" w:author="LEE Lilly, IEA/STO/EMO-EDO/DSU" w:date="2021-08-03T17:27:00Z">
                  <w:rPr>
                    <w:iCs/>
                    <w:lang w:val="en-US"/>
                  </w:rPr>
                </w:rPrChange>
              </w:rPr>
              <w:t xml:space="preserve"> </w:t>
            </w:r>
            <w:proofErr w:type="spellStart"/>
            <w:r w:rsidRPr="009D29D4">
              <w:rPr>
                <w:iCs/>
                <w:rPrChange w:id="85" w:author="LEE Lilly, IEA/STO/EMO-EDO/DSU" w:date="2021-08-03T17:27:00Z">
                  <w:rPr>
                    <w:iCs/>
                    <w:lang w:val="en-US"/>
                  </w:rPr>
                </w:rPrChange>
              </w:rPr>
              <w:t>safer</w:t>
            </w:r>
            <w:proofErr w:type="spellEnd"/>
            <w:r w:rsidRPr="009D29D4">
              <w:rPr>
                <w:iCs/>
                <w:rPrChange w:id="86" w:author="LEE Lilly, IEA/STO/EMO-EDO/DSU" w:date="2021-08-03T17:27:00Z">
                  <w:rPr>
                    <w:iCs/>
                    <w:lang w:val="en-US"/>
                  </w:rPr>
                </w:rPrChange>
              </w:rPr>
              <w:t xml:space="preserve"> world for future </w:t>
            </w:r>
            <w:proofErr w:type="spellStart"/>
            <w:r w:rsidRPr="009D29D4">
              <w:rPr>
                <w:iCs/>
                <w:rPrChange w:id="87" w:author="LEE Lilly, IEA/STO/EMO-EDO/DSU" w:date="2021-08-03T17:27:00Z">
                  <w:rPr>
                    <w:iCs/>
                    <w:lang w:val="en-US"/>
                  </w:rPr>
                </w:rPrChange>
              </w:rPr>
              <w:t>generations</w:t>
            </w:r>
            <w:proofErr w:type="spellEnd"/>
            <w:r w:rsidRPr="009D29D4">
              <w:rPr>
                <w:iCs/>
                <w:rPrChange w:id="88" w:author="LEE Lilly, IEA/STO/EMO-EDO/DSU" w:date="2021-08-03T17:27:00Z">
                  <w:rPr>
                    <w:iCs/>
                    <w:lang w:val="en-US"/>
                  </w:rPr>
                </w:rPrChange>
              </w:rPr>
              <w:t xml:space="preserve"> of course, but </w:t>
            </w:r>
            <w:proofErr w:type="spellStart"/>
            <w:r w:rsidRPr="009D29D4">
              <w:rPr>
                <w:iCs/>
                <w:rPrChange w:id="89" w:author="LEE Lilly, IEA/STO/EMO-EDO/DSU" w:date="2021-08-03T17:27:00Z">
                  <w:rPr>
                    <w:iCs/>
                    <w:lang w:val="en-US"/>
                  </w:rPr>
                </w:rPrChange>
              </w:rPr>
              <w:t>also</w:t>
            </w:r>
            <w:proofErr w:type="spellEnd"/>
            <w:r w:rsidRPr="009D29D4">
              <w:rPr>
                <w:iCs/>
                <w:rPrChange w:id="90" w:author="LEE Lilly, IEA/STO/EMO-EDO/DSU" w:date="2021-08-03T17:27:00Z">
                  <w:rPr>
                    <w:iCs/>
                    <w:lang w:val="en-US"/>
                  </w:rPr>
                </w:rPrChange>
              </w:rPr>
              <w:t xml:space="preserve"> </w:t>
            </w:r>
            <w:proofErr w:type="spellStart"/>
            <w:r w:rsidRPr="009D29D4">
              <w:rPr>
                <w:iCs/>
                <w:rPrChange w:id="91" w:author="LEE Lilly, IEA/STO/EMO-EDO/DSU" w:date="2021-08-03T17:27:00Z">
                  <w:rPr>
                    <w:iCs/>
                    <w:lang w:val="en-US"/>
                  </w:rPr>
                </w:rPrChange>
              </w:rPr>
              <w:t>less</w:t>
            </w:r>
            <w:proofErr w:type="spellEnd"/>
            <w:r w:rsidRPr="009D29D4">
              <w:rPr>
                <w:iCs/>
                <w:rPrChange w:id="92" w:author="LEE Lilly, IEA/STO/EMO-EDO/DSU" w:date="2021-08-03T17:27:00Z">
                  <w:rPr>
                    <w:iCs/>
                    <w:lang w:val="en-US"/>
                  </w:rPr>
                </w:rPrChange>
              </w:rPr>
              <w:t xml:space="preserve"> pollution. </w:t>
            </w:r>
          </w:p>
        </w:tc>
        <w:tc>
          <w:tcPr>
            <w:tcW w:w="4960" w:type="dxa"/>
          </w:tcPr>
          <w:p w14:paraId="4DF55A7F" w14:textId="77777777" w:rsidR="00D666D0" w:rsidRDefault="00D666D0" w:rsidP="00E154EA">
            <w:pPr>
              <w:rPr>
                <w:iCs/>
                <w:lang w:val="fr-CH"/>
              </w:rPr>
            </w:pPr>
            <w:proofErr w:type="spellStart"/>
            <w:r>
              <w:rPr>
                <w:iCs/>
                <w:lang w:val="fr-CH"/>
              </w:rPr>
              <w:t>Earth</w:t>
            </w:r>
            <w:proofErr w:type="spellEnd"/>
          </w:p>
        </w:tc>
      </w:tr>
      <w:tr w:rsidR="00D666D0" w:rsidRPr="00D16592" w14:paraId="776BD134" w14:textId="77777777" w:rsidTr="00D666D0">
        <w:tc>
          <w:tcPr>
            <w:tcW w:w="1277" w:type="dxa"/>
          </w:tcPr>
          <w:p w14:paraId="3087AC6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FED3B8A" w14:textId="2C8536B3" w:rsidR="00D666D0" w:rsidRPr="00200853" w:rsidRDefault="00F724F5" w:rsidP="00E154EA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그리고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4D2B07" w:rsidRPr="00200853">
              <w:rPr>
                <w:rFonts w:ascii="Malgun Gothic" w:eastAsia="Malgun Gothic" w:hAnsi="Malgun Gothic" w:hint="eastAsia"/>
                <w:iCs/>
                <w:lang w:val="en-US" w:eastAsia="ko-KR"/>
              </w:rPr>
              <w:t xml:space="preserve">이러한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기후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정책은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가난한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가정과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중산층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가구를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보호하도록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설계될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수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있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으며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</w:p>
        </w:tc>
        <w:tc>
          <w:tcPr>
            <w:tcW w:w="4820" w:type="dxa"/>
          </w:tcPr>
          <w:p w14:paraId="2B11F45A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14:paraId="6AD7E4A7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 xml:space="preserve">Blue </w:t>
            </w:r>
            <w:proofErr w:type="spellStart"/>
            <w:r>
              <w:rPr>
                <w:iCs/>
                <w:lang w:val="fr-CH"/>
              </w:rPr>
              <w:t>collars</w:t>
            </w:r>
            <w:proofErr w:type="spellEnd"/>
          </w:p>
        </w:tc>
      </w:tr>
      <w:tr w:rsidR="00D666D0" w:rsidRPr="00D7053D" w14:paraId="06D00B82" w14:textId="77777777" w:rsidTr="00D666D0">
        <w:tc>
          <w:tcPr>
            <w:tcW w:w="1277" w:type="dxa"/>
          </w:tcPr>
          <w:p w14:paraId="7E459F83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0056CE2" w14:textId="0656BE71" w:rsidR="00D666D0" w:rsidRPr="00200853" w:rsidRDefault="00E27E9F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644228">
              <w:rPr>
                <w:rFonts w:ascii="Malgun Gothic" w:eastAsia="Malgun Gothic" w:hAnsi="Malgun Gothic" w:hint="eastAsia"/>
                <w:b/>
                <w:bCs/>
                <w:iCs/>
                <w:lang w:val="en-US" w:eastAsia="ko-KR"/>
                <w:rPrChange w:id="93" w:author="Mojitao" w:date="2021-08-05T21:34:00Z">
                  <w:rPr>
                    <w:rFonts w:ascii="Malgun Gothic" w:eastAsia="Malgun Gothic" w:hAnsi="Malgun Gothic" w:hint="eastAsia"/>
                    <w:iCs/>
                    <w:lang w:val="en-US" w:eastAsia="ko-KR"/>
                  </w:rPr>
                </w:rPrChange>
              </w:rPr>
              <w:t>현금지원</w:t>
            </w:r>
            <w:ins w:id="94" w:author="LEE Lilly, IEA/STO/EMO-EDO/DSU" w:date="2021-08-03T17:28:00Z">
              <w:r w:rsidR="009D29D4">
                <w:rPr>
                  <w:rFonts w:ascii="Malgun Gothic" w:eastAsia="Malgun Gothic" w:hAnsi="Malgun Gothic" w:hint="eastAsia"/>
                  <w:iCs/>
                  <w:lang w:val="en-US" w:eastAsia="ko-KR"/>
                </w:rPr>
                <w:t xml:space="preserve">이 있는 </w:t>
              </w:r>
              <w:del w:id="95" w:author="Mojitao" w:date="2021-08-05T20:16:00Z">
                <w:r w:rsidR="009D29D4" w:rsidDel="0019721F">
                  <w:rPr>
                    <w:rFonts w:ascii="Malgun Gothic" w:eastAsia="Malgun Gothic" w:hAnsi="Malgun Gothic" w:hint="eastAsia"/>
                    <w:iCs/>
                    <w:lang w:val="en-US" w:eastAsia="ko-KR"/>
                  </w:rPr>
                  <w:delText>탄소세</w:delText>
                </w:r>
              </w:del>
            </w:ins>
            <w:del w:id="96" w:author="Mojitao" w:date="2021-08-05T20:16:00Z">
              <w:r w:rsidRPr="00200853" w:rsidDel="0019721F">
                <w:rPr>
                  <w:rFonts w:ascii="Malgun Gothic" w:eastAsia="Malgun Gothic" w:hAnsi="Malgun Gothic" w:hint="eastAsia"/>
                  <w:iCs/>
                  <w:lang w:val="en-US" w:eastAsia="ko-KR"/>
                </w:rPr>
                <w:delText>으로</w:delText>
              </w:r>
            </w:del>
            <w:ins w:id="97" w:author="Mojitao" w:date="2021-08-05T20:16:00Z">
              <w:r w:rsidR="0019721F" w:rsidRPr="0019721F">
                <w:rPr>
                  <w:rFonts w:ascii="Malgun Gothic" w:eastAsia="Malgun Gothic" w:hAnsi="Malgun Gothic" w:hint="eastAsia"/>
                  <w:b/>
                  <w:bCs/>
                  <w:iCs/>
                  <w:lang w:val="en-US" w:eastAsia="ko-KR"/>
                </w:rPr>
                <w:t>탄소세</w:t>
              </w:r>
              <w:r w:rsidR="0019721F" w:rsidRPr="0019721F">
                <w:rPr>
                  <w:rFonts w:ascii="Malgun Gothic" w:eastAsia="Malgun Gothic" w:hAnsi="Malgun Gothic"/>
                  <w:b/>
                  <w:bCs/>
                  <w:iCs/>
                  <w:lang w:val="en-US" w:eastAsia="ko-KR"/>
                </w:rPr>
                <w:t>로</w:t>
              </w:r>
            </w:ins>
            <w:r w:rsidRPr="00200853">
              <w:rPr>
                <w:rFonts w:ascii="Malgun Gothic" w:eastAsia="Malgun Gothic" w:hAnsi="Malgun Gothic" w:hint="eastAsia"/>
                <w:iCs/>
                <w:lang w:val="en-US" w:eastAsia="ko-KR"/>
              </w:rPr>
              <w:t xml:space="preserve"> 더 많은 소득을 얻을 수도 있고,</w:t>
            </w:r>
          </w:p>
        </w:tc>
        <w:tc>
          <w:tcPr>
            <w:tcW w:w="4820" w:type="dxa"/>
          </w:tcPr>
          <w:p w14:paraId="7B2F0386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14:paraId="55A71B5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14:paraId="7F60FEE1" w14:textId="77777777" w:rsidTr="00D666D0">
        <w:tc>
          <w:tcPr>
            <w:tcW w:w="1277" w:type="dxa"/>
          </w:tcPr>
          <w:p w14:paraId="76563139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3AB3DFB" w14:textId="3474E77C" w:rsidR="00D666D0" w:rsidRPr="00200853" w:rsidRDefault="004C5A77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del w:id="98" w:author="LEE Lilly, IEA/STO/EMO-EDO/DSU" w:date="2021-08-03T17:28:00Z">
              <w:r w:rsidRPr="00200853" w:rsidDel="009D29D4">
                <w:rPr>
                  <w:rFonts w:ascii="Malgun Gothic" w:eastAsia="Malgun Gothic" w:hAnsi="Malgun Gothic" w:cs="Malgun Gothic" w:hint="eastAsia"/>
                  <w:iCs/>
                  <w:lang w:val="en-US" w:eastAsia="ko-KR"/>
                </w:rPr>
                <w:delText xml:space="preserve">이러한 </w:delText>
              </w:r>
            </w:del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녹색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인프라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프로그램으로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더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많은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일자리를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ins w:id="99" w:author="LEE Lilly, IEA/STO/EMO-EDO/DSU" w:date="2021-08-03T17:28:00Z">
              <w:r w:rsidR="009D29D4">
                <w:rPr>
                  <w:rFonts w:ascii="Malgun Gothic" w:eastAsia="Malgun Gothic" w:hAnsi="Malgun Gothic" w:hint="eastAsia"/>
                  <w:iCs/>
                  <w:lang w:val="en-US" w:eastAsia="ko-KR"/>
                </w:rPr>
                <w:t xml:space="preserve">만들 </w:t>
              </w:r>
            </w:ins>
            <w:del w:id="100" w:author="LEE Lilly, IEA/STO/EMO-EDO/DSU" w:date="2021-08-03T17:28:00Z">
              <w:r w:rsidR="0086271A" w:rsidRPr="00200853" w:rsidDel="009D29D4">
                <w:rPr>
                  <w:rFonts w:ascii="Malgun Gothic" w:eastAsia="Malgun Gothic" w:hAnsi="Malgun Gothic" w:cs="Malgun Gothic" w:hint="eastAsia"/>
                  <w:iCs/>
                  <w:lang w:val="en-US" w:eastAsia="ko-KR"/>
                </w:rPr>
                <w:delText>얻을</w:delText>
              </w:r>
              <w:r w:rsidR="0086271A" w:rsidRPr="00200853" w:rsidDel="009D29D4">
                <w:rPr>
                  <w:rFonts w:ascii="Malgun Gothic" w:eastAsia="Malgun Gothic" w:hAnsi="Malgun Gothic"/>
                  <w:iCs/>
                  <w:lang w:val="en-US" w:eastAsia="ko-KR"/>
                </w:rPr>
                <w:delText xml:space="preserve"> </w:delText>
              </w:r>
            </w:del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수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있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습니다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B75C423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14:paraId="2FF25985" w14:textId="77777777" w:rsidR="00D666D0" w:rsidRDefault="00D666D0" w:rsidP="00E154EA">
            <w:pPr>
              <w:rPr>
                <w:iCs/>
                <w:lang w:val="fr-CH"/>
              </w:rPr>
            </w:pPr>
            <w:proofErr w:type="gramStart"/>
            <w:r>
              <w:rPr>
                <w:iCs/>
                <w:lang w:val="fr-CH"/>
              </w:rPr>
              <w:t>and</w:t>
            </w:r>
            <w:proofErr w:type="gramEnd"/>
            <w:r>
              <w:rPr>
                <w:iCs/>
                <w:lang w:val="fr-CH"/>
              </w:rPr>
              <w:t xml:space="preserve"> more of </w:t>
            </w:r>
            <w:proofErr w:type="spellStart"/>
            <w:r>
              <w:rPr>
                <w:iCs/>
                <w:lang w:val="fr-CH"/>
              </w:rPr>
              <w:t>them</w:t>
            </w:r>
            <w:proofErr w:type="spellEnd"/>
          </w:p>
        </w:tc>
      </w:tr>
      <w:tr w:rsidR="00D666D0" w:rsidRPr="00E154EA" w14:paraId="5A145D3D" w14:textId="77777777" w:rsidTr="00D666D0">
        <w:tc>
          <w:tcPr>
            <w:tcW w:w="1277" w:type="dxa"/>
          </w:tcPr>
          <w:p w14:paraId="471F0D73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0D53DD9B" w14:textId="673B8659" w:rsidR="00D666D0" w:rsidRPr="00200853" w:rsidRDefault="000956ED" w:rsidP="00E154EA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우리는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세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가지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중요한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정책에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초점을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맞</w:t>
            </w:r>
            <w:ins w:id="101" w:author="LEE Lilly, IEA/STO/EMO-EDO/DSU" w:date="2021-08-03T17:28:00Z">
              <w:r w:rsidR="009D29D4">
                <w:rPr>
                  <w:rFonts w:ascii="Malgun Gothic" w:eastAsia="Malgun Gothic" w:hAnsi="Malgun Gothic" w:cs="Malgun Gothic" w:hint="eastAsia"/>
                  <w:iCs/>
                  <w:lang w:val="en-US" w:eastAsia="ko-KR"/>
                </w:rPr>
                <w:t>췄</w:t>
              </w:r>
            </w:ins>
            <w:del w:id="102" w:author="LEE Lilly, IEA/STO/EMO-EDO/DSU" w:date="2021-08-03T17:28:00Z">
              <w:r w:rsidRPr="00200853" w:rsidDel="009D29D4">
                <w:rPr>
                  <w:rFonts w:ascii="Malgun Gothic" w:eastAsia="Malgun Gothic" w:hAnsi="Malgun Gothic" w:cs="Malgun Gothic" w:hint="eastAsia"/>
                  <w:iCs/>
                  <w:lang w:val="en-US" w:eastAsia="ko-KR"/>
                </w:rPr>
                <w:delText>춰왔</w:delText>
              </w:r>
            </w:del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지만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, </w:t>
            </w:r>
          </w:p>
        </w:tc>
        <w:tc>
          <w:tcPr>
            <w:tcW w:w="4820" w:type="dxa"/>
          </w:tcPr>
          <w:p w14:paraId="65693B34" w14:textId="77777777"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14:paraId="11112710" w14:textId="77777777"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D7053D" w14:paraId="05968D5C" w14:textId="77777777" w:rsidTr="00D666D0">
        <w:tc>
          <w:tcPr>
            <w:tcW w:w="1277" w:type="dxa"/>
          </w:tcPr>
          <w:p w14:paraId="5A49D17D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CF68A91" w14:textId="5C45E4CE" w:rsidR="00D666D0" w:rsidRPr="00200853" w:rsidRDefault="005D35D8" w:rsidP="00F14A87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녹색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기술에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대한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연구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자금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지원,</w:t>
            </w:r>
          </w:p>
        </w:tc>
        <w:tc>
          <w:tcPr>
            <w:tcW w:w="4820" w:type="dxa"/>
          </w:tcPr>
          <w:p w14:paraId="792EB490" w14:textId="77777777"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14:paraId="0FD1FAFE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D7053D" w14:paraId="69C6BC1F" w14:textId="77777777" w:rsidTr="00D666D0">
        <w:tc>
          <w:tcPr>
            <w:tcW w:w="1277" w:type="dxa"/>
          </w:tcPr>
          <w:p w14:paraId="7BB9C6E7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21108CDF" w14:textId="316F8C39" w:rsidR="00D666D0" w:rsidRPr="00200853" w:rsidRDefault="005D35D8" w:rsidP="00F14A87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hint="eastAsia"/>
                <w:iCs/>
                <w:lang w:val="en-US" w:eastAsia="ko-KR"/>
              </w:rPr>
              <w:t>건물의 단열 보조금 지원,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</w:p>
        </w:tc>
        <w:tc>
          <w:tcPr>
            <w:tcW w:w="4820" w:type="dxa"/>
          </w:tcPr>
          <w:p w14:paraId="12F911B8" w14:textId="77777777" w:rsidR="00D666D0" w:rsidRPr="00F14A87" w:rsidRDefault="00D666D0" w:rsidP="00F14A87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960" w:type="dxa"/>
          </w:tcPr>
          <w:p w14:paraId="782976FD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14:paraId="6CC58A30" w14:textId="77777777" w:rsidTr="00D666D0">
        <w:tc>
          <w:tcPr>
            <w:tcW w:w="1277" w:type="dxa"/>
          </w:tcPr>
          <w:p w14:paraId="082BE6FA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1748C603" w14:textId="788F69EB" w:rsidR="00D666D0" w:rsidRPr="00200853" w:rsidRDefault="000163F1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삼림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벌채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중단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등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기후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변화에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대처하는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데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많은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다른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ins w:id="103" w:author="LEE Lilly, IEA/STO/EMO-EDO/DSU" w:date="2021-08-03T17:29:00Z">
              <w:r w:rsidR="009D29D4">
                <w:rPr>
                  <w:rFonts w:ascii="Malgun Gothic" w:eastAsia="Malgun Gothic" w:hAnsi="Malgun Gothic" w:hint="eastAsia"/>
                  <w:iCs/>
                  <w:lang w:val="en-US" w:eastAsia="ko-KR"/>
                </w:rPr>
                <w:t xml:space="preserve">유용한 </w:t>
              </w:r>
            </w:ins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정책들이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ins w:id="104" w:author="LEE Lilly, IEA/STO/EMO-EDO/DSU" w:date="2021-08-03T17:29:00Z">
              <w:r w:rsidR="009D29D4">
                <w:rPr>
                  <w:rFonts w:ascii="Malgun Gothic" w:eastAsia="Malgun Gothic" w:hAnsi="Malgun Gothic" w:hint="eastAsia"/>
                  <w:iCs/>
                  <w:lang w:val="en-US" w:eastAsia="ko-KR"/>
                </w:rPr>
                <w:t xml:space="preserve">있을 </w:t>
              </w:r>
            </w:ins>
            <w:del w:id="105" w:author="LEE Lilly, IEA/STO/EMO-EDO/DSU" w:date="2021-08-03T17:29:00Z">
              <w:r w:rsidRPr="00200853" w:rsidDel="009D29D4">
                <w:rPr>
                  <w:rFonts w:ascii="Malgun Gothic" w:eastAsia="Malgun Gothic" w:hAnsi="Malgun Gothic" w:cs="Malgun Gothic" w:hint="eastAsia"/>
                  <w:iCs/>
                  <w:lang w:val="en-US" w:eastAsia="ko-KR"/>
                </w:rPr>
                <w:delText>유용할</w:delText>
              </w:r>
              <w:r w:rsidRPr="00200853" w:rsidDel="009D29D4">
                <w:rPr>
                  <w:rFonts w:ascii="Malgun Gothic" w:eastAsia="Malgun Gothic" w:hAnsi="Malgun Gothic"/>
                  <w:iCs/>
                  <w:lang w:val="en-US" w:eastAsia="ko-KR"/>
                </w:rPr>
                <w:delText xml:space="preserve"> </w:delText>
              </w:r>
            </w:del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것입니다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5DE1159D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14:paraId="1F070E8A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14:paraId="13FA1B86" w14:textId="77777777" w:rsidTr="00D666D0">
        <w:tc>
          <w:tcPr>
            <w:tcW w:w="1277" w:type="dxa"/>
          </w:tcPr>
          <w:p w14:paraId="71534D45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252" w:type="dxa"/>
          </w:tcPr>
          <w:p w14:paraId="23C83765" w14:textId="1A54B131" w:rsidR="00D666D0" w:rsidRPr="00200853" w:rsidRDefault="00D33D1F">
            <w:pPr>
              <w:rPr>
                <w:rFonts w:ascii="Malgun Gothic" w:eastAsia="Malgun Gothic" w:hAnsi="Malgun Gothic"/>
                <w:iCs/>
                <w:lang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기후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변화를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막</w:t>
            </w:r>
            <w:ins w:id="106" w:author="LEE Lilly, IEA/STO/EMO-EDO/DSU" w:date="2021-08-03T17:29:00Z">
              <w:r w:rsidR="009D29D4">
                <w:rPr>
                  <w:rFonts w:ascii="Malgun Gothic" w:eastAsia="Malgun Gothic" w:hAnsi="Malgun Gothic" w:cs="Malgun Gothic" w:hint="eastAsia"/>
                  <w:iCs/>
                  <w:lang w:eastAsia="ko-KR"/>
                </w:rPr>
                <w:t xml:space="preserve">기 위해서는 </w:t>
              </w:r>
            </w:ins>
            <w:del w:id="107" w:author="LEE Lilly, IEA/STO/EMO-EDO/DSU" w:date="2021-08-03T17:29:00Z">
              <w:r w:rsidRPr="00200853" w:rsidDel="009D29D4">
                <w:rPr>
                  <w:rFonts w:ascii="Malgun Gothic" w:eastAsia="Malgun Gothic" w:hAnsi="Malgun Gothic" w:cs="Malgun Gothic" w:hint="eastAsia"/>
                  <w:iCs/>
                  <w:lang w:eastAsia="ko-KR"/>
                </w:rPr>
                <w:delText>으려면</w:delText>
              </w:r>
              <w:r w:rsidR="007723C8" w:rsidRPr="00200853" w:rsidDel="009D29D4">
                <w:rPr>
                  <w:rFonts w:ascii="Malgun Gothic" w:eastAsia="Malgun Gothic" w:hAnsi="Malgun Gothic" w:cs="Malgun Gothic" w:hint="eastAsia"/>
                  <w:iCs/>
                  <w:lang w:eastAsia="ko-KR"/>
                </w:rPr>
                <w:delText xml:space="preserve"> </w:delText>
              </w:r>
              <w:r w:rsidRPr="00200853" w:rsidDel="009D29D4">
                <w:rPr>
                  <w:rFonts w:ascii="Malgun Gothic" w:eastAsia="Malgun Gothic" w:hAnsi="Malgun Gothic" w:cs="Malgun Gothic" w:hint="eastAsia"/>
                  <w:iCs/>
                  <w:lang w:eastAsia="ko-KR"/>
                </w:rPr>
                <w:delText>아마도</w:delText>
              </w:r>
              <w:r w:rsidRPr="00200853" w:rsidDel="009D29D4">
                <w:rPr>
                  <w:rFonts w:ascii="Malgun Gothic" w:eastAsia="Malgun Gothic" w:hAnsi="Malgun Gothic"/>
                  <w:iCs/>
                  <w:lang w:eastAsia="ko-KR"/>
                </w:rPr>
                <w:delText xml:space="preserve"> </w:delText>
              </w:r>
            </w:del>
            <w:r w:rsidR="007723C8" w:rsidRPr="00200853">
              <w:rPr>
                <w:rFonts w:ascii="Malgun Gothic" w:eastAsia="Malgun Gothic" w:hAnsi="Malgun Gothic" w:hint="eastAsia"/>
                <w:iCs/>
                <w:lang w:eastAsia="ko-KR"/>
              </w:rPr>
              <w:t xml:space="preserve">이러한 모든 것들을 함께 </w:t>
            </w:r>
            <w:ins w:id="108" w:author="LEE Lilly, IEA/STO/EMO-EDO/DSU" w:date="2021-08-03T17:29:00Z">
              <w:r w:rsidR="009D29D4">
                <w:rPr>
                  <w:rFonts w:ascii="Malgun Gothic" w:eastAsia="Malgun Gothic" w:hAnsi="Malgun Gothic" w:hint="eastAsia"/>
                  <w:iCs/>
                  <w:lang w:eastAsia="ko-KR"/>
                </w:rPr>
                <w:t>실천</w:t>
              </w:r>
            </w:ins>
            <w:del w:id="109" w:author="LEE Lilly, IEA/STO/EMO-EDO/DSU" w:date="2021-08-03T17:29:00Z">
              <w:r w:rsidR="007723C8" w:rsidRPr="00200853" w:rsidDel="009D29D4">
                <w:rPr>
                  <w:rFonts w:ascii="Malgun Gothic" w:eastAsia="Malgun Gothic" w:hAnsi="Malgun Gothic" w:hint="eastAsia"/>
                  <w:iCs/>
                  <w:lang w:eastAsia="ko-KR"/>
                </w:rPr>
                <w:delText>해결</w:delText>
              </w:r>
            </w:del>
            <w:r w:rsidR="007723C8" w:rsidRPr="00200853">
              <w:rPr>
                <w:rFonts w:ascii="Malgun Gothic" w:eastAsia="Malgun Gothic" w:hAnsi="Malgun Gothic" w:hint="eastAsia"/>
                <w:iCs/>
                <w:lang w:eastAsia="ko-KR"/>
              </w:rPr>
              <w:t>해야 할 것입니다.</w:t>
            </w:r>
          </w:p>
        </w:tc>
        <w:tc>
          <w:tcPr>
            <w:tcW w:w="4820" w:type="dxa"/>
          </w:tcPr>
          <w:p w14:paraId="5301E3C0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14:paraId="0A8B1039" w14:textId="77777777"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7CFE9BB9" w14:textId="77777777" w:rsidR="00366F30" w:rsidRPr="00F14A87" w:rsidRDefault="00366F30" w:rsidP="00366F30">
      <w:pPr>
        <w:rPr>
          <w:lang w:val="en-US"/>
        </w:rPr>
      </w:pPr>
    </w:p>
    <w:p w14:paraId="4EA90350" w14:textId="77777777" w:rsidR="00366F30" w:rsidRDefault="00366F30" w:rsidP="00366F30">
      <w:pPr>
        <w:rPr>
          <w:lang w:val="en-US"/>
        </w:rPr>
      </w:pPr>
    </w:p>
    <w:p w14:paraId="44F0FEAF" w14:textId="77777777" w:rsidR="008738BA" w:rsidRPr="00F14A87" w:rsidRDefault="008738BA" w:rsidP="00366F30">
      <w:pPr>
        <w:rPr>
          <w:lang w:val="en-US"/>
        </w:rPr>
      </w:pPr>
    </w:p>
    <w:p w14:paraId="6C676B9E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569889C1" w14:textId="77777777" w:rsidR="00366F30" w:rsidRDefault="00366F30" w:rsidP="00366F30"/>
    <w:tbl>
      <w:tblPr>
        <w:tblStyle w:val="a6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14:paraId="48900A36" w14:textId="77777777" w:rsidTr="00D666D0">
        <w:tc>
          <w:tcPr>
            <w:tcW w:w="1239" w:type="dxa"/>
          </w:tcPr>
          <w:p w14:paraId="34E9869C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14:paraId="7DDDCBCF" w14:textId="77777777" w:rsidR="00D666D0" w:rsidRPr="001C08BA" w:rsidRDefault="008738BA" w:rsidP="00715720">
            <w:pPr>
              <w:jc w:val="both"/>
              <w:rPr>
                <w:rFonts w:ascii="Malgun Gothic" w:eastAsia="Malgun Gothic" w:hAnsi="Malgun Gothic"/>
                <w:b/>
              </w:rPr>
            </w:pPr>
            <w:proofErr w:type="spellStart"/>
            <w:r w:rsidRPr="001C08BA">
              <w:rPr>
                <w:rFonts w:ascii="Malgun Gothic" w:eastAsia="Malgun Gothic" w:hAnsi="Malgun Gothic"/>
                <w:b/>
              </w:rPr>
              <w:t>Korean</w:t>
            </w:r>
            <w:proofErr w:type="spellEnd"/>
          </w:p>
        </w:tc>
        <w:tc>
          <w:tcPr>
            <w:tcW w:w="4962" w:type="dxa"/>
          </w:tcPr>
          <w:p w14:paraId="40E0CCCB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0B1D66AF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01F90060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D7053D" w14:paraId="0A2495BC" w14:textId="77777777" w:rsidTr="00D666D0">
        <w:tc>
          <w:tcPr>
            <w:tcW w:w="1239" w:type="dxa"/>
          </w:tcPr>
          <w:p w14:paraId="58E4A152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14:paraId="560DA041" w14:textId="27ED14DC" w:rsidR="00D666D0" w:rsidRPr="001C08BA" w:rsidRDefault="00386031" w:rsidP="00F14A87">
            <w:pPr>
              <w:jc w:val="both"/>
              <w:rPr>
                <w:rFonts w:ascii="Malgun Gothic" w:eastAsia="Malgun Gothic" w:hAnsi="Malgun Gothic"/>
                <w:bCs/>
                <w:lang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지난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수십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년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동안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,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인간은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석탄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,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가스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,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석유와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같은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화석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연료를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점점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더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많이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="00977E2A" w:rsidRPr="001C08BA">
              <w:rPr>
                <w:rFonts w:ascii="Malgun Gothic" w:eastAsia="Malgun Gothic" w:hAnsi="Malgun Gothic" w:hint="eastAsia"/>
                <w:bCs/>
                <w:lang w:eastAsia="ko-KR"/>
              </w:rPr>
              <w:t>소비하여 왔습니다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.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화석연료를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태우면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이산화탄소가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대기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중으로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방출</w:t>
            </w:r>
            <w:r w:rsidR="00977E2A"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됩니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다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>.</w:t>
            </w:r>
          </w:p>
        </w:tc>
        <w:tc>
          <w:tcPr>
            <w:tcW w:w="4962" w:type="dxa"/>
          </w:tcPr>
          <w:p w14:paraId="63C9B2CE" w14:textId="77777777"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14:paraId="4BDD76D5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</w:t>
            </w:r>
            <w:hyperlink r:id="rId7">
              <w:r w:rsidRPr="00872916">
                <w:rPr>
                  <w:rStyle w:val="a3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386031" w:rsidRPr="00D7053D" w14:paraId="694D24C3" w14:textId="77777777" w:rsidTr="00D666D0">
        <w:trPr>
          <w:trHeight w:val="538"/>
        </w:trPr>
        <w:tc>
          <w:tcPr>
            <w:tcW w:w="1239" w:type="dxa"/>
          </w:tcPr>
          <w:p w14:paraId="3891044C" w14:textId="77777777" w:rsidR="00386031" w:rsidRPr="00C54C34" w:rsidRDefault="00386031" w:rsidP="00386031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2E5E9786" w14:textId="07994643" w:rsidR="00386031" w:rsidRPr="001C08BA" w:rsidRDefault="00386031" w:rsidP="00386031">
            <w:pPr>
              <w:jc w:val="both"/>
              <w:rPr>
                <w:rFonts w:ascii="Malgun Gothic" w:eastAsia="Malgun Gothic" w:hAnsi="Malgun Gothic"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오늘날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대기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중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이산화탄소의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농도는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지난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80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만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년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동안</w:t>
            </w:r>
            <w:ins w:id="110" w:author="LEE Lilly, IEA/STO/EMO-EDO/DSU" w:date="2021-08-03T17:30:00Z">
              <w:r w:rsidR="006025E4">
                <w:rPr>
                  <w:rFonts w:ascii="Malgun Gothic" w:eastAsia="Malgun Gothic" w:hAnsi="Malgun Gothic" w:cs="Malgun Gothic" w:hint="eastAsia"/>
                  <w:lang w:eastAsia="ko-KR"/>
                </w:rPr>
                <w:t>의 그</w:t>
              </w:r>
            </w:ins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어느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시</w:t>
            </w:r>
            <w:r w:rsidR="005D65AB" w:rsidRPr="001C08BA">
              <w:rPr>
                <w:rFonts w:ascii="Malgun Gothic" w:eastAsia="Malgun Gothic" w:hAnsi="Malgun Gothic" w:cs="Malgun Gothic" w:hint="eastAsia"/>
                <w:lang w:eastAsia="ko-KR"/>
              </w:rPr>
              <w:t>기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보다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높습니다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. </w:t>
            </w:r>
          </w:p>
        </w:tc>
        <w:tc>
          <w:tcPr>
            <w:tcW w:w="4962" w:type="dxa"/>
          </w:tcPr>
          <w:p w14:paraId="7DE7C731" w14:textId="77777777" w:rsidR="00386031" w:rsidRPr="00A25BA6" w:rsidRDefault="00386031" w:rsidP="00386031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14:paraId="3FD1A8FF" w14:textId="77777777" w:rsidR="00386031" w:rsidRPr="00872916" w:rsidRDefault="00386031" w:rsidP="00386031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386031" w:rsidRPr="00D7053D" w14:paraId="7624129A" w14:textId="77777777" w:rsidTr="00D666D0">
        <w:trPr>
          <w:trHeight w:val="536"/>
        </w:trPr>
        <w:tc>
          <w:tcPr>
            <w:tcW w:w="1239" w:type="dxa"/>
          </w:tcPr>
          <w:p w14:paraId="4F883CC8" w14:textId="77777777" w:rsidR="00386031" w:rsidRPr="00C54C34" w:rsidRDefault="00386031" w:rsidP="00386031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3890ACBC" w14:textId="47F43F70" w:rsidR="00386031" w:rsidRPr="001C08BA" w:rsidRDefault="00386031" w:rsidP="00386031">
            <w:pPr>
              <w:jc w:val="both"/>
              <w:rPr>
                <w:rFonts w:ascii="Malgun Gothic" w:eastAsia="Malgun Gothic" w:hAnsi="Malgun Gothic"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그리고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이산화탄소와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같은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온실가스의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농도가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지구온도를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높입니다</w:t>
            </w:r>
            <w:r w:rsidRPr="001C08BA">
              <w:rPr>
                <w:rFonts w:ascii="Malgun Gothic" w:eastAsia="Malgun Gothic" w:hAnsi="Malgun Gothic"/>
                <w:lang w:eastAsia="ko-KR"/>
              </w:rPr>
              <w:t>.</w:t>
            </w:r>
          </w:p>
        </w:tc>
        <w:tc>
          <w:tcPr>
            <w:tcW w:w="4962" w:type="dxa"/>
          </w:tcPr>
          <w:p w14:paraId="213F673D" w14:textId="77777777" w:rsidR="00386031" w:rsidRPr="00A25BA6" w:rsidRDefault="00386031" w:rsidP="00386031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14:paraId="186858D1" w14:textId="77777777" w:rsidR="00386031" w:rsidRPr="00872916" w:rsidRDefault="00386031" w:rsidP="00386031">
            <w:pPr>
              <w:rPr>
                <w:lang w:val="en-US"/>
              </w:rPr>
            </w:pPr>
            <w:r w:rsidRPr="00872916">
              <w:rPr>
                <w:lang w:val="en-US"/>
              </w:rPr>
              <w:t>Show graph of temperatures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</w:t>
            </w:r>
            <w:hyperlink r:id="rId8">
              <w:r w:rsidRPr="00872916">
                <w:rPr>
                  <w:rStyle w:val="a3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386031" w:rsidRPr="00D7053D" w14:paraId="1A1F7817" w14:textId="77777777" w:rsidTr="00D666D0">
        <w:tc>
          <w:tcPr>
            <w:tcW w:w="1239" w:type="dxa"/>
          </w:tcPr>
          <w:p w14:paraId="60EAA57D" w14:textId="77777777" w:rsidR="00386031" w:rsidRPr="00C54C34" w:rsidRDefault="00386031" w:rsidP="00386031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24DB9CE1" w14:textId="1F89D0CC" w:rsidR="00386031" w:rsidRPr="001C08BA" w:rsidRDefault="00386031" w:rsidP="00386031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기후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과학자들은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인간의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활동으로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5D65AB" w:rsidRPr="001C08BA">
              <w:rPr>
                <w:rFonts w:ascii="Malgun Gothic" w:eastAsia="Malgun Gothic" w:hAnsi="Malgun Gothic" w:hint="eastAsia"/>
                <w:lang w:eastAsia="ko-KR"/>
              </w:rPr>
              <w:t xml:space="preserve">대기 중에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방출되는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온실가스의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축적이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기후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변화를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일으킨다는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데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동의</w:t>
            </w:r>
            <w:r w:rsidR="005D65AB" w:rsidRPr="001C08BA">
              <w:rPr>
                <w:rFonts w:ascii="Malgun Gothic" w:eastAsia="Malgun Gothic" w:hAnsi="Malgun Gothic" w:cs="Malgun Gothic" w:hint="eastAsia"/>
                <w:lang w:eastAsia="ko-KR"/>
              </w:rPr>
              <w:t>하고 있습니다</w:t>
            </w:r>
            <w:r w:rsidRPr="001C08BA">
              <w:rPr>
                <w:rFonts w:ascii="Malgun Gothic" w:eastAsia="Malgun Gothic" w:hAnsi="Malgun Gothic"/>
                <w:lang w:eastAsia="ko-KR"/>
              </w:rPr>
              <w:t>.</w:t>
            </w:r>
          </w:p>
        </w:tc>
        <w:tc>
          <w:tcPr>
            <w:tcW w:w="4962" w:type="dxa"/>
          </w:tcPr>
          <w:p w14:paraId="181E2FDE" w14:textId="77777777" w:rsidR="00386031" w:rsidRPr="00A25BA6" w:rsidRDefault="00386031" w:rsidP="00386031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14:paraId="591F201A" w14:textId="77777777" w:rsidR="00386031" w:rsidRPr="00872916" w:rsidRDefault="00386031" w:rsidP="00386031">
            <w:pPr>
              <w:rPr>
                <w:lang w:val="en-US"/>
              </w:rPr>
            </w:pPr>
          </w:p>
        </w:tc>
      </w:tr>
      <w:tr w:rsidR="00386031" w:rsidRPr="00D7053D" w14:paraId="7F37499D" w14:textId="77777777" w:rsidTr="00D666D0">
        <w:tc>
          <w:tcPr>
            <w:tcW w:w="1239" w:type="dxa"/>
          </w:tcPr>
          <w:p w14:paraId="444EBA62" w14:textId="77777777" w:rsidR="00386031" w:rsidRPr="00C54C34" w:rsidRDefault="00386031" w:rsidP="00386031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B512C01" w14:textId="5CCEE04B" w:rsidR="00386031" w:rsidRPr="001C08BA" w:rsidRDefault="005D65AB" w:rsidP="00386031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 xml:space="preserve">우리는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화석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연료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 xml:space="preserve"> 소비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로부터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빠르게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벗어날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수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있</w:t>
            </w:r>
            <w:ins w:id="111" w:author="LEE Lilly, IEA/STO/EMO-EDO/DSU" w:date="2021-08-03T17:31:00Z">
              <w:r w:rsidR="006025E4">
                <w:rPr>
                  <w:rFonts w:ascii="Malgun Gothic" w:eastAsia="Malgun Gothic" w:hAnsi="Malgun Gothic" w:cs="Malgun Gothic" w:hint="eastAsia"/>
                  <w:lang w:eastAsia="ko-KR"/>
                </w:rPr>
                <w:t>으며</w:t>
              </w:r>
            </w:ins>
            <w:del w:id="112" w:author="LEE Lilly, IEA/STO/EMO-EDO/DSU" w:date="2021-08-03T17:31:00Z">
              <w:r w:rsidR="00386031" w:rsidRPr="001C08BA" w:rsidDel="006025E4">
                <w:rPr>
                  <w:rFonts w:ascii="Malgun Gothic" w:eastAsia="Malgun Gothic" w:hAnsi="Malgun Gothic" w:cs="Malgun Gothic" w:hint="eastAsia"/>
                  <w:lang w:eastAsia="ko-KR"/>
                </w:rPr>
                <w:delText>고</w:delText>
              </w:r>
            </w:del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2°C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이하</w:t>
            </w:r>
            <w:ins w:id="113" w:author="LEE Lilly, IEA/STO/EMO-EDO/DSU" w:date="2021-08-03T17:31:00Z">
              <w:r w:rsidR="006025E4">
                <w:rPr>
                  <w:rFonts w:ascii="Malgun Gothic" w:eastAsia="Malgun Gothic" w:hAnsi="Malgun Gothic" w:cs="Malgun Gothic" w:hint="eastAsia"/>
                  <w:lang w:eastAsia="ko-KR"/>
                </w:rPr>
                <w:t>로</w:t>
              </w:r>
            </w:ins>
            <w:del w:id="114" w:author="LEE Lilly, IEA/STO/EMO-EDO/DSU" w:date="2021-08-03T17:31:00Z">
              <w:r w:rsidR="00386031" w:rsidRPr="001C08BA" w:rsidDel="006025E4">
                <w:rPr>
                  <w:rFonts w:ascii="Malgun Gothic" w:eastAsia="Malgun Gothic" w:hAnsi="Malgun Gothic" w:cs="Malgun Gothic" w:hint="eastAsia"/>
                  <w:lang w:eastAsia="ko-KR"/>
                </w:rPr>
                <w:delText>의</w:delText>
              </w:r>
            </w:del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지구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온난화를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억제할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수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있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습니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다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>.</w:t>
            </w:r>
          </w:p>
        </w:tc>
        <w:tc>
          <w:tcPr>
            <w:tcW w:w="4962" w:type="dxa"/>
          </w:tcPr>
          <w:p w14:paraId="1411D325" w14:textId="77777777" w:rsidR="00386031" w:rsidRPr="00A25BA6" w:rsidRDefault="00386031" w:rsidP="00386031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14:paraId="0ADDEF70" w14:textId="77777777" w:rsidR="00386031" w:rsidRPr="00872916" w:rsidRDefault="00386031" w:rsidP="00386031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D666D0" w:rsidRPr="00D7053D" w14:paraId="4CAFBFCF" w14:textId="77777777" w:rsidTr="00D666D0">
        <w:tc>
          <w:tcPr>
            <w:tcW w:w="1239" w:type="dxa"/>
          </w:tcPr>
          <w:p w14:paraId="07101981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0FAF1AF2" w14:textId="1F04C0D7" w:rsidR="00D666D0" w:rsidRPr="001C08BA" w:rsidRDefault="003847C1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하지만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온실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가스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배출</w:t>
            </w:r>
            <w:del w:id="115" w:author="LEE Lilly, IEA/STO/EMO-EDO/DSU" w:date="2021-08-03T17:31:00Z">
              <w:r w:rsidRPr="001C08BA" w:rsidDel="006025E4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량</w:delText>
              </w:r>
            </w:del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이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현재</w:t>
            </w:r>
            <w:ins w:id="116" w:author="LEE Lilly, IEA/STO/EMO-EDO/DSU" w:date="2021-08-03T17:32:00Z">
              <w:r w:rsidR="006025E4">
                <w:rPr>
                  <w:rFonts w:ascii="Malgun Gothic" w:eastAsia="Malgun Gothic" w:hAnsi="Malgun Gothic" w:cs="Malgun Gothic" w:hint="eastAsia"/>
                  <w:lang w:val="en-US" w:eastAsia="ko-KR"/>
                </w:rPr>
                <w:t>처럼 계속된다면</w:t>
              </w:r>
            </w:ins>
            <w:del w:id="117" w:author="LEE Lilly, IEA/STO/EMO-EDO/DSU" w:date="2021-08-03T17:32:00Z">
              <w:r w:rsidRPr="001C08BA" w:rsidDel="006025E4">
                <w:rPr>
                  <w:rFonts w:ascii="Malgun Gothic" w:eastAsia="Malgun Gothic" w:hAnsi="Malgun Gothic"/>
                  <w:lang w:val="en-US" w:eastAsia="ko-KR"/>
                </w:rPr>
                <w:delText xml:space="preserve"> </w:delText>
              </w:r>
            </w:del>
            <w:del w:id="118" w:author="LEE Lilly, IEA/STO/EMO-EDO/DSU" w:date="2021-08-03T17:31:00Z">
              <w:r w:rsidR="00E57EAF" w:rsidRPr="001C08BA" w:rsidDel="006025E4">
                <w:rPr>
                  <w:rFonts w:ascii="Malgun Gothic" w:eastAsia="Malgun Gothic" w:hAnsi="Malgun Gothic" w:hint="eastAsia"/>
                  <w:lang w:val="en-US" w:eastAsia="ko-KR"/>
                </w:rPr>
                <w:delText>수준</w:delText>
              </w:r>
            </w:del>
            <w:ins w:id="119" w:author="LEE Lilly, IEA/STO/EMO-EDO/DSU" w:date="2021-08-03T17:31:00Z">
              <w:r w:rsidR="006025E4">
                <w:rPr>
                  <w:rFonts w:ascii="Malgun Gothic" w:eastAsia="Malgun Gothic" w:hAnsi="Malgun Gothic" w:hint="eastAsia"/>
                  <w:lang w:val="en-US" w:eastAsia="ko-KR"/>
                </w:rPr>
                <w:t xml:space="preserve"> </w:t>
              </w:r>
            </w:ins>
            <w:ins w:id="120" w:author="LEE Lilly, IEA/STO/EMO-EDO/DSU" w:date="2021-08-03T17:32:00Z">
              <w:r w:rsidR="006025E4">
                <w:rPr>
                  <w:rFonts w:ascii="Malgun Gothic" w:eastAsia="Malgun Gothic" w:hAnsi="Malgun Gothic" w:hint="eastAsia"/>
                  <w:lang w:val="en-US" w:eastAsia="ko-KR"/>
                </w:rPr>
                <w:t xml:space="preserve">평균 </w:t>
              </w:r>
            </w:ins>
            <w:del w:id="121" w:author="LEE Lilly, IEA/STO/EMO-EDO/DSU" w:date="2021-08-03T17:31:00Z">
              <w:r w:rsidR="00E57EAF" w:rsidRPr="001C08BA" w:rsidDel="006025E4">
                <w:rPr>
                  <w:rFonts w:ascii="Malgun Gothic" w:eastAsia="Malgun Gothic" w:hAnsi="Malgun Gothic" w:hint="eastAsia"/>
                  <w:lang w:val="en-US" w:eastAsia="ko-KR"/>
                </w:rPr>
                <w:delText>으로</w:delText>
              </w:r>
              <w:r w:rsidR="00F76AF3" w:rsidDel="006025E4">
                <w:rPr>
                  <w:rFonts w:ascii="Malgun Gothic" w:eastAsia="Malgun Gothic" w:hAnsi="Malgun Gothic" w:hint="eastAsia"/>
                  <w:lang w:val="en-US" w:eastAsia="ko-KR"/>
                </w:rPr>
                <w:delText xml:space="preserve"> </w:delText>
              </w:r>
              <w:r w:rsidRPr="001C08BA" w:rsidDel="006025E4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라면</w:delText>
              </w:r>
              <w:r w:rsidRPr="001C08BA" w:rsidDel="006025E4">
                <w:rPr>
                  <w:rFonts w:ascii="Malgun Gothic" w:eastAsia="Malgun Gothic" w:hAnsi="Malgun Gothic"/>
                  <w:lang w:val="en-US" w:eastAsia="ko-KR"/>
                </w:rPr>
                <w:delText xml:space="preserve"> </w:delText>
              </w:r>
            </w:del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지구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del w:id="122" w:author="LEE Lilly, IEA/STO/EMO-EDO/DSU" w:date="2021-08-03T17:32:00Z">
              <w:r w:rsidRPr="001C08BA" w:rsidDel="006025E4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>평균</w:delText>
              </w:r>
              <w:r w:rsidRPr="001C08BA" w:rsidDel="006025E4">
                <w:rPr>
                  <w:rFonts w:ascii="Malgun Gothic" w:eastAsia="Malgun Gothic" w:hAnsi="Malgun Gothic"/>
                  <w:lang w:val="en-US" w:eastAsia="ko-KR"/>
                </w:rPr>
                <w:delText xml:space="preserve"> </w:delText>
              </w:r>
            </w:del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lastRenderedPageBreak/>
              <w:t>온난화는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2100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년에는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4°C, 2200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년에는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7°C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가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될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것입니다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4BA9686A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lastRenderedPageBreak/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14:paraId="3D1794AF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the figure below), and on the side now there is a polluting car and a coal power plant / factory</w:t>
            </w:r>
          </w:p>
        </w:tc>
      </w:tr>
      <w:tr w:rsidR="00D666D0" w:rsidRPr="002D6C03" w14:paraId="65D52AD5" w14:textId="77777777" w:rsidTr="00D666D0">
        <w:tc>
          <w:tcPr>
            <w:tcW w:w="1239" w:type="dxa"/>
          </w:tcPr>
          <w:p w14:paraId="0D5E57EC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14:paraId="7476F3E2" w14:textId="77777777" w:rsidR="00D666D0" w:rsidRPr="001C08BA" w:rsidRDefault="00680A23" w:rsidP="00F14A87">
            <w:pPr>
              <w:rPr>
                <w:rFonts w:ascii="Malgun Gothic" w:eastAsia="Malgun Gothic" w:hAnsi="Malgun Gothic"/>
                <w:bCs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 xml:space="preserve">이것이 먼 훗날의 일로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보일지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모르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나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기후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변화는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우리가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살고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있는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곳에서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이미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우리에게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영향을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미치고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습니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다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>.</w:t>
            </w:r>
          </w:p>
          <w:p w14:paraId="775FA58A" w14:textId="311F35BC" w:rsidR="001E2231" w:rsidRPr="001C08BA" w:rsidRDefault="001E2231" w:rsidP="001E2231">
            <w:pPr>
              <w:pStyle w:val="a5"/>
              <w:numPr>
                <w:ilvl w:val="0"/>
                <w:numId w:val="4"/>
              </w:numPr>
              <w:rPr>
                <w:rFonts w:ascii="Malgun Gothic" w:eastAsia="Malgun Gothic" w:hAnsi="Malgun Gothic"/>
                <w:bCs/>
                <w:lang w:val="en-US" w:eastAsia="ko-KR"/>
              </w:rPr>
            </w:pPr>
          </w:p>
        </w:tc>
        <w:tc>
          <w:tcPr>
            <w:tcW w:w="4962" w:type="dxa"/>
          </w:tcPr>
          <w:p w14:paraId="2B5E90CD" w14:textId="77777777"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5E5D114" w14:textId="77777777"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14:paraId="3C92C67B" w14:textId="77777777"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8738BA" w:rsidRPr="00D7053D" w14:paraId="2E8D11A8" w14:textId="77777777" w:rsidTr="00D666D0">
        <w:trPr>
          <w:trHeight w:val="270"/>
        </w:trPr>
        <w:tc>
          <w:tcPr>
            <w:tcW w:w="1239" w:type="dxa"/>
          </w:tcPr>
          <w:p w14:paraId="3DD91887" w14:textId="77777777" w:rsidR="008738BA" w:rsidRPr="00F14A87" w:rsidRDefault="008738BA" w:rsidP="008738BA">
            <w:pPr>
              <w:pStyle w:val="a5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431" w:type="dxa"/>
          </w:tcPr>
          <w:p w14:paraId="4C8EC324" w14:textId="25528568" w:rsidR="008738BA" w:rsidRPr="001C08BA" w:rsidRDefault="00F33403" w:rsidP="008738BA">
            <w:pPr>
              <w:pStyle w:val="a5"/>
              <w:numPr>
                <w:ilvl w:val="0"/>
                <w:numId w:val="1"/>
              </w:numPr>
              <w:rPr>
                <w:rFonts w:ascii="Malgun Gothic" w:eastAsia="Malgun Gothic" w:hAnsi="Malgun Gothic"/>
                <w:b/>
                <w:lang w:val="fr-FR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태풍은</w:t>
            </w:r>
            <w:r w:rsidRPr="001C08BA">
              <w:rPr>
                <w:rFonts w:ascii="Malgun Gothic" w:eastAsia="Malgun Gothic" w:hAnsi="Malgun Gothic"/>
                <w:b/>
                <w:lang w:val="fr-FR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점점</w:t>
            </w:r>
            <w:r w:rsidRPr="001C08BA">
              <w:rPr>
                <w:rFonts w:ascii="Malgun Gothic" w:eastAsia="Malgun Gothic" w:hAnsi="Malgun Gothic"/>
                <w:b/>
                <w:lang w:val="fr-FR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더</w:t>
            </w:r>
            <w:r w:rsidRPr="001C08BA">
              <w:rPr>
                <w:rFonts w:ascii="Malgun Gothic" w:eastAsia="Malgun Gothic" w:hAnsi="Malgun Gothic"/>
                <w:b/>
                <w:lang w:val="fr-FR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강해지고</w:t>
            </w:r>
            <w:r w:rsidRPr="001C08BA">
              <w:rPr>
                <w:rFonts w:ascii="Malgun Gothic" w:eastAsia="Malgun Gothic" w:hAnsi="Malgun Gothic"/>
                <w:b/>
                <w:lang w:val="fr-FR" w:eastAsia="ko-KR"/>
              </w:rPr>
              <w:t xml:space="preserve"> </w:t>
            </w:r>
            <w:r w:rsidR="001E2231" w:rsidRPr="001C08BA">
              <w:rPr>
                <w:rFonts w:ascii="Malgun Gothic" w:eastAsia="Malgun Gothic" w:hAnsi="Malgun Gothic" w:hint="eastAsia"/>
                <w:b/>
                <w:lang w:val="fr-FR" w:eastAsia="ko-KR"/>
              </w:rPr>
              <w:t xml:space="preserve">더 많은 </w:t>
            </w: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피해를</w:t>
            </w:r>
            <w:r w:rsidRPr="001C08BA">
              <w:rPr>
                <w:rFonts w:ascii="Malgun Gothic" w:eastAsia="Malgun Gothic" w:hAnsi="Malgun Gothic"/>
                <w:b/>
                <w:lang w:val="fr-FR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입히고</w:t>
            </w:r>
            <w:r w:rsidRPr="001C08BA">
              <w:rPr>
                <w:rFonts w:ascii="Malgun Gothic" w:eastAsia="Malgun Gothic" w:hAnsi="Malgun Gothic"/>
                <w:b/>
                <w:lang w:val="fr-FR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있</w:t>
            </w:r>
            <w:r w:rsidR="001E2231"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습니</w:t>
            </w: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다</w:t>
            </w:r>
            <w:r w:rsidRPr="001C08BA">
              <w:rPr>
                <w:rFonts w:ascii="Malgun Gothic" w:eastAsia="Malgun Gothic" w:hAnsi="Malgun Gothic"/>
                <w:b/>
                <w:lang w:val="fr-FR" w:eastAsia="ko-KR"/>
              </w:rPr>
              <w:t>.</w:t>
            </w:r>
          </w:p>
        </w:tc>
        <w:tc>
          <w:tcPr>
            <w:tcW w:w="4962" w:type="dxa"/>
          </w:tcPr>
          <w:p w14:paraId="1BE11C97" w14:textId="77777777" w:rsidR="008738BA" w:rsidRPr="00B90F7D" w:rsidRDefault="008738BA" w:rsidP="008738BA">
            <w:pPr>
              <w:pStyle w:val="a5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Typhoons are becoming stronger and more damaging.</w:t>
            </w:r>
          </w:p>
        </w:tc>
        <w:tc>
          <w:tcPr>
            <w:tcW w:w="4677" w:type="dxa"/>
          </w:tcPr>
          <w:p w14:paraId="26127E89" w14:textId="77777777"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hurricane destroying a house</w:t>
            </w:r>
          </w:p>
        </w:tc>
      </w:tr>
      <w:tr w:rsidR="008738BA" w:rsidRPr="00D7053D" w14:paraId="4A207CB6" w14:textId="77777777" w:rsidTr="00D666D0">
        <w:trPr>
          <w:trHeight w:val="270"/>
        </w:trPr>
        <w:tc>
          <w:tcPr>
            <w:tcW w:w="1239" w:type="dxa"/>
          </w:tcPr>
          <w:p w14:paraId="74EB233C" w14:textId="77777777" w:rsidR="008738BA" w:rsidRPr="00C54C34" w:rsidRDefault="008738BA" w:rsidP="008738BA">
            <w:pPr>
              <w:pStyle w:val="a5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14:paraId="7BB3A064" w14:textId="30CBC6B4" w:rsidR="008738BA" w:rsidRPr="001C08BA" w:rsidRDefault="000E5B5B" w:rsidP="008738BA">
            <w:pPr>
              <w:pStyle w:val="a5"/>
              <w:numPr>
                <w:ilvl w:val="0"/>
                <w:numId w:val="1"/>
              </w:numPr>
              <w:rPr>
                <w:rFonts w:ascii="Malgun Gothic" w:eastAsia="Malgun Gothic" w:hAnsi="Malgun Gothic"/>
                <w:b/>
                <w:iCs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화석연료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연소로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인한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대기오염</w:t>
            </w:r>
            <w:ins w:id="123" w:author="LEE Lilly, IEA/STO/EMO-EDO/DSU" w:date="2021-08-03T17:33:00Z">
              <w:r w:rsidR="006025E4">
                <w:rPr>
                  <w:rFonts w:ascii="Malgun Gothic" w:eastAsia="Malgun Gothic" w:hAnsi="Malgun Gothic" w:cs="Malgun Gothic" w:hint="eastAsia"/>
                  <w:b/>
                  <w:iCs/>
                  <w:lang w:val="en-US" w:eastAsia="ko-KR"/>
                </w:rPr>
                <w:t>으로 인해</w:t>
              </w:r>
            </w:ins>
            <w:del w:id="124" w:author="LEE Lilly, IEA/STO/EMO-EDO/DSU" w:date="2021-08-03T17:33:00Z">
              <w:r w:rsidRPr="001C08BA" w:rsidDel="006025E4">
                <w:rPr>
                  <w:rFonts w:ascii="Malgun Gothic" w:eastAsia="Malgun Gothic" w:hAnsi="Malgun Gothic" w:cs="Malgun Gothic" w:hint="eastAsia"/>
                  <w:b/>
                  <w:iCs/>
                  <w:lang w:val="en-US" w:eastAsia="ko-KR"/>
                </w:rPr>
                <w:delText>은</w:delText>
              </w:r>
            </w:del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이미</w:t>
            </w:r>
            <w:r w:rsidR="00435880"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 xml:space="preserve"> 한국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에서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연간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 xml:space="preserve"> 3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만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명</w:t>
            </w:r>
            <w:r w:rsidR="00435880"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이 사망하고 있습니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351D163D" w14:textId="77777777" w:rsidR="008738BA" w:rsidRPr="00C54C34" w:rsidRDefault="008738BA" w:rsidP="008738BA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30,000</w:t>
            </w:r>
            <w:r w:rsidRPr="005F4B4E">
              <w:rPr>
                <w:b/>
                <w:lang w:val="en-US"/>
              </w:rPr>
              <w:t xml:space="preserve"> deaths per year in </w:t>
            </w:r>
            <w:r>
              <w:rPr>
                <w:b/>
                <w:lang w:val="en-US"/>
              </w:rPr>
              <w:t>Korea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677" w:type="dxa"/>
          </w:tcPr>
          <w:p w14:paraId="37EAEA04" w14:textId="77777777" w:rsidR="008738BA" w:rsidRPr="00F14A87" w:rsidRDefault="008738BA" w:rsidP="008738B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“30,000”</w:t>
            </w:r>
          </w:p>
        </w:tc>
      </w:tr>
      <w:tr w:rsidR="008738BA" w:rsidRPr="00D7053D" w14:paraId="17117F2E" w14:textId="77777777" w:rsidTr="00D666D0">
        <w:tc>
          <w:tcPr>
            <w:tcW w:w="1239" w:type="dxa"/>
          </w:tcPr>
          <w:p w14:paraId="5B5D231D" w14:textId="77777777" w:rsidR="008738BA" w:rsidRPr="00C54C34" w:rsidRDefault="008738BA" w:rsidP="008738BA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F18F6F0" w14:textId="6CD951A6" w:rsidR="008738BA" w:rsidRPr="001C08BA" w:rsidRDefault="008F3131" w:rsidP="008738BA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기후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변화를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막기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위한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proofErr w:type="spellStart"/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야심</w:t>
            </w:r>
            <w:del w:id="125" w:author="LEE Lilly, IEA/STO/EMO-EDO/DSU" w:date="2021-08-03T17:33:00Z">
              <w:r w:rsidR="00F76AF3" w:rsidDel="00130465">
                <w:rPr>
                  <w:rFonts w:ascii="Malgun Gothic" w:eastAsia="Malgun Gothic" w:hAnsi="Malgun Gothic" w:cs="Malgun Gothic" w:hint="eastAsia"/>
                  <w:lang w:val="en-US" w:eastAsia="ko-KR"/>
                </w:rPr>
                <w:delText xml:space="preserve"> </w:delText>
              </w:r>
            </w:del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찬</w:t>
            </w:r>
            <w:proofErr w:type="spellEnd"/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조치가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없다면</w:t>
            </w:r>
            <w:ins w:id="126" w:author="LEE Lilly, IEA/STO/EMO-EDO/DSU" w:date="2021-08-03T17:34:00Z">
              <w:r w:rsidR="00130465">
                <w:rPr>
                  <w:rFonts w:ascii="Malgun Gothic" w:eastAsia="Malgun Gothic" w:hAnsi="Malgun Gothic" w:cs="Malgun Gothic" w:hint="eastAsia"/>
                  <w:lang w:val="en-US" w:eastAsia="ko-KR"/>
                </w:rPr>
                <w:t>,</w:t>
              </w:r>
            </w:ins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과학자들이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예상하는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ins w:id="127" w:author="LEE Lilly, IEA/STO/EMO-EDO/DSU" w:date="2021-08-03T17:34:00Z">
              <w:r w:rsidR="00130465">
                <w:rPr>
                  <w:rFonts w:ascii="Malgun Gothic" w:eastAsia="Malgun Gothic" w:hAnsi="Malgun Gothic" w:hint="eastAsia"/>
                  <w:lang w:val="en-US" w:eastAsia="ko-KR"/>
                </w:rPr>
                <w:t xml:space="preserve">기후변화의 </w:t>
              </w:r>
            </w:ins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영향은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훨씬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더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심각해질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것</w:t>
            </w:r>
            <w:r w:rsidR="00920E57"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입니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1BC62224" w14:textId="77777777" w:rsidR="008738BA" w:rsidRPr="00C54C34" w:rsidRDefault="008738BA" w:rsidP="008738B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14:paraId="1B188776" w14:textId="77777777" w:rsidR="008738BA" w:rsidRPr="00F14A87" w:rsidRDefault="008738BA" w:rsidP="008738BA">
            <w:pPr>
              <w:rPr>
                <w:b/>
                <w:lang w:val="en-US"/>
              </w:rPr>
            </w:pPr>
            <w:r w:rsidRPr="00F14A87">
              <w:rPr>
                <w:b/>
                <w:lang w:val="en-US"/>
              </w:rPr>
              <w:t>The</w:t>
            </w:r>
            <w:r>
              <w:rPr>
                <w:b/>
                <w:lang w:val="en-US"/>
              </w:rPr>
              <w:t xml:space="preserve"> global</w:t>
            </w:r>
            <w:r w:rsidRPr="00F14A87">
              <w:rPr>
                <w:b/>
                <w:lang w:val="en-US"/>
              </w:rPr>
              <w:t xml:space="preserve"> thermometer rises between 3 and 4°C (color red)</w:t>
            </w:r>
          </w:p>
        </w:tc>
      </w:tr>
      <w:tr w:rsidR="008738BA" w:rsidRPr="008738BA" w14:paraId="7DAD0334" w14:textId="77777777" w:rsidTr="00D666D0">
        <w:tc>
          <w:tcPr>
            <w:tcW w:w="1239" w:type="dxa"/>
          </w:tcPr>
          <w:p w14:paraId="1548BBDD" w14:textId="77777777" w:rsidR="008738BA" w:rsidRPr="00C54C34" w:rsidRDefault="008738BA" w:rsidP="008738BA">
            <w:pPr>
              <w:pStyle w:val="a5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225BD0F3" w14:textId="20B0AA56" w:rsidR="008738BA" w:rsidRPr="001C08BA" w:rsidRDefault="002E0621" w:rsidP="008738BA">
            <w:pPr>
              <w:pStyle w:val="a5"/>
              <w:numPr>
                <w:ilvl w:val="0"/>
                <w:numId w:val="2"/>
              </w:numPr>
              <w:rPr>
                <w:rFonts w:ascii="Malgun Gothic" w:eastAsia="Malgun Gothic" w:hAnsi="Malgun Gothic"/>
                <w:bCs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가뭄은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더욱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심해질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것</w:t>
            </w:r>
            <w:r w:rsidR="00A724C2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입니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.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부산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해운대와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인천공항은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이르면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2030</w:t>
            </w:r>
            <w:proofErr w:type="gramStart"/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년</w:t>
            </w:r>
            <w:r w:rsidR="008A19E1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 xml:space="preserve"> 경에</w:t>
            </w:r>
            <w:proofErr w:type="gramEnd"/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물속으로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사라질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수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있</w:t>
            </w:r>
            <w:r w:rsidR="008A19E1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습니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376BAE94" w14:textId="77777777" w:rsidR="008738BA" w:rsidRPr="00C54C34" w:rsidRDefault="008738BA" w:rsidP="008738BA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Droughts will become more severe. The </w:t>
            </w:r>
            <w:proofErr w:type="spellStart"/>
            <w:r w:rsidRPr="00815615">
              <w:rPr>
                <w:lang w:val="en-US"/>
              </w:rPr>
              <w:t>Haeundae</w:t>
            </w:r>
            <w:proofErr w:type="spellEnd"/>
            <w:r w:rsidRPr="00815615">
              <w:rPr>
                <w:lang w:val="en-US"/>
              </w:rPr>
              <w:t xml:space="preserve"> Beach in Busan and Incheon International Airport could disappear underwater </w:t>
            </w:r>
            <w:r>
              <w:rPr>
                <w:lang w:val="en-US"/>
              </w:rPr>
              <w:t>as soon as</w:t>
            </w:r>
            <w:r w:rsidRPr="00815615">
              <w:rPr>
                <w:lang w:val="en-US"/>
              </w:rPr>
              <w:t xml:space="preserve"> 2030</w:t>
            </w:r>
          </w:p>
        </w:tc>
        <w:tc>
          <w:tcPr>
            <w:tcW w:w="4677" w:type="dxa"/>
          </w:tcPr>
          <w:p w14:paraId="3915355D" w14:textId="77777777"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airport disappearing underwater</w:t>
            </w:r>
          </w:p>
        </w:tc>
      </w:tr>
      <w:tr w:rsidR="008738BA" w:rsidRPr="00D7053D" w14:paraId="152325A3" w14:textId="77777777" w:rsidTr="00D666D0">
        <w:tc>
          <w:tcPr>
            <w:tcW w:w="1239" w:type="dxa"/>
          </w:tcPr>
          <w:p w14:paraId="7160DA99" w14:textId="77777777" w:rsidR="008738BA" w:rsidRPr="00C54C34" w:rsidRDefault="008738BA" w:rsidP="008738BA">
            <w:pPr>
              <w:pStyle w:val="a5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2BAF1166" w14:textId="6786F912" w:rsidR="008738BA" w:rsidRPr="001C08BA" w:rsidRDefault="006D0A33" w:rsidP="008738BA">
            <w:pPr>
              <w:pStyle w:val="a5"/>
              <w:numPr>
                <w:ilvl w:val="0"/>
                <w:numId w:val="2"/>
              </w:numPr>
              <w:rPr>
                <w:rFonts w:ascii="Malgun Gothic" w:eastAsia="Malgun Gothic" w:hAnsi="Malgun Gothic"/>
                <w:bCs/>
                <w:lang w:val="en-US" w:eastAsia="ko-KR"/>
              </w:rPr>
            </w:pP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>2030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년까지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300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만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명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이상의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한국인들이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홍수로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고통받을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것</w:t>
            </w:r>
            <w:r w:rsidR="008A19E1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입니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763B4C98" w14:textId="77777777" w:rsidR="008738BA" w:rsidRPr="00C54C34" w:rsidRDefault="008738BA" w:rsidP="008738BA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than 3 million South Koreans would suffer from flooding by 2030.</w:t>
            </w:r>
          </w:p>
        </w:tc>
        <w:tc>
          <w:tcPr>
            <w:tcW w:w="4677" w:type="dxa"/>
          </w:tcPr>
          <w:p w14:paraId="5BF65B8D" w14:textId="77777777"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houses flooding near sea</w:t>
            </w:r>
          </w:p>
        </w:tc>
      </w:tr>
      <w:tr w:rsidR="008738BA" w:rsidRPr="00D7053D" w14:paraId="26381A8F" w14:textId="77777777" w:rsidTr="00D666D0">
        <w:tc>
          <w:tcPr>
            <w:tcW w:w="1239" w:type="dxa"/>
          </w:tcPr>
          <w:p w14:paraId="0067A9E6" w14:textId="77777777" w:rsidR="008738BA" w:rsidRPr="00C54C34" w:rsidRDefault="008738BA" w:rsidP="008738BA">
            <w:pPr>
              <w:pStyle w:val="a5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23ED7B34" w14:textId="35750A2D" w:rsidR="008738BA" w:rsidRPr="001C08BA" w:rsidRDefault="006C5DEF" w:rsidP="008738BA">
            <w:pPr>
              <w:pStyle w:val="a5"/>
              <w:numPr>
                <w:ilvl w:val="0"/>
                <w:numId w:val="2"/>
              </w:numPr>
              <w:rPr>
                <w:rFonts w:ascii="Malgun Gothic" w:eastAsia="Malgun Gothic" w:hAnsi="Malgun Gothic"/>
                <w:bCs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폭염이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잦아지고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심해</w:t>
            </w:r>
            <w:r w:rsidR="00412A7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질 것입니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.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이는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심혈관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및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호흡기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질환을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악화시키고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사망을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초래할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것</w:t>
            </w:r>
            <w:r w:rsidR="0098720F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입니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689C3888" w14:textId="77777777" w:rsidR="008738BA" w:rsidRPr="00C54C34" w:rsidRDefault="008738BA" w:rsidP="008738BA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Heatwaves will be more frequent and more severe. This will aggravate cardiovascular and respiratory diseases and cause deaths.</w:t>
            </w:r>
          </w:p>
        </w:tc>
        <w:tc>
          <w:tcPr>
            <w:tcW w:w="4677" w:type="dxa"/>
          </w:tcPr>
          <w:p w14:paraId="4C319BF0" w14:textId="77777777"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old people fainting and taken in an ambulance</w:t>
            </w:r>
          </w:p>
        </w:tc>
      </w:tr>
      <w:tr w:rsidR="008738BA" w:rsidRPr="00D7053D" w14:paraId="5D6FAB50" w14:textId="77777777" w:rsidTr="00D666D0">
        <w:tc>
          <w:tcPr>
            <w:tcW w:w="1239" w:type="dxa"/>
          </w:tcPr>
          <w:p w14:paraId="515FA7A8" w14:textId="77777777" w:rsidR="008738BA" w:rsidRPr="00C54C34" w:rsidRDefault="008738BA" w:rsidP="008738BA">
            <w:pPr>
              <w:pStyle w:val="a5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5DAFAB5A" w14:textId="3BB1AE0B" w:rsidR="008738BA" w:rsidRPr="001C08BA" w:rsidRDefault="007D61FB">
            <w:pPr>
              <w:pStyle w:val="a5"/>
              <w:numPr>
                <w:ilvl w:val="0"/>
                <w:numId w:val="2"/>
              </w:numPr>
              <w:rPr>
                <w:rFonts w:ascii="Malgun Gothic" w:eastAsia="Malgun Gothic" w:hAnsi="Malgun Gothic"/>
                <w:bCs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기후변화에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대처하기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위해서는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온실가스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배출량을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0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에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가깝게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B41255" w:rsidRPr="001C08BA">
              <w:rPr>
                <w:rFonts w:ascii="Malgun Gothic" w:eastAsia="Malgun Gothic" w:hAnsi="Malgun Gothic" w:hint="eastAsia"/>
                <w:bCs/>
                <w:lang w:val="en-US" w:eastAsia="ko-KR"/>
              </w:rPr>
              <w:t>줄여야 합니다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.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이것은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가능하지만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, </w:t>
            </w:r>
            <w:ins w:id="128" w:author="LEE Lilly, IEA/STO/EMO-EDO/DSU" w:date="2021-08-03T17:36:00Z">
              <w:r w:rsidR="00B8219C">
                <w:rPr>
                  <w:rFonts w:ascii="Malgun Gothic" w:eastAsia="Malgun Gothic" w:hAnsi="Malgun Gothic" w:hint="eastAsia"/>
                  <w:bCs/>
                  <w:lang w:val="en-US" w:eastAsia="ko-KR"/>
                </w:rPr>
                <w:t xml:space="preserve">온실가스 </w:t>
              </w:r>
            </w:ins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배출</w:t>
            </w:r>
            <w:ins w:id="129" w:author="LEE Lilly, IEA/STO/EMO-EDO/DSU" w:date="2021-08-03T17:36:00Z">
              <w:r w:rsidR="00B8219C">
                <w:rPr>
                  <w:rFonts w:ascii="Malgun Gothic" w:eastAsia="Malgun Gothic" w:hAnsi="Malgun Gothic" w:cs="Malgun Gothic" w:hint="eastAsia"/>
                  <w:bCs/>
                  <w:lang w:val="en-US" w:eastAsia="ko-KR"/>
                </w:rPr>
                <w:t xml:space="preserve">의 주범인 </w:t>
              </w:r>
            </w:ins>
            <w:del w:id="130" w:author="LEE Lilly, IEA/STO/EMO-EDO/DSU" w:date="2021-08-03T17:36:00Z">
              <w:r w:rsidRPr="001C08BA" w:rsidDel="00B8219C">
                <w:rPr>
                  <w:rFonts w:ascii="Malgun Gothic" w:eastAsia="Malgun Gothic" w:hAnsi="Malgun Gothic" w:cs="Malgun Gothic" w:hint="eastAsia"/>
                  <w:bCs/>
                  <w:lang w:val="en-US" w:eastAsia="ko-KR"/>
                </w:rPr>
                <w:delText>에</w:delText>
              </w:r>
              <w:r w:rsidRPr="001C08BA" w:rsidDel="00B8219C">
                <w:rPr>
                  <w:rFonts w:ascii="Malgun Gothic" w:eastAsia="Malgun Gothic" w:hAnsi="Malgun Gothic"/>
                  <w:bCs/>
                  <w:lang w:val="en-US" w:eastAsia="ko-KR"/>
                </w:rPr>
                <w:delText xml:space="preserve"> </w:delText>
              </w:r>
              <w:r w:rsidRPr="001C08BA" w:rsidDel="00B8219C">
                <w:rPr>
                  <w:rFonts w:ascii="Malgun Gothic" w:eastAsia="Malgun Gothic" w:hAnsi="Malgun Gothic" w:cs="Malgun Gothic" w:hint="eastAsia"/>
                  <w:bCs/>
                  <w:lang w:val="en-US" w:eastAsia="ko-KR"/>
                </w:rPr>
                <w:delText>가장</w:delText>
              </w:r>
              <w:r w:rsidRPr="001C08BA" w:rsidDel="00B8219C">
                <w:rPr>
                  <w:rFonts w:ascii="Malgun Gothic" w:eastAsia="Malgun Gothic" w:hAnsi="Malgun Gothic"/>
                  <w:bCs/>
                  <w:lang w:val="en-US" w:eastAsia="ko-KR"/>
                </w:rPr>
                <w:delText xml:space="preserve"> </w:delText>
              </w:r>
              <w:r w:rsidRPr="001C08BA" w:rsidDel="00B8219C">
                <w:rPr>
                  <w:rFonts w:ascii="Malgun Gothic" w:eastAsia="Malgun Gothic" w:hAnsi="Malgun Gothic" w:cs="Malgun Gothic" w:hint="eastAsia"/>
                  <w:bCs/>
                  <w:lang w:val="en-US" w:eastAsia="ko-KR"/>
                </w:rPr>
                <w:delText>책임이</w:delText>
              </w:r>
              <w:r w:rsidRPr="001C08BA" w:rsidDel="00B8219C">
                <w:rPr>
                  <w:rFonts w:ascii="Malgun Gothic" w:eastAsia="Malgun Gothic" w:hAnsi="Malgun Gothic"/>
                  <w:bCs/>
                  <w:lang w:val="en-US" w:eastAsia="ko-KR"/>
                </w:rPr>
                <w:delText xml:space="preserve"> </w:delText>
              </w:r>
              <w:r w:rsidRPr="001C08BA" w:rsidDel="00B8219C">
                <w:rPr>
                  <w:rFonts w:ascii="Malgun Gothic" w:eastAsia="Malgun Gothic" w:hAnsi="Malgun Gothic" w:cs="Malgun Gothic" w:hint="eastAsia"/>
                  <w:bCs/>
                  <w:lang w:val="en-US" w:eastAsia="ko-KR"/>
                </w:rPr>
                <w:delText>있는</w:delText>
              </w:r>
              <w:r w:rsidRPr="001C08BA" w:rsidDel="00B8219C">
                <w:rPr>
                  <w:rFonts w:ascii="Malgun Gothic" w:eastAsia="Malgun Gothic" w:hAnsi="Malgun Gothic"/>
                  <w:bCs/>
                  <w:lang w:val="en-US" w:eastAsia="ko-KR"/>
                </w:rPr>
                <w:delText xml:space="preserve"> </w:delText>
              </w:r>
            </w:del>
            <w:r w:rsidR="000F4F45" w:rsidRPr="001C08BA">
              <w:rPr>
                <w:rFonts w:ascii="Malgun Gothic" w:eastAsia="Malgun Gothic" w:hAnsi="Malgun Gothic" w:hint="eastAsia"/>
                <w:bCs/>
                <w:lang w:val="en-US" w:eastAsia="ko-KR"/>
              </w:rPr>
              <w:t xml:space="preserve">다음 </w:t>
            </w:r>
            <w:proofErr w:type="spellStart"/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분야</w:t>
            </w:r>
            <w:ins w:id="131" w:author="LEE Lilly, IEA/STO/EMO-EDO/DSU" w:date="2021-08-03T17:36:00Z">
              <w:r w:rsidR="00B8219C">
                <w:rPr>
                  <w:rFonts w:ascii="Malgun Gothic" w:eastAsia="Malgun Gothic" w:hAnsi="Malgun Gothic" w:cs="Malgun Gothic" w:hint="eastAsia"/>
                  <w:bCs/>
                  <w:lang w:val="en-US" w:eastAsia="ko-KR"/>
                </w:rPr>
                <w:t>들</w:t>
              </w:r>
            </w:ins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에서의</w:t>
            </w:r>
            <w:proofErr w:type="spellEnd"/>
            <w:r w:rsidR="00B41255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변화가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필요</w:t>
            </w:r>
            <w:r w:rsidR="00B41255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합니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다</w:t>
            </w:r>
            <w:r w:rsidR="000F4F45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:</w:t>
            </w:r>
            <w:r w:rsidR="000F4F45" w:rsidRPr="001C08BA">
              <w:rPr>
                <w:rFonts w:ascii="Malgun Gothic" w:eastAsia="Malgun Gothic" w:hAnsi="Malgun Gothic" w:cs="Malgun Gothic"/>
                <w:bCs/>
                <w:lang w:val="en-US" w:eastAsia="ko-KR"/>
              </w:rPr>
              <w:t xml:space="preserve"> </w:t>
            </w:r>
            <w:r w:rsidR="000F4F45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에너지</w:t>
            </w:r>
          </w:p>
        </w:tc>
        <w:tc>
          <w:tcPr>
            <w:tcW w:w="4962" w:type="dxa"/>
          </w:tcPr>
          <w:p w14:paraId="374D74F0" w14:textId="77777777" w:rsidR="008738BA" w:rsidRDefault="008738BA" w:rsidP="008738BA">
            <w:pPr>
              <w:pStyle w:val="a5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318BDB7A" w14:textId="77777777" w:rsidR="008738BA" w:rsidRPr="00294F10" w:rsidRDefault="008738BA" w:rsidP="008738B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8738BA" w:rsidRPr="00D7053D" w14:paraId="2792B143" w14:textId="77777777" w:rsidTr="00D666D0">
        <w:tc>
          <w:tcPr>
            <w:tcW w:w="1239" w:type="dxa"/>
          </w:tcPr>
          <w:p w14:paraId="200C0DA8" w14:textId="77777777" w:rsidR="008738BA" w:rsidRPr="00C54C34" w:rsidRDefault="008738BA" w:rsidP="008738BA">
            <w:pPr>
              <w:pStyle w:val="a5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0974A799" w14:textId="77777777" w:rsidR="008738BA" w:rsidRPr="001C08BA" w:rsidRDefault="008738BA" w:rsidP="008738BA">
            <w:pPr>
              <w:pStyle w:val="a5"/>
              <w:numPr>
                <w:ilvl w:val="0"/>
                <w:numId w:val="2"/>
              </w:numPr>
              <w:rPr>
                <w:rFonts w:ascii="Malgun Gothic" w:eastAsia="Malgun Gothic" w:hAnsi="Malgun Gothic"/>
                <w:b/>
                <w:lang w:val="en-US"/>
              </w:rPr>
            </w:pPr>
          </w:p>
        </w:tc>
        <w:tc>
          <w:tcPr>
            <w:tcW w:w="4962" w:type="dxa"/>
          </w:tcPr>
          <w:p w14:paraId="5B4E4995" w14:textId="77777777" w:rsidR="008738BA" w:rsidRPr="00C54C34" w:rsidRDefault="008738BA" w:rsidP="008738BA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677" w:type="dxa"/>
          </w:tcPr>
          <w:p w14:paraId="6569D163" w14:textId="77777777" w:rsidR="008738BA" w:rsidRPr="00F14A87" w:rsidRDefault="008738BA" w:rsidP="008738BA">
            <w:pPr>
              <w:rPr>
                <w:b/>
                <w:lang w:val="en-US"/>
              </w:rPr>
            </w:pPr>
          </w:p>
        </w:tc>
      </w:tr>
      <w:tr w:rsidR="008738BA" w:rsidRPr="00D7053D" w14:paraId="424FC12D" w14:textId="77777777" w:rsidTr="00D666D0">
        <w:tc>
          <w:tcPr>
            <w:tcW w:w="1239" w:type="dxa"/>
          </w:tcPr>
          <w:p w14:paraId="41A71934" w14:textId="77777777" w:rsidR="008738BA" w:rsidRPr="00724683" w:rsidRDefault="008738BA" w:rsidP="008738BA">
            <w:pPr>
              <w:pStyle w:val="a5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427EACC4" w14:textId="77777777" w:rsidR="008738BA" w:rsidRPr="001C08BA" w:rsidRDefault="008738BA" w:rsidP="008738BA">
            <w:pPr>
              <w:pStyle w:val="a5"/>
              <w:numPr>
                <w:ilvl w:val="0"/>
                <w:numId w:val="2"/>
              </w:numPr>
              <w:rPr>
                <w:rFonts w:ascii="Malgun Gothic" w:eastAsia="Malgun Gothic" w:hAnsi="Malgun Gothic"/>
                <w:b/>
                <w:lang w:val="en-US"/>
              </w:rPr>
            </w:pPr>
          </w:p>
        </w:tc>
        <w:tc>
          <w:tcPr>
            <w:tcW w:w="4962" w:type="dxa"/>
          </w:tcPr>
          <w:p w14:paraId="10B6C2FB" w14:textId="77777777" w:rsidR="008738BA" w:rsidRPr="00724683" w:rsidRDefault="008738BA" w:rsidP="008738BA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677" w:type="dxa"/>
          </w:tcPr>
          <w:p w14:paraId="4E62E09D" w14:textId="77777777" w:rsidR="008738BA" w:rsidRPr="00F14A87" w:rsidRDefault="008738BA" w:rsidP="008738BA">
            <w:pPr>
              <w:rPr>
                <w:b/>
                <w:lang w:val="en-US"/>
              </w:rPr>
            </w:pPr>
          </w:p>
        </w:tc>
      </w:tr>
      <w:tr w:rsidR="008738BA" w:rsidRPr="00D7053D" w14:paraId="6CAF1014" w14:textId="77777777" w:rsidTr="00D666D0">
        <w:tc>
          <w:tcPr>
            <w:tcW w:w="1239" w:type="dxa"/>
          </w:tcPr>
          <w:p w14:paraId="08B2A289" w14:textId="77777777" w:rsidR="008738BA" w:rsidRPr="00C54C34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48120450" w14:textId="5FA23A08" w:rsidR="008738BA" w:rsidRPr="001C08BA" w:rsidRDefault="00CF0DB3" w:rsidP="008738BA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기후변화에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대처하기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위해서는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온실가스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배출량을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0</w:t>
            </w: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에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가깝게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0F4F45" w:rsidRPr="001C08BA">
              <w:rPr>
                <w:rFonts w:ascii="Malgun Gothic" w:eastAsia="Malgun Gothic" w:hAnsi="Malgun Gothic" w:hint="eastAsia"/>
                <w:iCs/>
                <w:lang w:val="en-US" w:eastAsia="ko-KR"/>
              </w:rPr>
              <w:t>줄여야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0F4F45" w:rsidRPr="001C08BA">
              <w:rPr>
                <w:rFonts w:ascii="Malgun Gothic" w:eastAsia="Malgun Gothic" w:hAnsi="Malgun Gothic" w:hint="eastAsia"/>
                <w:iCs/>
                <w:lang w:val="en-US" w:eastAsia="ko-KR"/>
              </w:rPr>
              <w:t>합니</w:t>
            </w: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. </w:t>
            </w:r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이것은</w:t>
            </w:r>
            <w:r w:rsidR="00AB2FD9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가능하지만</w:t>
            </w:r>
            <w:r w:rsidR="00AB2FD9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, </w:t>
            </w:r>
            <w:ins w:id="132" w:author="LEE Lilly, IEA/STO/EMO-EDO/DSU" w:date="2021-08-03T17:37:00Z">
              <w:r w:rsidR="00B8219C">
                <w:rPr>
                  <w:rFonts w:ascii="Malgun Gothic" w:eastAsia="Malgun Gothic" w:hAnsi="Malgun Gothic" w:hint="eastAsia"/>
                  <w:bCs/>
                  <w:lang w:val="en-US" w:eastAsia="ko-KR"/>
                </w:rPr>
                <w:t xml:space="preserve">온실가스 </w:t>
              </w:r>
              <w:r w:rsidR="00B8219C" w:rsidRPr="001C08BA">
                <w:rPr>
                  <w:rFonts w:ascii="Malgun Gothic" w:eastAsia="Malgun Gothic" w:hAnsi="Malgun Gothic" w:cs="Malgun Gothic" w:hint="eastAsia"/>
                  <w:bCs/>
                  <w:lang w:val="en-US" w:eastAsia="ko-KR"/>
                </w:rPr>
                <w:t>배출</w:t>
              </w:r>
              <w:r w:rsidR="00B8219C">
                <w:rPr>
                  <w:rFonts w:ascii="Malgun Gothic" w:eastAsia="Malgun Gothic" w:hAnsi="Malgun Gothic" w:cs="Malgun Gothic" w:hint="eastAsia"/>
                  <w:bCs/>
                  <w:lang w:val="en-US" w:eastAsia="ko-KR"/>
                </w:rPr>
                <w:t>의 주범인</w:t>
              </w:r>
            </w:ins>
            <w:del w:id="133" w:author="LEE Lilly, IEA/STO/EMO-EDO/DSU" w:date="2021-08-03T17:37:00Z">
              <w:r w:rsidR="00AB2FD9" w:rsidRPr="001C08BA" w:rsidDel="00B8219C">
                <w:rPr>
                  <w:rFonts w:ascii="Malgun Gothic" w:eastAsia="Malgun Gothic" w:hAnsi="Malgun Gothic" w:cs="Malgun Gothic" w:hint="eastAsia"/>
                  <w:bCs/>
                  <w:lang w:val="en-US" w:eastAsia="ko-KR"/>
                </w:rPr>
                <w:delText>배출에</w:delText>
              </w:r>
              <w:r w:rsidR="00AB2FD9" w:rsidRPr="001C08BA" w:rsidDel="00B8219C">
                <w:rPr>
                  <w:rFonts w:ascii="Malgun Gothic" w:eastAsia="Malgun Gothic" w:hAnsi="Malgun Gothic"/>
                  <w:bCs/>
                  <w:lang w:val="en-US" w:eastAsia="ko-KR"/>
                </w:rPr>
                <w:delText xml:space="preserve"> </w:delText>
              </w:r>
              <w:r w:rsidR="00AB2FD9" w:rsidRPr="001C08BA" w:rsidDel="00B8219C">
                <w:rPr>
                  <w:rFonts w:ascii="Malgun Gothic" w:eastAsia="Malgun Gothic" w:hAnsi="Malgun Gothic" w:cs="Malgun Gothic" w:hint="eastAsia"/>
                  <w:bCs/>
                  <w:lang w:val="en-US" w:eastAsia="ko-KR"/>
                </w:rPr>
                <w:delText>가장</w:delText>
              </w:r>
              <w:r w:rsidR="00AB2FD9" w:rsidRPr="001C08BA" w:rsidDel="00B8219C">
                <w:rPr>
                  <w:rFonts w:ascii="Malgun Gothic" w:eastAsia="Malgun Gothic" w:hAnsi="Malgun Gothic"/>
                  <w:bCs/>
                  <w:lang w:val="en-US" w:eastAsia="ko-KR"/>
                </w:rPr>
                <w:delText xml:space="preserve"> </w:delText>
              </w:r>
              <w:r w:rsidR="00AB2FD9" w:rsidRPr="001C08BA" w:rsidDel="00B8219C">
                <w:rPr>
                  <w:rFonts w:ascii="Malgun Gothic" w:eastAsia="Malgun Gothic" w:hAnsi="Malgun Gothic" w:cs="Malgun Gothic" w:hint="eastAsia"/>
                  <w:bCs/>
                  <w:lang w:val="en-US" w:eastAsia="ko-KR"/>
                </w:rPr>
                <w:delText>책임이</w:delText>
              </w:r>
              <w:r w:rsidR="00AB2FD9" w:rsidRPr="001C08BA" w:rsidDel="00B8219C">
                <w:rPr>
                  <w:rFonts w:ascii="Malgun Gothic" w:eastAsia="Malgun Gothic" w:hAnsi="Malgun Gothic"/>
                  <w:bCs/>
                  <w:lang w:val="en-US" w:eastAsia="ko-KR"/>
                </w:rPr>
                <w:delText xml:space="preserve"> </w:delText>
              </w:r>
              <w:r w:rsidR="00AB2FD9" w:rsidRPr="001C08BA" w:rsidDel="00B8219C">
                <w:rPr>
                  <w:rFonts w:ascii="Malgun Gothic" w:eastAsia="Malgun Gothic" w:hAnsi="Malgun Gothic" w:cs="Malgun Gothic" w:hint="eastAsia"/>
                  <w:bCs/>
                  <w:lang w:val="en-US" w:eastAsia="ko-KR"/>
                </w:rPr>
                <w:delText>있는</w:delText>
              </w:r>
              <w:r w:rsidR="00AB2FD9" w:rsidRPr="001C08BA" w:rsidDel="00B8219C">
                <w:rPr>
                  <w:rFonts w:ascii="Malgun Gothic" w:eastAsia="Malgun Gothic" w:hAnsi="Malgun Gothic"/>
                  <w:bCs/>
                  <w:lang w:val="en-US" w:eastAsia="ko-KR"/>
                </w:rPr>
                <w:delText xml:space="preserve"> </w:delText>
              </w:r>
            </w:del>
            <w:ins w:id="134" w:author="LEE Lilly, IEA/STO/EMO-EDO/DSU" w:date="2021-08-03T17:37:00Z">
              <w:r w:rsidR="00B8219C">
                <w:rPr>
                  <w:rFonts w:ascii="Malgun Gothic" w:eastAsia="Malgun Gothic" w:hAnsi="Malgun Gothic"/>
                  <w:bCs/>
                  <w:lang w:val="en-US" w:eastAsia="ko-KR"/>
                </w:rPr>
                <w:t xml:space="preserve"> </w:t>
              </w:r>
            </w:ins>
            <w:r w:rsidR="00AB2FD9" w:rsidRPr="001C08BA">
              <w:rPr>
                <w:rFonts w:ascii="Malgun Gothic" w:eastAsia="Malgun Gothic" w:hAnsi="Malgun Gothic" w:hint="eastAsia"/>
                <w:bCs/>
                <w:lang w:val="en-US" w:eastAsia="ko-KR"/>
              </w:rPr>
              <w:t xml:space="preserve">다음 </w:t>
            </w:r>
            <w:proofErr w:type="spellStart"/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분야</w:t>
            </w:r>
            <w:ins w:id="135" w:author="LEE Lilly, IEA/STO/EMO-EDO/DSU" w:date="2021-08-03T17:37:00Z">
              <w:r w:rsidR="00B8219C">
                <w:rPr>
                  <w:rFonts w:ascii="Malgun Gothic" w:eastAsia="Malgun Gothic" w:hAnsi="Malgun Gothic" w:cs="Malgun Gothic" w:hint="eastAsia"/>
                  <w:bCs/>
                  <w:lang w:val="en-US" w:eastAsia="ko-KR"/>
                </w:rPr>
                <w:t>들</w:t>
              </w:r>
            </w:ins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에서의</w:t>
            </w:r>
            <w:proofErr w:type="spellEnd"/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 xml:space="preserve"> 변화가</w:t>
            </w:r>
            <w:r w:rsidR="00AB2FD9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필요합니다:</w:t>
            </w:r>
            <w:r w:rsidR="00AB2FD9" w:rsidRPr="001C08BA">
              <w:rPr>
                <w:rFonts w:ascii="Malgun Gothic" w:eastAsia="Malgun Gothic" w:hAnsi="Malgun Gothic" w:cs="Malgun Gothic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에너지,</w:t>
            </w:r>
          </w:p>
        </w:tc>
        <w:tc>
          <w:tcPr>
            <w:tcW w:w="4962" w:type="dxa"/>
          </w:tcPr>
          <w:p w14:paraId="763C40C9" w14:textId="77777777" w:rsidR="008738BA" w:rsidRDefault="008738BA" w:rsidP="008738BA">
            <w:pPr>
              <w:pStyle w:val="a5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008E430E" w14:textId="77777777" w:rsidR="008738BA" w:rsidRPr="00294F10" w:rsidRDefault="008738BA" w:rsidP="008738B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8738BA" w:rsidRPr="00C54C34" w14:paraId="4989ECDF" w14:textId="77777777" w:rsidTr="00D666D0">
        <w:tc>
          <w:tcPr>
            <w:tcW w:w="1239" w:type="dxa"/>
          </w:tcPr>
          <w:p w14:paraId="1308BE9D" w14:textId="77777777" w:rsidR="008738BA" w:rsidRPr="002D6C03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518548E7" w14:textId="728714D5" w:rsidR="008738BA" w:rsidRPr="001C08BA" w:rsidRDefault="00AB2FD9" w:rsidP="008738BA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1C08BA">
              <w:rPr>
                <w:rFonts w:ascii="Malgun Gothic" w:eastAsia="Malgun Gothic" w:hAnsi="Malgun Gothic" w:hint="eastAsia"/>
                <w:iCs/>
                <w:lang w:val="en-US" w:eastAsia="ko-KR"/>
              </w:rPr>
              <w:t>운송,</w:t>
            </w:r>
          </w:p>
        </w:tc>
        <w:tc>
          <w:tcPr>
            <w:tcW w:w="4962" w:type="dxa"/>
          </w:tcPr>
          <w:p w14:paraId="014AA4C8" w14:textId="77777777" w:rsidR="008738BA" w:rsidRPr="00A25BA6" w:rsidRDefault="008738BA" w:rsidP="008738BA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14:paraId="27A03E7C" w14:textId="77777777" w:rsidR="008738BA" w:rsidRPr="00872916" w:rsidRDefault="008738BA" w:rsidP="008738BA">
            <w:pPr>
              <w:rPr>
                <w:i/>
                <w:iCs/>
                <w:lang w:val="en-US"/>
              </w:rPr>
            </w:pPr>
          </w:p>
        </w:tc>
      </w:tr>
      <w:tr w:rsidR="008738BA" w:rsidRPr="00C54C34" w14:paraId="4F909348" w14:textId="77777777" w:rsidTr="00D666D0">
        <w:tc>
          <w:tcPr>
            <w:tcW w:w="1239" w:type="dxa"/>
          </w:tcPr>
          <w:p w14:paraId="4B50F37A" w14:textId="77777777" w:rsidR="008738BA" w:rsidRPr="002D6C03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7B9963FC" w14:textId="6315E38A" w:rsidR="008738BA" w:rsidRPr="001C08BA" w:rsidRDefault="00AB2FD9" w:rsidP="008738BA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1C08BA">
              <w:rPr>
                <w:rFonts w:ascii="Malgun Gothic" w:eastAsia="Malgun Gothic" w:hAnsi="Malgun Gothic" w:hint="eastAsia"/>
                <w:iCs/>
                <w:lang w:val="en-US" w:eastAsia="ko-KR"/>
              </w:rPr>
              <w:t>및 산업</w:t>
            </w:r>
          </w:p>
        </w:tc>
        <w:tc>
          <w:tcPr>
            <w:tcW w:w="4962" w:type="dxa"/>
          </w:tcPr>
          <w:p w14:paraId="469DC47D" w14:textId="77777777" w:rsidR="008738BA" w:rsidRPr="00A25BA6" w:rsidRDefault="008738BA" w:rsidP="008738BA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14:paraId="2D87D8B0" w14:textId="77777777" w:rsidR="008738BA" w:rsidRPr="002D6C03" w:rsidRDefault="008738BA" w:rsidP="008738BA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786F0599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2D61" w14:textId="77777777" w:rsidR="0042357B" w:rsidRDefault="0042357B" w:rsidP="00366F30">
      <w:pPr>
        <w:spacing w:after="0" w:line="240" w:lineRule="auto"/>
      </w:pPr>
      <w:r>
        <w:separator/>
      </w:r>
    </w:p>
  </w:endnote>
  <w:endnote w:type="continuationSeparator" w:id="0">
    <w:p w14:paraId="0A90E1CD" w14:textId="77777777" w:rsidR="0042357B" w:rsidRDefault="0042357B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D4BE" w14:textId="77777777" w:rsidR="0042357B" w:rsidRDefault="0042357B" w:rsidP="00366F30">
      <w:pPr>
        <w:spacing w:after="0" w:line="240" w:lineRule="auto"/>
      </w:pPr>
      <w:r>
        <w:separator/>
      </w:r>
    </w:p>
  </w:footnote>
  <w:footnote w:type="continuationSeparator" w:id="0">
    <w:p w14:paraId="6B111110" w14:textId="77777777" w:rsidR="0042357B" w:rsidRDefault="0042357B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356A"/>
    <w:multiLevelType w:val="hybridMultilevel"/>
    <w:tmpl w:val="7A42D452"/>
    <w:lvl w:ilvl="0" w:tplc="B55076C8">
      <w:start w:val="5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E Lilly, IEA/STO/EMO-EDO/DSU">
    <w15:presenceInfo w15:providerId="AD" w15:userId="S-1-5-21-1372150203-265302005-1850952788-41553"/>
  </w15:person>
  <w15:person w15:author="Mojitao">
    <w15:presenceInfo w15:providerId="None" w15:userId="Mojit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trackRevisions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wNje3NDYwt7QEMpV0lIJTi4sz8/NACkxqATzNDWEsAAAA"/>
  </w:docVars>
  <w:rsids>
    <w:rsidRoot w:val="00366F30"/>
    <w:rsid w:val="000163F1"/>
    <w:rsid w:val="0001723F"/>
    <w:rsid w:val="0004239D"/>
    <w:rsid w:val="00070387"/>
    <w:rsid w:val="0007243B"/>
    <w:rsid w:val="00072ECC"/>
    <w:rsid w:val="0009461C"/>
    <w:rsid w:val="00094B8A"/>
    <w:rsid w:val="000956ED"/>
    <w:rsid w:val="000B61A2"/>
    <w:rsid w:val="000C45EF"/>
    <w:rsid w:val="000E499A"/>
    <w:rsid w:val="000E5B5B"/>
    <w:rsid w:val="000F4F45"/>
    <w:rsid w:val="000F67CF"/>
    <w:rsid w:val="001142B0"/>
    <w:rsid w:val="001221DB"/>
    <w:rsid w:val="00125485"/>
    <w:rsid w:val="00130465"/>
    <w:rsid w:val="00170FF9"/>
    <w:rsid w:val="00183336"/>
    <w:rsid w:val="0019721F"/>
    <w:rsid w:val="001A5F8A"/>
    <w:rsid w:val="001C08BA"/>
    <w:rsid w:val="001C6905"/>
    <w:rsid w:val="001D2E3B"/>
    <w:rsid w:val="001E2231"/>
    <w:rsid w:val="00200853"/>
    <w:rsid w:val="002238AE"/>
    <w:rsid w:val="00224CAA"/>
    <w:rsid w:val="00230747"/>
    <w:rsid w:val="00234F38"/>
    <w:rsid w:val="00254DF9"/>
    <w:rsid w:val="00263DE4"/>
    <w:rsid w:val="00294F10"/>
    <w:rsid w:val="002B6024"/>
    <w:rsid w:val="002D6C03"/>
    <w:rsid w:val="002E0621"/>
    <w:rsid w:val="002E4BBD"/>
    <w:rsid w:val="00312308"/>
    <w:rsid w:val="00315F59"/>
    <w:rsid w:val="0032752F"/>
    <w:rsid w:val="003334E8"/>
    <w:rsid w:val="00342B0E"/>
    <w:rsid w:val="003637EC"/>
    <w:rsid w:val="00366F30"/>
    <w:rsid w:val="00380A59"/>
    <w:rsid w:val="003847C1"/>
    <w:rsid w:val="00386031"/>
    <w:rsid w:val="00386D1D"/>
    <w:rsid w:val="00392D07"/>
    <w:rsid w:val="003966DB"/>
    <w:rsid w:val="0039736E"/>
    <w:rsid w:val="003D160A"/>
    <w:rsid w:val="00412A79"/>
    <w:rsid w:val="0042357B"/>
    <w:rsid w:val="00435880"/>
    <w:rsid w:val="00447CED"/>
    <w:rsid w:val="00493AB3"/>
    <w:rsid w:val="004C3032"/>
    <w:rsid w:val="004C5A77"/>
    <w:rsid w:val="004D2B07"/>
    <w:rsid w:val="00502099"/>
    <w:rsid w:val="00512D2C"/>
    <w:rsid w:val="0052742E"/>
    <w:rsid w:val="00527D19"/>
    <w:rsid w:val="00553EB1"/>
    <w:rsid w:val="005734B4"/>
    <w:rsid w:val="005759C6"/>
    <w:rsid w:val="005934AB"/>
    <w:rsid w:val="005A5D98"/>
    <w:rsid w:val="005B2B08"/>
    <w:rsid w:val="005D2FD7"/>
    <w:rsid w:val="005D35D8"/>
    <w:rsid w:val="005D65AB"/>
    <w:rsid w:val="005F4F48"/>
    <w:rsid w:val="006025E4"/>
    <w:rsid w:val="00633CFE"/>
    <w:rsid w:val="00644228"/>
    <w:rsid w:val="00654B7E"/>
    <w:rsid w:val="00680A23"/>
    <w:rsid w:val="006A2EDE"/>
    <w:rsid w:val="006C5DEF"/>
    <w:rsid w:val="006C75A4"/>
    <w:rsid w:val="006D0A33"/>
    <w:rsid w:val="006D7133"/>
    <w:rsid w:val="00724683"/>
    <w:rsid w:val="007466CD"/>
    <w:rsid w:val="007723C8"/>
    <w:rsid w:val="00786311"/>
    <w:rsid w:val="007B0051"/>
    <w:rsid w:val="007B24ED"/>
    <w:rsid w:val="007C2B79"/>
    <w:rsid w:val="007C40DA"/>
    <w:rsid w:val="007D61FB"/>
    <w:rsid w:val="007E1767"/>
    <w:rsid w:val="00856FA7"/>
    <w:rsid w:val="008616D4"/>
    <w:rsid w:val="0086271A"/>
    <w:rsid w:val="008738BA"/>
    <w:rsid w:val="00880164"/>
    <w:rsid w:val="00890A40"/>
    <w:rsid w:val="008979C8"/>
    <w:rsid w:val="008A19E1"/>
    <w:rsid w:val="008B14AD"/>
    <w:rsid w:val="008B6456"/>
    <w:rsid w:val="008F3131"/>
    <w:rsid w:val="00920E57"/>
    <w:rsid w:val="00930248"/>
    <w:rsid w:val="00936EE9"/>
    <w:rsid w:val="00940BBF"/>
    <w:rsid w:val="00977E2A"/>
    <w:rsid w:val="0098720F"/>
    <w:rsid w:val="00995B4A"/>
    <w:rsid w:val="009D29D4"/>
    <w:rsid w:val="009E2A1A"/>
    <w:rsid w:val="009E6012"/>
    <w:rsid w:val="00A270D7"/>
    <w:rsid w:val="00A365E0"/>
    <w:rsid w:val="00A55140"/>
    <w:rsid w:val="00A6079C"/>
    <w:rsid w:val="00A67F24"/>
    <w:rsid w:val="00A724C2"/>
    <w:rsid w:val="00AB0E14"/>
    <w:rsid w:val="00AB2FD9"/>
    <w:rsid w:val="00B22837"/>
    <w:rsid w:val="00B401E9"/>
    <w:rsid w:val="00B41255"/>
    <w:rsid w:val="00B648BE"/>
    <w:rsid w:val="00B8219C"/>
    <w:rsid w:val="00BA25DD"/>
    <w:rsid w:val="00BC5CCC"/>
    <w:rsid w:val="00C12CF1"/>
    <w:rsid w:val="00C2548A"/>
    <w:rsid w:val="00C37E7E"/>
    <w:rsid w:val="00C453F1"/>
    <w:rsid w:val="00C53943"/>
    <w:rsid w:val="00C54C34"/>
    <w:rsid w:val="00CC1469"/>
    <w:rsid w:val="00CC5FDE"/>
    <w:rsid w:val="00CF0DB3"/>
    <w:rsid w:val="00CF674A"/>
    <w:rsid w:val="00D16592"/>
    <w:rsid w:val="00D33D1F"/>
    <w:rsid w:val="00D666D0"/>
    <w:rsid w:val="00D7053D"/>
    <w:rsid w:val="00D73E6F"/>
    <w:rsid w:val="00DA6E71"/>
    <w:rsid w:val="00E11D3C"/>
    <w:rsid w:val="00E154EA"/>
    <w:rsid w:val="00E27E9F"/>
    <w:rsid w:val="00E57EAF"/>
    <w:rsid w:val="00E61917"/>
    <w:rsid w:val="00EB1163"/>
    <w:rsid w:val="00ED64C9"/>
    <w:rsid w:val="00EE0AF3"/>
    <w:rsid w:val="00F02EEC"/>
    <w:rsid w:val="00F14A87"/>
    <w:rsid w:val="00F247DD"/>
    <w:rsid w:val="00F33403"/>
    <w:rsid w:val="00F36E03"/>
    <w:rsid w:val="00F4020F"/>
    <w:rsid w:val="00F44617"/>
    <w:rsid w:val="00F65435"/>
    <w:rsid w:val="00F724F5"/>
    <w:rsid w:val="00F76AF3"/>
    <w:rsid w:val="00FB6E3B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726A97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F30"/>
    <w:rPr>
      <w:color w:val="0563C1" w:themeColor="hyperlink"/>
      <w:u w:val="single"/>
    </w:rPr>
  </w:style>
  <w:style w:type="character" w:customStyle="1" w:styleId="Char">
    <w:name w:val="각주 텍스트 Char"/>
    <w:basedOn w:val="a0"/>
    <w:link w:val="a4"/>
    <w:uiPriority w:val="99"/>
    <w:semiHidden/>
    <w:qFormat/>
    <w:rsid w:val="00366F30"/>
    <w:rPr>
      <w:sz w:val="20"/>
      <w:szCs w:val="20"/>
      <w:lang w:val="en-GB"/>
    </w:rPr>
  </w:style>
  <w:style w:type="paragraph" w:styleId="a5">
    <w:name w:val="List Paragraph"/>
    <w:basedOn w:val="a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a4">
    <w:name w:val="footnote text"/>
    <w:basedOn w:val="a"/>
    <w:link w:val="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a0"/>
    <w:uiPriority w:val="99"/>
    <w:semiHidden/>
    <w:rsid w:val="00366F30"/>
    <w:rPr>
      <w:sz w:val="20"/>
      <w:szCs w:val="20"/>
      <w:lang w:val="fr-FR"/>
    </w:rPr>
  </w:style>
  <w:style w:type="table" w:styleId="a6">
    <w:name w:val="Table Grid"/>
    <w:basedOn w:val="a1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basedOn w:val="a0"/>
    <w:uiPriority w:val="99"/>
    <w:semiHidden/>
    <w:unhideWhenUsed/>
    <w:rsid w:val="00366F3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366F30"/>
    <w:rPr>
      <w:sz w:val="16"/>
      <w:szCs w:val="16"/>
    </w:rPr>
  </w:style>
  <w:style w:type="paragraph" w:styleId="a9">
    <w:name w:val="annotation text"/>
    <w:basedOn w:val="a"/>
    <w:link w:val="Char0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har0">
    <w:name w:val="메모 텍스트 Char"/>
    <w:basedOn w:val="a0"/>
    <w:link w:val="a9"/>
    <w:uiPriority w:val="99"/>
    <w:semiHidden/>
    <w:rsid w:val="00366F30"/>
    <w:rPr>
      <w:sz w:val="20"/>
      <w:szCs w:val="20"/>
      <w:lang w:val="fr-FR"/>
    </w:rPr>
  </w:style>
  <w:style w:type="paragraph" w:styleId="aa">
    <w:name w:val="Balloon Text"/>
    <w:basedOn w:val="a"/>
    <w:link w:val="Char1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ab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ac">
    <w:name w:val="annotation subject"/>
    <w:basedOn w:val="a9"/>
    <w:next w:val="a9"/>
    <w:link w:val="Char2"/>
    <w:uiPriority w:val="99"/>
    <w:semiHidden/>
    <w:unhideWhenUsed/>
    <w:rsid w:val="00F44617"/>
    <w:rPr>
      <w:b/>
      <w:bCs/>
    </w:rPr>
  </w:style>
  <w:style w:type="character" w:customStyle="1" w:styleId="Char2">
    <w:name w:val="메모 주제 Char"/>
    <w:basedOn w:val="Char0"/>
    <w:link w:val="ac"/>
    <w:uiPriority w:val="99"/>
    <w:semiHidden/>
    <w:rsid w:val="00F44617"/>
    <w:rPr>
      <w:b/>
      <w:bCs/>
      <w:sz w:val="20"/>
      <w:szCs w:val="20"/>
      <w:lang w:val="fr-FR"/>
    </w:rPr>
  </w:style>
  <w:style w:type="paragraph" w:styleId="ad">
    <w:name w:val="header"/>
    <w:basedOn w:val="a"/>
    <w:link w:val="Char3"/>
    <w:uiPriority w:val="99"/>
    <w:unhideWhenUsed/>
    <w:rsid w:val="0026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d"/>
    <w:uiPriority w:val="99"/>
    <w:rsid w:val="00263DE4"/>
    <w:rPr>
      <w:lang w:val="fr-FR"/>
    </w:rPr>
  </w:style>
  <w:style w:type="paragraph" w:styleId="ae">
    <w:name w:val="footer"/>
    <w:basedOn w:val="a"/>
    <w:link w:val="Char4"/>
    <w:uiPriority w:val="99"/>
    <w:unhideWhenUsed/>
    <w:rsid w:val="0026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e"/>
    <w:uiPriority w:val="99"/>
    <w:rsid w:val="00263DE4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9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Mojitao</cp:lastModifiedBy>
  <cp:revision>3</cp:revision>
  <dcterms:created xsi:type="dcterms:W3CDTF">2021-01-15T11:19:00Z</dcterms:created>
  <dcterms:modified xsi:type="dcterms:W3CDTF">2021-08-05T14:34:00Z</dcterms:modified>
</cp:coreProperties>
</file>