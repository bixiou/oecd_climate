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9D7D7" w14:textId="77777777" w:rsidR="00F65435" w:rsidRDefault="007811BA" w:rsidP="00366F30">
      <w:pPr>
        <w:jc w:val="center"/>
        <w:rPr>
          <w:b/>
          <w:sz w:val="28"/>
          <w:szCs w:val="24"/>
          <w:lang w:val="en-US"/>
        </w:rPr>
      </w:pPr>
      <w:r>
        <w:rPr>
          <w:b/>
          <w:sz w:val="28"/>
          <w:szCs w:val="24"/>
          <w:lang w:val="en-US"/>
        </w:rPr>
        <w:softHyphen/>
      </w:r>
      <w:r w:rsidR="002D6C03">
        <w:rPr>
          <w:b/>
          <w:sz w:val="28"/>
          <w:szCs w:val="24"/>
          <w:lang w:val="en-US"/>
        </w:rPr>
        <w:t xml:space="preserve">Video scripts </w:t>
      </w:r>
      <w:r w:rsidR="003D160A">
        <w:rPr>
          <w:b/>
          <w:sz w:val="28"/>
          <w:szCs w:val="24"/>
          <w:lang w:val="en-US"/>
        </w:rPr>
        <w:t>–</w:t>
      </w:r>
      <w:r w:rsidR="002D6C03">
        <w:rPr>
          <w:b/>
          <w:sz w:val="28"/>
          <w:szCs w:val="24"/>
          <w:lang w:val="en-US"/>
        </w:rPr>
        <w:t xml:space="preserve"> </w:t>
      </w:r>
      <w:r w:rsidR="00AF7F5B">
        <w:rPr>
          <w:b/>
          <w:sz w:val="28"/>
          <w:szCs w:val="24"/>
          <w:lang w:val="en-US"/>
        </w:rPr>
        <w:t>Ukraine</w:t>
      </w:r>
    </w:p>
    <w:p w14:paraId="080A3C3C" w14:textId="77777777" w:rsidR="00366F30" w:rsidRPr="00F44617" w:rsidRDefault="00366F30" w:rsidP="00366F30">
      <w:pPr>
        <w:jc w:val="center"/>
        <w:rPr>
          <w:sz w:val="24"/>
          <w:szCs w:val="24"/>
          <w:lang w:val="en-US"/>
        </w:rPr>
      </w:pPr>
    </w:p>
    <w:p w14:paraId="0BB57735" w14:textId="77777777" w:rsidR="00366F30" w:rsidRPr="003D160A" w:rsidRDefault="00366F30" w:rsidP="00366F30">
      <w:pPr>
        <w:spacing w:after="0"/>
        <w:jc w:val="center"/>
        <w:rPr>
          <w:b/>
          <w:lang w:val="en-US"/>
        </w:rPr>
      </w:pPr>
    </w:p>
    <w:p w14:paraId="4BAAE294" w14:textId="77777777" w:rsidR="00366F30" w:rsidRPr="00263CA0" w:rsidRDefault="00366F30" w:rsidP="00366F30">
      <w:pPr>
        <w:spacing w:after="0"/>
        <w:jc w:val="center"/>
        <w:rPr>
          <w:b/>
          <w:lang w:val="en-GB"/>
          <w:rPrChange w:id="0" w:author="KRUSE Tobias, ENV/EEI" w:date="2021-08-24T18:15:00Z">
            <w:rPr>
              <w:b/>
              <w:lang w:val="de-DE"/>
            </w:rPr>
          </w:rPrChange>
        </w:rPr>
      </w:pPr>
      <w:r w:rsidRPr="00263CA0">
        <w:rPr>
          <w:b/>
          <w:lang w:val="en-GB"/>
          <w:rPrChange w:id="1" w:author="KRUSE Tobias, ENV/EEI" w:date="2021-08-24T18:15:00Z">
            <w:rPr>
              <w:b/>
              <w:lang w:val="de-DE"/>
            </w:rPr>
          </w:rPrChange>
        </w:rPr>
        <w:t xml:space="preserve">Policy Video Script </w:t>
      </w:r>
    </w:p>
    <w:p w14:paraId="75C315B0" w14:textId="77777777" w:rsidR="00366F30" w:rsidRPr="00263CA0" w:rsidRDefault="00366F30" w:rsidP="00366F30">
      <w:pPr>
        <w:rPr>
          <w:lang w:val="en-GB"/>
          <w:rPrChange w:id="2" w:author="KRUSE Tobias, ENV/EEI" w:date="2021-08-24T18:15:00Z">
            <w:rPr/>
          </w:rPrChange>
        </w:rPr>
      </w:pPr>
    </w:p>
    <w:p w14:paraId="5823FD8B" w14:textId="77777777" w:rsidR="00366F30" w:rsidRPr="00263CA0" w:rsidRDefault="00366F30" w:rsidP="00366F30">
      <w:pPr>
        <w:rPr>
          <w:lang w:val="en-GB"/>
          <w:rPrChange w:id="3" w:author="KRUSE Tobias, ENV/EEI" w:date="2021-08-24T18:15:00Z">
            <w:rPr/>
          </w:rPrChange>
        </w:rPr>
      </w:pPr>
    </w:p>
    <w:tbl>
      <w:tblPr>
        <w:tblStyle w:val="TableGrid"/>
        <w:tblW w:w="15309" w:type="dxa"/>
        <w:tblInd w:w="-856" w:type="dxa"/>
        <w:tblLook w:val="04A0" w:firstRow="1" w:lastRow="0" w:firstColumn="1" w:lastColumn="0" w:noHBand="0" w:noVBand="1"/>
      </w:tblPr>
      <w:tblGrid>
        <w:gridCol w:w="1277"/>
        <w:gridCol w:w="4252"/>
        <w:gridCol w:w="4820"/>
        <w:gridCol w:w="4960"/>
      </w:tblGrid>
      <w:tr w:rsidR="00D666D0" w14:paraId="7959AAB2" w14:textId="77777777" w:rsidTr="00D666D0">
        <w:tc>
          <w:tcPr>
            <w:tcW w:w="1277" w:type="dxa"/>
          </w:tcPr>
          <w:p w14:paraId="77C29A08" w14:textId="77777777" w:rsidR="00D666D0" w:rsidRDefault="00D666D0" w:rsidP="00715720">
            <w:pPr>
              <w:jc w:val="both"/>
              <w:rPr>
                <w:b/>
              </w:rPr>
            </w:pPr>
            <w:r>
              <w:rPr>
                <w:b/>
              </w:rPr>
              <w:t>Timestamp</w:t>
            </w:r>
          </w:p>
        </w:tc>
        <w:tc>
          <w:tcPr>
            <w:tcW w:w="4252" w:type="dxa"/>
          </w:tcPr>
          <w:p w14:paraId="7F9C0B41" w14:textId="77777777" w:rsidR="00D666D0" w:rsidRPr="00B41AAC" w:rsidRDefault="00AF7F5B" w:rsidP="00715720">
            <w:pPr>
              <w:jc w:val="both"/>
              <w:rPr>
                <w:b/>
                <w:lang w:val="uk-UA"/>
              </w:rPr>
            </w:pPr>
            <w:r w:rsidRPr="00B41AAC">
              <w:rPr>
                <w:b/>
                <w:lang w:val="uk-UA"/>
              </w:rPr>
              <w:t>Ukrainian</w:t>
            </w:r>
            <w:r w:rsidR="00D666D0" w:rsidRPr="00B41AAC">
              <w:rPr>
                <w:b/>
                <w:lang w:val="uk-UA"/>
              </w:rPr>
              <w:t xml:space="preserve"> </w:t>
            </w:r>
          </w:p>
        </w:tc>
        <w:tc>
          <w:tcPr>
            <w:tcW w:w="4820" w:type="dxa"/>
          </w:tcPr>
          <w:p w14:paraId="2068C19D" w14:textId="77777777" w:rsidR="00D666D0" w:rsidRPr="00B41AAC" w:rsidRDefault="00D666D0" w:rsidP="002D6C03">
            <w:pPr>
              <w:rPr>
                <w:b/>
                <w:lang w:val="en-US"/>
              </w:rPr>
            </w:pPr>
            <w:r w:rsidRPr="00B41AAC">
              <w:rPr>
                <w:b/>
                <w:lang w:val="en-US"/>
              </w:rPr>
              <w:t>English</w:t>
            </w:r>
          </w:p>
        </w:tc>
        <w:tc>
          <w:tcPr>
            <w:tcW w:w="4960" w:type="dxa"/>
          </w:tcPr>
          <w:p w14:paraId="6DD86765" w14:textId="77777777" w:rsidR="00D666D0" w:rsidRPr="00B41AAC" w:rsidRDefault="00D666D0" w:rsidP="002D6C03">
            <w:pPr>
              <w:rPr>
                <w:i/>
                <w:lang w:val="en-US"/>
              </w:rPr>
            </w:pPr>
            <w:r w:rsidRPr="00B41AAC">
              <w:rPr>
                <w:b/>
                <w:lang w:val="en-US"/>
              </w:rPr>
              <w:t xml:space="preserve">Image </w:t>
            </w:r>
          </w:p>
          <w:p w14:paraId="220372D9" w14:textId="77777777" w:rsidR="00D666D0" w:rsidRPr="00B41AAC" w:rsidRDefault="00D666D0" w:rsidP="00715720">
            <w:pPr>
              <w:rPr>
                <w:b/>
                <w:lang w:val="en-US"/>
              </w:rPr>
            </w:pPr>
          </w:p>
        </w:tc>
      </w:tr>
      <w:tr w:rsidR="00D666D0" w:rsidRPr="005E12C3" w14:paraId="0AD78BF6" w14:textId="77777777" w:rsidTr="00D666D0">
        <w:tc>
          <w:tcPr>
            <w:tcW w:w="1277" w:type="dxa"/>
          </w:tcPr>
          <w:p w14:paraId="7FF673E2" w14:textId="77777777" w:rsidR="00D666D0" w:rsidRDefault="00D666D0" w:rsidP="002D6C03">
            <w:pPr>
              <w:jc w:val="both"/>
            </w:pPr>
          </w:p>
        </w:tc>
        <w:tc>
          <w:tcPr>
            <w:tcW w:w="4252" w:type="dxa"/>
          </w:tcPr>
          <w:p w14:paraId="2CC8A3CF" w14:textId="7DD848BD" w:rsidR="00D666D0" w:rsidRPr="00B41AAC" w:rsidRDefault="0059218C" w:rsidP="00A12099">
            <w:pPr>
              <w:jc w:val="both"/>
              <w:rPr>
                <w:lang w:val="uk-UA"/>
              </w:rPr>
            </w:pPr>
            <w:r>
              <w:rPr>
                <w:lang w:val="uk-UA"/>
              </w:rPr>
              <w:t>Н</w:t>
            </w:r>
            <w:r w:rsidRPr="00A42F8F">
              <w:rPr>
                <w:lang w:val="uk-UA"/>
              </w:rPr>
              <w:t>ам потріб</w:t>
            </w:r>
            <w:r>
              <w:rPr>
                <w:lang w:val="uk-UA"/>
              </w:rPr>
              <w:t>на комплексна політика</w:t>
            </w:r>
            <w:r w:rsidRPr="00B41AAC">
              <w:rPr>
                <w:lang w:val="uk-UA"/>
              </w:rPr>
              <w:t xml:space="preserve"> </w:t>
            </w:r>
            <w:r>
              <w:rPr>
                <w:lang w:val="uk-UA"/>
              </w:rPr>
              <w:t>д</w:t>
            </w:r>
            <w:r w:rsidR="007811BA" w:rsidRPr="00B41AAC">
              <w:rPr>
                <w:lang w:val="uk-UA"/>
              </w:rPr>
              <w:t xml:space="preserve">ля подолання змін </w:t>
            </w:r>
            <w:r w:rsidR="00B41AAC" w:rsidRPr="00B41AAC">
              <w:rPr>
                <w:lang w:val="uk-UA"/>
              </w:rPr>
              <w:t>клімату</w:t>
            </w:r>
            <w:r w:rsidR="00320C9F" w:rsidRPr="00B41AAC">
              <w:rPr>
                <w:lang w:val="uk-UA"/>
              </w:rPr>
              <w:t xml:space="preserve"> та </w:t>
            </w:r>
            <w:r w:rsidR="00571D5C" w:rsidRPr="00AA7286">
              <w:rPr>
                <w:lang w:val="uk-UA"/>
              </w:rPr>
              <w:t>щоб запобігти</w:t>
            </w:r>
            <w:r w:rsidR="00571D5C" w:rsidRPr="00D764D0">
              <w:rPr>
                <w:lang w:val="uk-UA"/>
              </w:rPr>
              <w:t xml:space="preserve"> </w:t>
            </w:r>
            <w:r w:rsidR="008B3B84">
              <w:rPr>
                <w:rStyle w:val="jlqj4b"/>
                <w:lang w:val="uk-UA"/>
              </w:rPr>
              <w:t>подальшому підвищенню глобальної температури</w:t>
            </w:r>
            <w:r w:rsidR="007811BA" w:rsidRPr="00B41AAC">
              <w:rPr>
                <w:lang w:val="uk-UA"/>
              </w:rPr>
              <w:t xml:space="preserve">. </w:t>
            </w:r>
            <w:r w:rsidR="00B41AAC" w:rsidRPr="00B41AAC">
              <w:rPr>
                <w:lang w:val="uk-UA"/>
              </w:rPr>
              <w:t>Потрібна кліматична п</w:t>
            </w:r>
            <w:r w:rsidR="00413B1B">
              <w:rPr>
                <w:lang w:val="uk-UA"/>
              </w:rPr>
              <w:t>о</w:t>
            </w:r>
            <w:r w:rsidR="00B41AAC" w:rsidRPr="00B41AAC">
              <w:rPr>
                <w:lang w:val="uk-UA"/>
              </w:rPr>
              <w:t>літика</w:t>
            </w:r>
            <w:r w:rsidR="00413B1B">
              <w:rPr>
                <w:lang w:val="uk-UA"/>
              </w:rPr>
              <w:t>,</w:t>
            </w:r>
          </w:p>
        </w:tc>
        <w:tc>
          <w:tcPr>
            <w:tcW w:w="4820" w:type="dxa"/>
          </w:tcPr>
          <w:p w14:paraId="2840F5AC" w14:textId="2588A4DF" w:rsidR="00D666D0" w:rsidRPr="0059218C" w:rsidRDefault="00D666D0" w:rsidP="002D6C03">
            <w:pPr>
              <w:jc w:val="both"/>
              <w:rPr>
                <w:lang w:val="en-US"/>
              </w:rPr>
            </w:pPr>
            <w:r w:rsidRPr="00B41AAC">
              <w:rPr>
                <w:lang w:val="en-US"/>
              </w:rPr>
              <w:t xml:space="preserve">To fight climate change and avoid ever-warming </w:t>
            </w:r>
            <w:commentRangeStart w:id="4"/>
            <w:commentRangeStart w:id="5"/>
            <w:commentRangeStart w:id="6"/>
            <w:commentRangeStart w:id="7"/>
            <w:commentRangeStart w:id="8"/>
            <w:commentRangeStart w:id="9"/>
            <w:r w:rsidRPr="00B41AAC">
              <w:rPr>
                <w:lang w:val="en-US"/>
              </w:rPr>
              <w:t>climate</w:t>
            </w:r>
            <w:commentRangeEnd w:id="4"/>
            <w:r w:rsidR="00B41AAC" w:rsidRPr="00B41AAC">
              <w:rPr>
                <w:rStyle w:val="CommentReference"/>
                <w:lang w:val="en-US"/>
              </w:rPr>
              <w:commentReference w:id="4"/>
            </w:r>
            <w:commentRangeEnd w:id="5"/>
            <w:r w:rsidR="00A42F8F">
              <w:rPr>
                <w:rStyle w:val="CommentReference"/>
              </w:rPr>
              <w:commentReference w:id="5"/>
            </w:r>
            <w:commentRangeEnd w:id="6"/>
            <w:r w:rsidR="00263CA0">
              <w:rPr>
                <w:rStyle w:val="CommentReference"/>
              </w:rPr>
              <w:commentReference w:id="6"/>
            </w:r>
            <w:commentRangeEnd w:id="7"/>
            <w:r w:rsidR="008B3B84">
              <w:rPr>
                <w:rStyle w:val="CommentReference"/>
              </w:rPr>
              <w:commentReference w:id="7"/>
            </w:r>
            <w:commentRangeEnd w:id="8"/>
            <w:r w:rsidR="004F2F35">
              <w:rPr>
                <w:rStyle w:val="CommentReference"/>
              </w:rPr>
              <w:commentReference w:id="8"/>
            </w:r>
            <w:commentRangeEnd w:id="9"/>
            <w:r w:rsidR="00B50114">
              <w:rPr>
                <w:rStyle w:val="CommentReference"/>
              </w:rPr>
              <w:commentReference w:id="9"/>
            </w:r>
            <w:r w:rsidRPr="00245F87">
              <w:rPr>
                <w:lang w:val="en-US"/>
                <w:rPrChange w:id="10" w:author="Fabre  Adrien" w:date="2021-08-26T10:24:00Z">
                  <w:rPr/>
                </w:rPrChange>
              </w:rPr>
              <w:t xml:space="preserve">, </w:t>
            </w:r>
            <w:r w:rsidRPr="0059218C">
              <w:rPr>
                <w:lang w:val="en-US"/>
              </w:rPr>
              <w:t>we need an array of policies. Climate policies are needed</w:t>
            </w:r>
          </w:p>
        </w:tc>
        <w:tc>
          <w:tcPr>
            <w:tcW w:w="4960" w:type="dxa"/>
          </w:tcPr>
          <w:p w14:paraId="5F1D872C" w14:textId="77777777" w:rsidR="00D666D0" w:rsidRPr="00B41AAC" w:rsidRDefault="00D666D0" w:rsidP="002D6C03">
            <w:pPr>
              <w:rPr>
                <w:i/>
                <w:lang w:val="en-US"/>
              </w:rPr>
            </w:pPr>
            <w:r w:rsidRPr="0059218C">
              <w:rPr>
                <w:lang w:val="en-US"/>
              </w:rPr>
              <w:t>Curve of t</w:t>
            </w:r>
            <w:r w:rsidRPr="00B41AAC">
              <w:rPr>
                <w:lang w:val="en-US"/>
              </w:rPr>
              <w:t>emperature is rising, then an item appears and blocks its further increase, then the curve continue to be drawn but flat. This item is a barred red circle inside of which there is a plane and a car with smoke/pollution.</w:t>
            </w:r>
          </w:p>
        </w:tc>
      </w:tr>
      <w:tr w:rsidR="00D666D0" w:rsidRPr="005E12C3" w14:paraId="31A04372" w14:textId="77777777" w:rsidTr="00D666D0">
        <w:tc>
          <w:tcPr>
            <w:tcW w:w="1277" w:type="dxa"/>
          </w:tcPr>
          <w:p w14:paraId="0A212234" w14:textId="77777777" w:rsidR="00D666D0" w:rsidRPr="00C54C34" w:rsidRDefault="00D666D0" w:rsidP="002D6C03">
            <w:pPr>
              <w:jc w:val="both"/>
              <w:rPr>
                <w:lang w:val="en-US"/>
              </w:rPr>
            </w:pPr>
          </w:p>
        </w:tc>
        <w:tc>
          <w:tcPr>
            <w:tcW w:w="4252" w:type="dxa"/>
          </w:tcPr>
          <w:p w14:paraId="3429E375" w14:textId="06162D4A" w:rsidR="00D666D0" w:rsidRPr="00B41AAC" w:rsidRDefault="00320C9F" w:rsidP="001828DA">
            <w:pPr>
              <w:jc w:val="both"/>
              <w:rPr>
                <w:lang w:val="uk-UA"/>
              </w:rPr>
            </w:pPr>
            <w:r w:rsidRPr="00B41AAC">
              <w:rPr>
                <w:lang w:val="uk-UA"/>
              </w:rPr>
              <w:t xml:space="preserve">щоб змінити  </w:t>
            </w:r>
            <w:r w:rsidR="00B41AAC">
              <w:rPr>
                <w:lang w:val="uk-UA"/>
              </w:rPr>
              <w:t xml:space="preserve">спосіб виробництва </w:t>
            </w:r>
            <w:r w:rsidRPr="00B41AAC">
              <w:rPr>
                <w:lang w:val="uk-UA"/>
              </w:rPr>
              <w:t>енергії,</w:t>
            </w:r>
          </w:p>
        </w:tc>
        <w:tc>
          <w:tcPr>
            <w:tcW w:w="4820" w:type="dxa"/>
          </w:tcPr>
          <w:p w14:paraId="4607CCAE" w14:textId="77777777" w:rsidR="00D666D0" w:rsidRPr="00B41AAC" w:rsidRDefault="00D666D0" w:rsidP="00A67F24">
            <w:pPr>
              <w:jc w:val="both"/>
              <w:rPr>
                <w:lang w:val="en-US"/>
              </w:rPr>
            </w:pPr>
            <w:r w:rsidRPr="00B41AAC">
              <w:rPr>
                <w:lang w:val="en-US"/>
              </w:rPr>
              <w:t xml:space="preserve">to transform the way we produce energy, </w:t>
            </w:r>
          </w:p>
        </w:tc>
        <w:tc>
          <w:tcPr>
            <w:tcW w:w="4960" w:type="dxa"/>
          </w:tcPr>
          <w:p w14:paraId="34440C7F" w14:textId="77777777" w:rsidR="00D666D0" w:rsidRPr="00B41AAC" w:rsidRDefault="00D666D0" w:rsidP="00A67F24">
            <w:pPr>
              <w:rPr>
                <w:i/>
                <w:lang w:val="en-US"/>
              </w:rPr>
            </w:pPr>
            <w:r w:rsidRPr="00B41AAC">
              <w:rPr>
                <w:lang w:val="en-US"/>
              </w:rPr>
              <w:t xml:space="preserve">Each corresponding item appears when its name is pronounced: a wind turbine below a crane </w:t>
            </w:r>
          </w:p>
        </w:tc>
      </w:tr>
      <w:tr w:rsidR="00D666D0" w:rsidRPr="002D6C03" w14:paraId="17DAD567" w14:textId="77777777" w:rsidTr="00D666D0">
        <w:tc>
          <w:tcPr>
            <w:tcW w:w="1277" w:type="dxa"/>
          </w:tcPr>
          <w:p w14:paraId="6C48480D" w14:textId="77777777" w:rsidR="00D666D0" w:rsidRPr="00C54C34" w:rsidRDefault="00D666D0" w:rsidP="002D6C03">
            <w:pPr>
              <w:jc w:val="both"/>
              <w:rPr>
                <w:lang w:val="en-US"/>
              </w:rPr>
            </w:pPr>
          </w:p>
        </w:tc>
        <w:tc>
          <w:tcPr>
            <w:tcW w:w="4252" w:type="dxa"/>
          </w:tcPr>
          <w:p w14:paraId="2C00FA2F" w14:textId="1BD41486" w:rsidR="00D666D0" w:rsidRPr="00B41AAC" w:rsidRDefault="00320C9F" w:rsidP="002D6C03">
            <w:pPr>
              <w:jc w:val="both"/>
              <w:rPr>
                <w:lang w:val="uk-UA"/>
              </w:rPr>
            </w:pPr>
            <w:r w:rsidRPr="00B41AAC">
              <w:rPr>
                <w:lang w:val="uk-UA"/>
              </w:rPr>
              <w:t>щоб запровадити екологічне будівництво,</w:t>
            </w:r>
          </w:p>
        </w:tc>
        <w:tc>
          <w:tcPr>
            <w:tcW w:w="4820" w:type="dxa"/>
          </w:tcPr>
          <w:p w14:paraId="3C8AA06F" w14:textId="77777777" w:rsidR="00D666D0" w:rsidRPr="00B41AAC" w:rsidRDefault="00D666D0" w:rsidP="002D6C03">
            <w:pPr>
              <w:rPr>
                <w:lang w:val="en-US"/>
              </w:rPr>
            </w:pPr>
            <w:r w:rsidRPr="00B41AAC">
              <w:rPr>
                <w:lang w:val="en-US"/>
              </w:rPr>
              <w:t>to make buildings greener,</w:t>
            </w:r>
          </w:p>
        </w:tc>
        <w:tc>
          <w:tcPr>
            <w:tcW w:w="4960" w:type="dxa"/>
          </w:tcPr>
          <w:p w14:paraId="2D39A77B" w14:textId="77777777" w:rsidR="00D666D0" w:rsidRPr="00B41AAC" w:rsidRDefault="00D666D0" w:rsidP="002D6C03">
            <w:pPr>
              <w:rPr>
                <w:lang w:val="en-US"/>
              </w:rPr>
            </w:pPr>
            <w:r w:rsidRPr="00B41AAC">
              <w:rPr>
                <w:lang w:val="en-US"/>
              </w:rPr>
              <w:t>Building construction,</w:t>
            </w:r>
          </w:p>
        </w:tc>
      </w:tr>
      <w:tr w:rsidR="00D666D0" w:rsidRPr="005E12C3" w14:paraId="1864BFAC" w14:textId="77777777" w:rsidTr="00D666D0">
        <w:tc>
          <w:tcPr>
            <w:tcW w:w="1277" w:type="dxa"/>
          </w:tcPr>
          <w:p w14:paraId="4139A157" w14:textId="77777777" w:rsidR="00D666D0" w:rsidRDefault="00D666D0" w:rsidP="002D6C03">
            <w:pPr>
              <w:jc w:val="both"/>
            </w:pPr>
          </w:p>
        </w:tc>
        <w:tc>
          <w:tcPr>
            <w:tcW w:w="4252" w:type="dxa"/>
          </w:tcPr>
          <w:p w14:paraId="5AEF6709" w14:textId="32242BB4" w:rsidR="00D666D0" w:rsidRPr="00B41AAC" w:rsidRDefault="00320C9F" w:rsidP="002D6C03">
            <w:pPr>
              <w:jc w:val="both"/>
              <w:rPr>
                <w:lang w:val="uk-UA"/>
              </w:rPr>
            </w:pPr>
            <w:r w:rsidRPr="00B41AAC">
              <w:rPr>
                <w:lang w:val="uk-UA"/>
              </w:rPr>
              <w:t>щоб збільшити кількість екологічних авт</w:t>
            </w:r>
            <w:r w:rsidR="00B41AAC">
              <w:rPr>
                <w:lang w:val="uk-UA"/>
              </w:rPr>
              <w:t xml:space="preserve">омобілів </w:t>
            </w:r>
            <w:r w:rsidRPr="00B41AAC">
              <w:rPr>
                <w:lang w:val="uk-UA"/>
              </w:rPr>
              <w:t xml:space="preserve">на дорогах </w:t>
            </w:r>
          </w:p>
        </w:tc>
        <w:tc>
          <w:tcPr>
            <w:tcW w:w="4820" w:type="dxa"/>
          </w:tcPr>
          <w:p w14:paraId="2D50BBB5" w14:textId="77777777" w:rsidR="00D666D0" w:rsidRPr="00B41AAC" w:rsidRDefault="00D666D0" w:rsidP="00D16592">
            <w:pPr>
              <w:rPr>
                <w:lang w:val="en-US"/>
              </w:rPr>
            </w:pPr>
            <w:r w:rsidRPr="00B41AAC">
              <w:rPr>
                <w:lang w:val="en-US"/>
              </w:rPr>
              <w:t xml:space="preserve">to put greener cars on the roads and </w:t>
            </w:r>
          </w:p>
        </w:tc>
        <w:tc>
          <w:tcPr>
            <w:tcW w:w="4960" w:type="dxa"/>
          </w:tcPr>
          <w:p w14:paraId="0D3DD6C3" w14:textId="77777777" w:rsidR="00D666D0" w:rsidRPr="00B41AAC" w:rsidRDefault="00D666D0" w:rsidP="002D6C03">
            <w:pPr>
              <w:rPr>
                <w:b/>
                <w:lang w:val="en-US"/>
              </w:rPr>
            </w:pPr>
            <w:r w:rsidRPr="00B41AAC">
              <w:rPr>
                <w:lang w:val="en-US"/>
              </w:rPr>
              <w:t>a barred red circle with polluting car,</w:t>
            </w:r>
          </w:p>
        </w:tc>
      </w:tr>
      <w:tr w:rsidR="00D666D0" w:rsidRPr="005E12C3" w14:paraId="2A146E1D" w14:textId="77777777" w:rsidTr="00D666D0">
        <w:tc>
          <w:tcPr>
            <w:tcW w:w="1277" w:type="dxa"/>
          </w:tcPr>
          <w:p w14:paraId="6C19F23D" w14:textId="77777777" w:rsidR="00D666D0" w:rsidRPr="00D16592" w:rsidRDefault="00D666D0" w:rsidP="002D6C03">
            <w:pPr>
              <w:jc w:val="both"/>
              <w:rPr>
                <w:lang w:val="en-US"/>
              </w:rPr>
            </w:pPr>
          </w:p>
        </w:tc>
        <w:tc>
          <w:tcPr>
            <w:tcW w:w="4252" w:type="dxa"/>
          </w:tcPr>
          <w:p w14:paraId="3A6EF650" w14:textId="30AD55C2" w:rsidR="00D666D0" w:rsidRPr="00B41AAC" w:rsidRDefault="00320C9F" w:rsidP="002D6C03">
            <w:pPr>
              <w:jc w:val="both"/>
              <w:rPr>
                <w:lang w:val="uk-UA"/>
              </w:rPr>
            </w:pPr>
            <w:r w:rsidRPr="00B41AAC">
              <w:rPr>
                <w:lang w:val="uk-UA"/>
              </w:rPr>
              <w:t>та зменшити споживання палива.</w:t>
            </w:r>
          </w:p>
        </w:tc>
        <w:tc>
          <w:tcPr>
            <w:tcW w:w="4820" w:type="dxa"/>
          </w:tcPr>
          <w:p w14:paraId="4DEC211F" w14:textId="77777777" w:rsidR="00D666D0" w:rsidRPr="00B41AAC" w:rsidRDefault="00D666D0" w:rsidP="00A67F24">
            <w:pPr>
              <w:rPr>
                <w:lang w:val="en-US"/>
              </w:rPr>
            </w:pPr>
            <w:r w:rsidRPr="00B41AAC">
              <w:rPr>
                <w:lang w:val="en-US"/>
              </w:rPr>
              <w:t>reduce our fuel consumption.</w:t>
            </w:r>
          </w:p>
        </w:tc>
        <w:tc>
          <w:tcPr>
            <w:tcW w:w="4960" w:type="dxa"/>
          </w:tcPr>
          <w:p w14:paraId="76BF75BB" w14:textId="77777777" w:rsidR="00D666D0" w:rsidRPr="00B41AAC" w:rsidRDefault="00D666D0" w:rsidP="002D6C03">
            <w:pPr>
              <w:rPr>
                <w:lang w:val="en-US"/>
              </w:rPr>
            </w:pPr>
            <w:r w:rsidRPr="00B41AAC">
              <w:rPr>
                <w:lang w:val="en-US"/>
              </w:rPr>
              <w:t>a person with a gallon of oil in one hand and cash in the other where size of gallon diminishes</w:t>
            </w:r>
          </w:p>
        </w:tc>
      </w:tr>
      <w:tr w:rsidR="00D666D0" w:rsidRPr="00D16592" w14:paraId="422339FB" w14:textId="77777777" w:rsidTr="00D666D0">
        <w:tc>
          <w:tcPr>
            <w:tcW w:w="1277" w:type="dxa"/>
          </w:tcPr>
          <w:p w14:paraId="6CD106A7" w14:textId="77777777" w:rsidR="00D666D0" w:rsidRPr="00C54C34" w:rsidRDefault="00D666D0" w:rsidP="002D6C03">
            <w:pPr>
              <w:jc w:val="both"/>
              <w:rPr>
                <w:lang w:val="en-US"/>
              </w:rPr>
            </w:pPr>
          </w:p>
        </w:tc>
        <w:tc>
          <w:tcPr>
            <w:tcW w:w="4252" w:type="dxa"/>
          </w:tcPr>
          <w:p w14:paraId="29F936BF" w14:textId="53C65B2C" w:rsidR="00D666D0" w:rsidRPr="00B41AAC" w:rsidRDefault="00B41AAC" w:rsidP="001828DA">
            <w:pPr>
              <w:jc w:val="both"/>
              <w:rPr>
                <w:lang w:val="uk-UA"/>
              </w:rPr>
            </w:pPr>
            <w:r>
              <w:rPr>
                <w:rStyle w:val="jlqj4b"/>
                <w:lang w:val="uk-UA"/>
              </w:rPr>
              <w:t xml:space="preserve">Але ця політика також </w:t>
            </w:r>
            <w:r w:rsidR="00571D5C">
              <w:rPr>
                <w:rStyle w:val="jlqj4b"/>
                <w:lang w:val="uk-UA"/>
              </w:rPr>
              <w:t xml:space="preserve">має </w:t>
            </w:r>
            <w:r>
              <w:rPr>
                <w:rStyle w:val="jlqj4b"/>
                <w:lang w:val="uk-UA"/>
              </w:rPr>
              <w:t>захищати робочі місця та доходи людей.</w:t>
            </w:r>
            <w:r>
              <w:rPr>
                <w:rStyle w:val="viiyi"/>
                <w:lang w:val="uk-UA"/>
              </w:rPr>
              <w:t xml:space="preserve"> </w:t>
            </w:r>
            <w:r w:rsidR="001828DA" w:rsidRPr="00B41AAC">
              <w:rPr>
                <w:lang w:val="uk-UA"/>
              </w:rPr>
              <w:t xml:space="preserve">Давайте детальніше </w:t>
            </w:r>
            <w:r>
              <w:rPr>
                <w:rStyle w:val="jlqj4b"/>
                <w:lang w:val="uk-UA"/>
              </w:rPr>
              <w:t xml:space="preserve">розглянемо </w:t>
            </w:r>
            <w:r w:rsidR="001828DA" w:rsidRPr="00B41AAC">
              <w:rPr>
                <w:lang w:val="uk-UA"/>
              </w:rPr>
              <w:t xml:space="preserve">три можливі кліматичні </w:t>
            </w:r>
            <w:r w:rsidR="00A75C1F">
              <w:rPr>
                <w:lang w:val="uk-UA"/>
              </w:rPr>
              <w:t>політики</w:t>
            </w:r>
            <w:r w:rsidR="001828DA" w:rsidRPr="00B41AAC">
              <w:rPr>
                <w:lang w:val="uk-UA"/>
              </w:rPr>
              <w:t>.</w:t>
            </w:r>
            <w:r>
              <w:rPr>
                <w:lang w:val="uk-UA"/>
              </w:rPr>
              <w:t xml:space="preserve"> </w:t>
            </w:r>
          </w:p>
        </w:tc>
        <w:tc>
          <w:tcPr>
            <w:tcW w:w="4820" w:type="dxa"/>
          </w:tcPr>
          <w:p w14:paraId="58B5FD73" w14:textId="77777777" w:rsidR="00D666D0" w:rsidRPr="00B41AAC" w:rsidRDefault="00D666D0" w:rsidP="00A67F24">
            <w:pPr>
              <w:jc w:val="both"/>
              <w:rPr>
                <w:lang w:val="en-US"/>
              </w:rPr>
            </w:pPr>
            <w:r w:rsidRPr="00B41AAC">
              <w:rPr>
                <w:lang w:val="en-US"/>
              </w:rPr>
              <w:t>But these policies also need to protect people’s jobs and incomes. Let’s have a closer look on three possible climate policies.</w:t>
            </w:r>
          </w:p>
          <w:p w14:paraId="58C90A3B" w14:textId="77777777" w:rsidR="00D666D0" w:rsidRPr="00B41AAC" w:rsidRDefault="00D666D0" w:rsidP="002D6C03">
            <w:pPr>
              <w:rPr>
                <w:lang w:val="en-US"/>
              </w:rPr>
            </w:pPr>
          </w:p>
        </w:tc>
        <w:tc>
          <w:tcPr>
            <w:tcW w:w="4960" w:type="dxa"/>
          </w:tcPr>
          <w:p w14:paraId="339A5107" w14:textId="77777777" w:rsidR="00D666D0" w:rsidRPr="00A75C1F" w:rsidRDefault="00D666D0" w:rsidP="002D6C03">
            <w:pPr>
              <w:rPr>
                <w:lang w:val="en-US"/>
              </w:rPr>
            </w:pPr>
            <w:r w:rsidRPr="00A75C1F">
              <w:rPr>
                <w:lang w:val="en-US"/>
              </w:rPr>
              <w:t>and cash grows.</w:t>
            </w:r>
          </w:p>
        </w:tc>
      </w:tr>
      <w:tr w:rsidR="00D666D0" w:rsidRPr="005E12C3" w14:paraId="38806552" w14:textId="77777777" w:rsidTr="00D666D0">
        <w:tc>
          <w:tcPr>
            <w:tcW w:w="1277" w:type="dxa"/>
          </w:tcPr>
          <w:p w14:paraId="5C74341D" w14:textId="77777777" w:rsidR="00D666D0" w:rsidRPr="00C54C34" w:rsidRDefault="00D666D0" w:rsidP="00A67F24">
            <w:pPr>
              <w:jc w:val="both"/>
              <w:rPr>
                <w:lang w:val="en-US"/>
              </w:rPr>
            </w:pPr>
          </w:p>
        </w:tc>
        <w:tc>
          <w:tcPr>
            <w:tcW w:w="4252" w:type="dxa"/>
          </w:tcPr>
          <w:p w14:paraId="710025E2" w14:textId="2233BACA" w:rsidR="00D666D0" w:rsidRPr="00B41AAC" w:rsidRDefault="00413B1B" w:rsidP="001828DA">
            <w:pPr>
              <w:jc w:val="both"/>
              <w:rPr>
                <w:lang w:val="uk-UA"/>
              </w:rPr>
            </w:pPr>
            <w:r>
              <w:rPr>
                <w:lang w:val="uk-UA"/>
              </w:rPr>
              <w:t>П</w:t>
            </w:r>
            <w:r w:rsidR="001828DA" w:rsidRPr="00B41AAC">
              <w:rPr>
                <w:lang w:val="uk-UA"/>
              </w:rPr>
              <w:t xml:space="preserve">очнемо з </w:t>
            </w:r>
            <w:r w:rsidR="00B41AAC">
              <w:rPr>
                <w:lang w:val="uk-UA"/>
              </w:rPr>
              <w:t>політики</w:t>
            </w:r>
            <w:r w:rsidR="001828DA" w:rsidRPr="00B41AAC">
              <w:rPr>
                <w:lang w:val="uk-UA"/>
              </w:rPr>
              <w:t>, як</w:t>
            </w:r>
            <w:r w:rsidR="00B41AAC">
              <w:rPr>
                <w:lang w:val="uk-UA"/>
              </w:rPr>
              <w:t>а</w:t>
            </w:r>
            <w:r w:rsidR="001828DA" w:rsidRPr="00B41AAC">
              <w:rPr>
                <w:lang w:val="uk-UA"/>
              </w:rPr>
              <w:t xml:space="preserve"> </w:t>
            </w:r>
            <w:r w:rsidR="00571D5C">
              <w:rPr>
                <w:lang w:val="uk-UA"/>
              </w:rPr>
              <w:t>зобов</w:t>
            </w:r>
            <w:r w:rsidR="00571D5C">
              <w:rPr>
                <w:lang w:val="en-US"/>
              </w:rPr>
              <w:t>’</w:t>
            </w:r>
            <w:r w:rsidR="00571D5C">
              <w:rPr>
                <w:lang w:val="uk-UA"/>
              </w:rPr>
              <w:t>язує</w:t>
            </w:r>
            <w:r w:rsidR="00571D5C" w:rsidRPr="00B41AAC">
              <w:rPr>
                <w:lang w:val="uk-UA"/>
              </w:rPr>
              <w:t xml:space="preserve"> </w:t>
            </w:r>
            <w:r w:rsidR="001828DA" w:rsidRPr="00B41AAC">
              <w:rPr>
                <w:lang w:val="uk-UA"/>
              </w:rPr>
              <w:t xml:space="preserve">автовиробників </w:t>
            </w:r>
            <w:r w:rsidR="00571D5C">
              <w:rPr>
                <w:lang w:val="uk-UA"/>
              </w:rPr>
              <w:t>виробляти</w:t>
            </w:r>
            <w:r w:rsidR="00571D5C" w:rsidRPr="00B41AAC">
              <w:rPr>
                <w:lang w:val="uk-UA"/>
              </w:rPr>
              <w:t xml:space="preserve"> </w:t>
            </w:r>
            <w:r w:rsidR="001828DA" w:rsidRPr="00B41AAC">
              <w:rPr>
                <w:lang w:val="uk-UA"/>
              </w:rPr>
              <w:t>екологічн</w:t>
            </w:r>
            <w:r w:rsidR="00B41AAC">
              <w:rPr>
                <w:lang w:val="uk-UA"/>
              </w:rPr>
              <w:t>іш</w:t>
            </w:r>
            <w:r w:rsidR="001828DA" w:rsidRPr="00B41AAC">
              <w:rPr>
                <w:lang w:val="uk-UA"/>
              </w:rPr>
              <w:t>і автомобілі</w:t>
            </w:r>
            <w:r w:rsidR="00F46A97">
              <w:rPr>
                <w:lang w:val="uk-UA"/>
              </w:rPr>
              <w:t>.</w:t>
            </w:r>
            <w:r w:rsidR="001828DA" w:rsidRPr="00B41AAC">
              <w:rPr>
                <w:lang w:val="uk-UA"/>
              </w:rPr>
              <w:t xml:space="preserve"> </w:t>
            </w:r>
            <w:r w:rsidR="00F46A97">
              <w:rPr>
                <w:lang w:val="uk-UA"/>
              </w:rPr>
              <w:t>Це</w:t>
            </w:r>
            <w:r w:rsidR="00F46A97" w:rsidRPr="00B41AAC">
              <w:rPr>
                <w:lang w:val="uk-UA"/>
              </w:rPr>
              <w:t xml:space="preserve"> </w:t>
            </w:r>
            <w:r w:rsidR="001828DA" w:rsidRPr="00B41AAC">
              <w:rPr>
                <w:lang w:val="uk-UA"/>
              </w:rPr>
              <w:t>заборона на автомобілі з двигуном внутрішнього згоряння.</w:t>
            </w:r>
          </w:p>
        </w:tc>
        <w:tc>
          <w:tcPr>
            <w:tcW w:w="4820" w:type="dxa"/>
          </w:tcPr>
          <w:p w14:paraId="2DBA37C7" w14:textId="77777777" w:rsidR="00D666D0" w:rsidRPr="00B41AAC" w:rsidRDefault="00D666D0" w:rsidP="00A67F24">
            <w:pPr>
              <w:jc w:val="both"/>
              <w:rPr>
                <w:lang w:val="en-US"/>
              </w:rPr>
            </w:pPr>
            <w:r w:rsidRPr="00B41AAC">
              <w:rPr>
                <w:lang w:val="en-US"/>
              </w:rPr>
              <w:t>Let’s start with a policy that forces car producers to produce greener cars – a ban on combustion-engine cars.</w:t>
            </w:r>
          </w:p>
        </w:tc>
        <w:tc>
          <w:tcPr>
            <w:tcW w:w="4960" w:type="dxa"/>
          </w:tcPr>
          <w:p w14:paraId="5BFA9DB1" w14:textId="77777777" w:rsidR="00D666D0" w:rsidRPr="00A75C1F" w:rsidRDefault="00D666D0" w:rsidP="00A67F24">
            <w:pPr>
              <w:rPr>
                <w:lang w:val="en-US"/>
              </w:rPr>
            </w:pPr>
            <w:r w:rsidRPr="00B41AAC">
              <w:rPr>
                <w:lang w:val="en-US"/>
              </w:rPr>
              <w:t>Shows a barred red circle inside of which there is a car with smoke/pollution.</w:t>
            </w:r>
          </w:p>
        </w:tc>
      </w:tr>
      <w:tr w:rsidR="00D666D0" w:rsidRPr="005E12C3" w14:paraId="505C44E2" w14:textId="77777777" w:rsidTr="00D666D0">
        <w:trPr>
          <w:trHeight w:val="790"/>
        </w:trPr>
        <w:tc>
          <w:tcPr>
            <w:tcW w:w="1277" w:type="dxa"/>
          </w:tcPr>
          <w:p w14:paraId="30BBC259" w14:textId="77777777" w:rsidR="00D666D0" w:rsidRPr="00C54C34" w:rsidRDefault="00D666D0" w:rsidP="00A67F24">
            <w:pPr>
              <w:rPr>
                <w:lang w:val="en-US"/>
              </w:rPr>
            </w:pPr>
          </w:p>
        </w:tc>
        <w:tc>
          <w:tcPr>
            <w:tcW w:w="4252" w:type="dxa"/>
          </w:tcPr>
          <w:p w14:paraId="2E1B95B8" w14:textId="77777777" w:rsidR="00D666D0" w:rsidRPr="00B41AAC" w:rsidRDefault="00D666D0" w:rsidP="00A67F24">
            <w:pPr>
              <w:rPr>
                <w:lang w:val="uk-UA"/>
              </w:rPr>
            </w:pPr>
          </w:p>
        </w:tc>
        <w:tc>
          <w:tcPr>
            <w:tcW w:w="4820" w:type="dxa"/>
          </w:tcPr>
          <w:p w14:paraId="734B6EF6" w14:textId="77777777" w:rsidR="00D666D0" w:rsidRPr="00B41AAC" w:rsidRDefault="00D666D0" w:rsidP="00A67F24">
            <w:pPr>
              <w:rPr>
                <w:lang w:val="en-US"/>
              </w:rPr>
            </w:pPr>
          </w:p>
        </w:tc>
        <w:tc>
          <w:tcPr>
            <w:tcW w:w="4960" w:type="dxa"/>
          </w:tcPr>
          <w:p w14:paraId="2FECB945" w14:textId="77777777" w:rsidR="00D666D0" w:rsidRPr="00B41AAC" w:rsidRDefault="00D666D0" w:rsidP="00A67F24">
            <w:pPr>
              <w:rPr>
                <w:b/>
                <w:lang w:val="en-US"/>
              </w:rPr>
            </w:pPr>
            <w:r w:rsidRPr="00B41AAC">
              <w:rPr>
                <w:lang w:val="en-US"/>
              </w:rPr>
              <w:t xml:space="preserve">Show a car with smoke/pollution next to a factory, </w:t>
            </w:r>
          </w:p>
          <w:p w14:paraId="278C671B" w14:textId="77777777" w:rsidR="00D666D0" w:rsidRPr="00B41AAC" w:rsidRDefault="00D666D0" w:rsidP="00A67F24">
            <w:pPr>
              <w:rPr>
                <w:b/>
                <w:lang w:val="en-US"/>
              </w:rPr>
            </w:pPr>
          </w:p>
        </w:tc>
      </w:tr>
      <w:tr w:rsidR="00D666D0" w:rsidRPr="005E12C3" w14:paraId="38E1F035" w14:textId="77777777" w:rsidTr="00D666D0">
        <w:trPr>
          <w:trHeight w:val="790"/>
        </w:trPr>
        <w:tc>
          <w:tcPr>
            <w:tcW w:w="1277" w:type="dxa"/>
          </w:tcPr>
          <w:p w14:paraId="7ECB7647" w14:textId="77777777" w:rsidR="00D666D0" w:rsidRPr="00C54C34" w:rsidRDefault="00D666D0" w:rsidP="00A67F24">
            <w:pPr>
              <w:rPr>
                <w:lang w:val="en-US"/>
              </w:rPr>
            </w:pPr>
          </w:p>
        </w:tc>
        <w:tc>
          <w:tcPr>
            <w:tcW w:w="4252" w:type="dxa"/>
          </w:tcPr>
          <w:p w14:paraId="5E857C60" w14:textId="0D7709CA" w:rsidR="00D666D0" w:rsidRPr="00B41AAC" w:rsidRDefault="00571D5C" w:rsidP="001828DA">
            <w:pPr>
              <w:rPr>
                <w:lang w:val="uk-UA"/>
              </w:rPr>
            </w:pPr>
            <w:r>
              <w:rPr>
                <w:lang w:val="uk-UA"/>
              </w:rPr>
              <w:t>Щодо</w:t>
            </w:r>
            <w:r w:rsidRPr="00B41AAC">
              <w:rPr>
                <w:lang w:val="uk-UA"/>
              </w:rPr>
              <w:t xml:space="preserve"> </w:t>
            </w:r>
            <w:r w:rsidR="001828DA" w:rsidRPr="00B41AAC">
              <w:rPr>
                <w:lang w:val="uk-UA"/>
              </w:rPr>
              <w:t>заборон</w:t>
            </w:r>
            <w:r>
              <w:rPr>
                <w:lang w:val="uk-UA"/>
              </w:rPr>
              <w:t>и</w:t>
            </w:r>
            <w:r w:rsidR="001828DA" w:rsidRPr="00B41AAC">
              <w:rPr>
                <w:lang w:val="uk-UA"/>
              </w:rPr>
              <w:t xml:space="preserve"> автомобілів</w:t>
            </w:r>
            <w:r w:rsidR="00D93693">
              <w:rPr>
                <w:lang w:val="en-US"/>
              </w:rPr>
              <w:t xml:space="preserve"> </w:t>
            </w:r>
            <w:r w:rsidR="00D93693">
              <w:rPr>
                <w:lang w:val="uk-UA"/>
              </w:rPr>
              <w:t xml:space="preserve">із </w:t>
            </w:r>
            <w:r w:rsidR="003D0747" w:rsidRPr="00B41AAC">
              <w:rPr>
                <w:lang w:val="uk-UA"/>
              </w:rPr>
              <w:t>двигун</w:t>
            </w:r>
            <w:r w:rsidR="00D93693">
              <w:rPr>
                <w:lang w:val="uk-UA"/>
              </w:rPr>
              <w:t xml:space="preserve">ами </w:t>
            </w:r>
            <w:r w:rsidR="003D0747" w:rsidRPr="00B41AAC">
              <w:rPr>
                <w:lang w:val="uk-UA"/>
              </w:rPr>
              <w:t>внутрішнього згоряння</w:t>
            </w:r>
            <w:r w:rsidR="001828DA" w:rsidRPr="00B41AAC">
              <w:rPr>
                <w:lang w:val="uk-UA"/>
              </w:rPr>
              <w:t xml:space="preserve">, </w:t>
            </w:r>
            <w:r>
              <w:rPr>
                <w:lang w:val="uk-UA"/>
              </w:rPr>
              <w:t>спершу запроваджується вимога до авто</w:t>
            </w:r>
            <w:r w:rsidRPr="00B41AAC">
              <w:rPr>
                <w:lang w:val="uk-UA"/>
              </w:rPr>
              <w:t>виробник</w:t>
            </w:r>
            <w:r>
              <w:rPr>
                <w:lang w:val="uk-UA"/>
              </w:rPr>
              <w:t>ів</w:t>
            </w:r>
            <w:r w:rsidRPr="00B41AAC">
              <w:rPr>
                <w:lang w:val="uk-UA"/>
              </w:rPr>
              <w:t xml:space="preserve"> </w:t>
            </w:r>
            <w:r w:rsidR="001828DA" w:rsidRPr="00B41AAC">
              <w:rPr>
                <w:lang w:val="uk-UA"/>
              </w:rPr>
              <w:t xml:space="preserve"> виробляти </w:t>
            </w:r>
            <w:r w:rsidR="00F46A97">
              <w:rPr>
                <w:lang w:val="uk-UA"/>
              </w:rPr>
              <w:t>авто</w:t>
            </w:r>
            <w:r w:rsidR="001828DA" w:rsidRPr="00B41AAC">
              <w:rPr>
                <w:lang w:val="uk-UA"/>
              </w:rPr>
              <w:t xml:space="preserve">, які викидають менше </w:t>
            </w:r>
            <w:r w:rsidR="003D0747">
              <w:rPr>
                <w:lang w:val="uk-UA"/>
              </w:rPr>
              <w:t>двоокису вуглецю</w:t>
            </w:r>
            <w:r w:rsidR="003D0747" w:rsidRPr="00571D5C">
              <w:rPr>
                <w:lang w:val="uk-UA"/>
              </w:rPr>
              <w:t xml:space="preserve"> </w:t>
            </w:r>
            <w:r w:rsidR="001828DA" w:rsidRPr="00B41AAC">
              <w:rPr>
                <w:lang w:val="uk-UA"/>
              </w:rPr>
              <w:t xml:space="preserve">на кілометр. </w:t>
            </w:r>
            <w:r>
              <w:rPr>
                <w:lang w:val="uk-UA"/>
              </w:rPr>
              <w:t>Рівень до</w:t>
            </w:r>
            <w:r w:rsidR="005702B9">
              <w:rPr>
                <w:lang w:val="uk-UA"/>
              </w:rPr>
              <w:t xml:space="preserve">пустимих </w:t>
            </w:r>
            <w:r w:rsidR="001828DA" w:rsidRPr="00B41AAC">
              <w:rPr>
                <w:lang w:val="uk-UA"/>
              </w:rPr>
              <w:t xml:space="preserve">викидів </w:t>
            </w:r>
            <w:r w:rsidR="003D0747" w:rsidRPr="00B41AAC">
              <w:rPr>
                <w:lang w:val="uk-UA"/>
              </w:rPr>
              <w:t xml:space="preserve">щорічно </w:t>
            </w:r>
            <w:r w:rsidR="005702B9" w:rsidRPr="00B41AAC">
              <w:rPr>
                <w:lang w:val="uk-UA"/>
              </w:rPr>
              <w:t>з</w:t>
            </w:r>
            <w:r w:rsidR="005702B9">
              <w:rPr>
                <w:lang w:val="uk-UA"/>
              </w:rPr>
              <w:t>нижується</w:t>
            </w:r>
            <w:r w:rsidR="001828DA" w:rsidRPr="00B41AAC">
              <w:rPr>
                <w:lang w:val="uk-UA"/>
              </w:rPr>
              <w:t>,</w:t>
            </w:r>
          </w:p>
        </w:tc>
        <w:tc>
          <w:tcPr>
            <w:tcW w:w="4820" w:type="dxa"/>
          </w:tcPr>
          <w:p w14:paraId="42014F02" w14:textId="77777777" w:rsidR="00D666D0" w:rsidRPr="00B41AAC" w:rsidRDefault="00D666D0" w:rsidP="00A67F24">
            <w:pPr>
              <w:rPr>
                <w:lang w:val="en-US"/>
              </w:rPr>
            </w:pPr>
            <w:r w:rsidRPr="00B41AAC">
              <w:rPr>
                <w:lang w:val="en-US"/>
              </w:rPr>
              <w:t>With a ban on combustion-engine cars, car producers are first required by law to produce cars that emit less CO</w:t>
            </w:r>
            <w:r w:rsidRPr="00B41AAC">
              <w:rPr>
                <w:vertAlign w:val="subscript"/>
                <w:lang w:val="en-US"/>
              </w:rPr>
              <w:t>2</w:t>
            </w:r>
            <w:r w:rsidRPr="00B41AAC">
              <w:rPr>
                <w:lang w:val="en-US"/>
              </w:rPr>
              <w:t xml:space="preserve"> per kilometre. The emission limit is lowered every year, </w:t>
            </w:r>
          </w:p>
        </w:tc>
        <w:tc>
          <w:tcPr>
            <w:tcW w:w="4960" w:type="dxa"/>
          </w:tcPr>
          <w:p w14:paraId="4740DB4A" w14:textId="77777777" w:rsidR="00D666D0" w:rsidRPr="00B41AAC" w:rsidRDefault="00D666D0" w:rsidP="00A67F24">
            <w:pPr>
              <w:rPr>
                <w:lang w:val="en-US"/>
              </w:rPr>
            </w:pPr>
            <w:r w:rsidRPr="00A75C1F">
              <w:rPr>
                <w:lang w:val="en-US"/>
              </w:rPr>
              <w:t>then a bill of law with “max 95 gCO</w:t>
            </w:r>
            <w:r w:rsidRPr="00A75C1F">
              <w:rPr>
                <w:vertAlign w:val="subscript"/>
                <w:lang w:val="en-US"/>
              </w:rPr>
              <w:t>2</w:t>
            </w:r>
            <w:r w:rsidRPr="00A75C1F">
              <w:rPr>
                <w:lang w:val="en-US"/>
              </w:rPr>
              <w:t>/km [\newline] 2021” written, then the smoke diminishes, then the text becomes “max 60 gCO</w:t>
            </w:r>
            <w:r w:rsidRPr="00B41AAC">
              <w:rPr>
                <w:vertAlign w:val="subscript"/>
                <w:lang w:val="en-US"/>
              </w:rPr>
              <w:t>2</w:t>
            </w:r>
            <w:r w:rsidRPr="00B41AAC">
              <w:rPr>
                <w:lang w:val="en-US"/>
              </w:rPr>
              <w:t xml:space="preserve">/km [\newline] 2025” and the smoke diminishes further, </w:t>
            </w:r>
          </w:p>
          <w:p w14:paraId="1E297E60" w14:textId="77777777" w:rsidR="00D666D0" w:rsidRPr="00B41AAC" w:rsidRDefault="00D666D0" w:rsidP="00A67F24">
            <w:pPr>
              <w:rPr>
                <w:lang w:val="en-US"/>
              </w:rPr>
            </w:pPr>
          </w:p>
        </w:tc>
      </w:tr>
      <w:tr w:rsidR="00D666D0" w:rsidRPr="005E12C3" w14:paraId="5827960A" w14:textId="77777777" w:rsidTr="00D666D0">
        <w:tc>
          <w:tcPr>
            <w:tcW w:w="1277" w:type="dxa"/>
          </w:tcPr>
          <w:p w14:paraId="4EC8F818" w14:textId="77777777" w:rsidR="00D666D0" w:rsidRPr="00C54C34" w:rsidRDefault="00D666D0" w:rsidP="00A67F24">
            <w:pPr>
              <w:rPr>
                <w:lang w:val="en-US"/>
              </w:rPr>
            </w:pPr>
          </w:p>
        </w:tc>
        <w:tc>
          <w:tcPr>
            <w:tcW w:w="4252" w:type="dxa"/>
          </w:tcPr>
          <w:p w14:paraId="0EE29E91" w14:textId="3239B565" w:rsidR="00D666D0" w:rsidRPr="00263CA0" w:rsidRDefault="001828DA" w:rsidP="00A67F24">
            <w:pPr>
              <w:rPr>
                <w:lang w:val="uk-UA"/>
              </w:rPr>
            </w:pPr>
            <w:r w:rsidRPr="00B41AAC">
              <w:rPr>
                <w:lang w:val="uk-UA"/>
              </w:rPr>
              <w:t xml:space="preserve">тож після 2030 року </w:t>
            </w:r>
            <w:r w:rsidR="005702B9">
              <w:rPr>
                <w:lang w:val="uk-UA"/>
              </w:rPr>
              <w:t xml:space="preserve">у продажу будуть </w:t>
            </w:r>
            <w:r w:rsidRPr="00B41AAC">
              <w:rPr>
                <w:lang w:val="uk-UA"/>
              </w:rPr>
              <w:t>лише автомобілі з електричним</w:t>
            </w:r>
            <w:r w:rsidR="00413B1B">
              <w:rPr>
                <w:lang w:val="uk-UA"/>
              </w:rPr>
              <w:t>и</w:t>
            </w:r>
            <w:r w:rsidRPr="00B41AAC">
              <w:rPr>
                <w:lang w:val="uk-UA"/>
              </w:rPr>
              <w:t xml:space="preserve"> або водневим</w:t>
            </w:r>
            <w:r w:rsidR="00413B1B">
              <w:rPr>
                <w:lang w:val="uk-UA"/>
              </w:rPr>
              <w:t>и</w:t>
            </w:r>
            <w:r w:rsidRPr="00B41AAC">
              <w:rPr>
                <w:lang w:val="uk-UA"/>
              </w:rPr>
              <w:t xml:space="preserve"> двигун</w:t>
            </w:r>
            <w:r w:rsidR="00413B1B">
              <w:rPr>
                <w:lang w:val="uk-UA"/>
              </w:rPr>
              <w:t>ами</w:t>
            </w:r>
            <w:r w:rsidRPr="00B41AAC">
              <w:rPr>
                <w:lang w:val="uk-UA"/>
              </w:rPr>
              <w:t>. Потрібно взяти до уваги, що електро</w:t>
            </w:r>
            <w:r w:rsidR="003D0747">
              <w:rPr>
                <w:lang w:val="uk-UA"/>
              </w:rPr>
              <w:t>мобілі</w:t>
            </w:r>
            <w:r w:rsidRPr="00B41AAC">
              <w:rPr>
                <w:lang w:val="uk-UA"/>
              </w:rPr>
              <w:t xml:space="preserve"> зараз не можуть </w:t>
            </w:r>
            <w:r w:rsidR="00413B1B">
              <w:rPr>
                <w:lang w:val="uk-UA"/>
              </w:rPr>
              <w:t>їздити на далекі відстані</w:t>
            </w:r>
            <w:r w:rsidRPr="00B41AAC">
              <w:rPr>
                <w:lang w:val="uk-UA"/>
              </w:rPr>
              <w:t xml:space="preserve"> і зазвичай коштують дорожче, аніж </w:t>
            </w:r>
            <w:r w:rsidR="00AA7286">
              <w:rPr>
                <w:lang w:val="uk-UA"/>
              </w:rPr>
              <w:t>авто</w:t>
            </w:r>
            <w:r w:rsidR="0018731D" w:rsidRPr="00B41AAC">
              <w:rPr>
                <w:lang w:val="uk-UA"/>
              </w:rPr>
              <w:t>, що використовують бензин.</w:t>
            </w:r>
          </w:p>
        </w:tc>
        <w:tc>
          <w:tcPr>
            <w:tcW w:w="4820" w:type="dxa"/>
          </w:tcPr>
          <w:p w14:paraId="26E9DF18" w14:textId="77777777" w:rsidR="00D666D0" w:rsidRPr="00B41AAC" w:rsidRDefault="00D666D0" w:rsidP="00A67F24">
            <w:pPr>
              <w:rPr>
                <w:lang w:val="en-US"/>
              </w:rPr>
            </w:pPr>
            <w:r w:rsidRPr="00B41AAC">
              <w:rPr>
                <w:lang w:val="en-US"/>
              </w:rPr>
              <w:t>so that only electric or hydrogen vehicles can be sold after 2030. Note that electric vehicles currently cannot travel as far and can be more expensive than cars that run on petrol.</w:t>
            </w:r>
          </w:p>
        </w:tc>
        <w:tc>
          <w:tcPr>
            <w:tcW w:w="4960" w:type="dxa"/>
          </w:tcPr>
          <w:p w14:paraId="75205AF5" w14:textId="77777777" w:rsidR="00D666D0" w:rsidRPr="00B41AAC" w:rsidRDefault="00D666D0" w:rsidP="00A67F24">
            <w:pPr>
              <w:rPr>
                <w:lang w:val="en-US"/>
              </w:rPr>
            </w:pPr>
            <w:r w:rsidRPr="00B41AAC">
              <w:rPr>
                <w:lang w:val="en-US"/>
              </w:rPr>
              <w:t>then “only electric [\newline] 2030”, the smoke disappears and an electric plug appears on the car</w:t>
            </w:r>
          </w:p>
          <w:p w14:paraId="754E4E87" w14:textId="77777777" w:rsidR="00D666D0" w:rsidRPr="00B41AAC" w:rsidRDefault="00D666D0" w:rsidP="00A67F24">
            <w:pPr>
              <w:rPr>
                <w:lang w:val="en-US"/>
              </w:rPr>
            </w:pPr>
            <w:r w:rsidRPr="00A75C1F">
              <w:rPr>
                <w:lang w:val="en-US"/>
              </w:rPr>
              <w:t>Show the electric car and the normal car moving from left to right, except the electric car that stops in the middle.</w:t>
            </w:r>
          </w:p>
        </w:tc>
      </w:tr>
      <w:tr w:rsidR="00D666D0" w:rsidRPr="005E12C3" w14:paraId="641DBA01" w14:textId="77777777" w:rsidTr="00D666D0">
        <w:tc>
          <w:tcPr>
            <w:tcW w:w="1277" w:type="dxa"/>
          </w:tcPr>
          <w:p w14:paraId="01B3E75C" w14:textId="77777777" w:rsidR="00D666D0" w:rsidRPr="00C54C34" w:rsidRDefault="00D666D0" w:rsidP="00A67F24">
            <w:pPr>
              <w:rPr>
                <w:lang w:val="en-US"/>
              </w:rPr>
            </w:pPr>
          </w:p>
        </w:tc>
        <w:tc>
          <w:tcPr>
            <w:tcW w:w="4252" w:type="dxa"/>
          </w:tcPr>
          <w:p w14:paraId="6DBF7336" w14:textId="0B0A4A5F" w:rsidR="00D666D0" w:rsidRPr="00A75C1F" w:rsidRDefault="005702B9" w:rsidP="0018731D">
            <w:pPr>
              <w:rPr>
                <w:lang w:val="uk-UA"/>
              </w:rPr>
            </w:pPr>
            <w:r>
              <w:rPr>
                <w:lang w:val="uk-UA"/>
              </w:rPr>
              <w:t>З</w:t>
            </w:r>
            <w:r w:rsidR="0018731D" w:rsidRPr="00B41AAC">
              <w:rPr>
                <w:lang w:val="uk-UA"/>
              </w:rPr>
              <w:t>аборон</w:t>
            </w:r>
            <w:r>
              <w:rPr>
                <w:lang w:val="uk-UA"/>
              </w:rPr>
              <w:t>а</w:t>
            </w:r>
            <w:r w:rsidR="0018731D" w:rsidRPr="00B41AAC">
              <w:rPr>
                <w:lang w:val="uk-UA"/>
              </w:rPr>
              <w:t xml:space="preserve"> на автомобілі з двигуном внутрішнього згоря</w:t>
            </w:r>
            <w:r w:rsidR="00A12099" w:rsidRPr="00B41AAC">
              <w:rPr>
                <w:lang w:val="uk-UA"/>
              </w:rPr>
              <w:t>ння</w:t>
            </w:r>
            <w:r>
              <w:rPr>
                <w:lang w:val="uk-UA"/>
              </w:rPr>
              <w:t xml:space="preserve"> у поєднанні з п</w:t>
            </w:r>
            <w:r w:rsidRPr="005702B9">
              <w:rPr>
                <w:lang w:val="uk-UA"/>
              </w:rPr>
              <w:t>лан</w:t>
            </w:r>
            <w:r>
              <w:rPr>
                <w:lang w:val="uk-UA"/>
              </w:rPr>
              <w:t>ом</w:t>
            </w:r>
            <w:r w:rsidRPr="005702B9">
              <w:rPr>
                <w:lang w:val="uk-UA"/>
              </w:rPr>
              <w:t xml:space="preserve"> вироб</w:t>
            </w:r>
            <w:r>
              <w:rPr>
                <w:lang w:val="uk-UA"/>
              </w:rPr>
              <w:t>ництва</w:t>
            </w:r>
            <w:r w:rsidRPr="005702B9">
              <w:rPr>
                <w:lang w:val="uk-UA"/>
              </w:rPr>
              <w:t xml:space="preserve"> електроенергі</w:t>
            </w:r>
            <w:r>
              <w:rPr>
                <w:lang w:val="uk-UA"/>
              </w:rPr>
              <w:t>ї</w:t>
            </w:r>
            <w:r w:rsidRPr="005702B9">
              <w:rPr>
                <w:lang w:val="uk-UA"/>
              </w:rPr>
              <w:t xml:space="preserve"> з</w:t>
            </w:r>
            <w:r w:rsidRPr="00B41AAC">
              <w:rPr>
                <w:lang w:val="uk-UA"/>
              </w:rPr>
              <w:t xml:space="preserve"> екологічн</w:t>
            </w:r>
            <w:r>
              <w:rPr>
                <w:lang w:val="uk-UA"/>
              </w:rPr>
              <w:t>о чистих</w:t>
            </w:r>
            <w:r w:rsidRPr="00B41AAC">
              <w:rPr>
                <w:lang w:val="uk-UA"/>
              </w:rPr>
              <w:t xml:space="preserve"> джерел</w:t>
            </w:r>
            <w:r>
              <w:rPr>
                <w:lang w:val="uk-UA"/>
              </w:rPr>
              <w:t xml:space="preserve"> забезпечить </w:t>
            </w:r>
            <w:r w:rsidR="00413B1B">
              <w:rPr>
                <w:lang w:val="uk-UA"/>
              </w:rPr>
              <w:t xml:space="preserve">необхідну для </w:t>
            </w:r>
            <w:r w:rsidR="0018731D" w:rsidRPr="00B41AAC">
              <w:rPr>
                <w:lang w:val="uk-UA"/>
              </w:rPr>
              <w:t>автомобільн</w:t>
            </w:r>
            <w:r w:rsidR="00413B1B">
              <w:rPr>
                <w:lang w:val="uk-UA"/>
              </w:rPr>
              <w:t>ої</w:t>
            </w:r>
            <w:r w:rsidR="0018731D" w:rsidRPr="00B41AAC">
              <w:rPr>
                <w:lang w:val="uk-UA"/>
              </w:rPr>
              <w:t xml:space="preserve"> промисловості</w:t>
            </w:r>
            <w:r w:rsidR="00413B1B">
              <w:rPr>
                <w:lang w:val="uk-UA"/>
              </w:rPr>
              <w:t xml:space="preserve"> трансформацію</w:t>
            </w:r>
            <w:r w:rsidR="0018731D" w:rsidRPr="00B41AAC">
              <w:rPr>
                <w:lang w:val="uk-UA"/>
              </w:rPr>
              <w:t>.</w:t>
            </w:r>
          </w:p>
        </w:tc>
        <w:tc>
          <w:tcPr>
            <w:tcW w:w="4820" w:type="dxa"/>
          </w:tcPr>
          <w:p w14:paraId="64B3C0B3" w14:textId="77777777" w:rsidR="00D666D0" w:rsidRPr="00B41AAC" w:rsidRDefault="00D666D0" w:rsidP="00A67F24">
            <w:pPr>
              <w:rPr>
                <w:lang w:val="en-US"/>
              </w:rPr>
            </w:pPr>
            <w:r w:rsidRPr="00B41AAC">
              <w:rPr>
                <w:lang w:val="en-US"/>
              </w:rPr>
              <w:t>Together with a plan to produce electricity from clean sources, a ban on combustion-engine cars would accomplish the transition needed in the car industry.</w:t>
            </w:r>
          </w:p>
        </w:tc>
        <w:tc>
          <w:tcPr>
            <w:tcW w:w="4960" w:type="dxa"/>
          </w:tcPr>
          <w:p w14:paraId="5EF47AF4" w14:textId="77777777" w:rsidR="00D666D0" w:rsidRPr="00A75C1F" w:rsidRDefault="00D666D0" w:rsidP="00A67F24">
            <w:pPr>
              <w:rPr>
                <w:lang w:val="en-US"/>
              </w:rPr>
            </w:pPr>
            <w:r w:rsidRPr="00B41AAC">
              <w:rPr>
                <w:lang w:val="en-US"/>
              </w:rPr>
              <w:t>The electric car, a sign “+” and wind panels, a sign “=” and a thumb up</w:t>
            </w:r>
          </w:p>
        </w:tc>
      </w:tr>
      <w:tr w:rsidR="00D666D0" w:rsidRPr="005E12C3" w14:paraId="64B926F6" w14:textId="77777777" w:rsidTr="00D666D0">
        <w:tc>
          <w:tcPr>
            <w:tcW w:w="1277" w:type="dxa"/>
          </w:tcPr>
          <w:p w14:paraId="6375B09F" w14:textId="77777777" w:rsidR="00D666D0" w:rsidRPr="00C54C34" w:rsidRDefault="00D666D0" w:rsidP="00A67F24">
            <w:pPr>
              <w:rPr>
                <w:lang w:val="en-US"/>
              </w:rPr>
            </w:pPr>
          </w:p>
        </w:tc>
        <w:tc>
          <w:tcPr>
            <w:tcW w:w="4252" w:type="dxa"/>
          </w:tcPr>
          <w:p w14:paraId="3505B20F" w14:textId="6DF7BF66" w:rsidR="00D666D0" w:rsidRPr="00B41AAC" w:rsidRDefault="0018731D" w:rsidP="0018731D">
            <w:pPr>
              <w:rPr>
                <w:lang w:val="uk-UA"/>
              </w:rPr>
            </w:pPr>
            <w:r w:rsidRPr="00B41AAC">
              <w:rPr>
                <w:lang w:val="uk-UA"/>
              </w:rPr>
              <w:t>Тепер давайте поглянемо на національн</w:t>
            </w:r>
            <w:r w:rsidR="003D0747">
              <w:rPr>
                <w:lang w:val="uk-UA"/>
              </w:rPr>
              <w:t>у політику</w:t>
            </w:r>
            <w:r w:rsidRPr="00B41AAC">
              <w:rPr>
                <w:lang w:val="uk-UA"/>
              </w:rPr>
              <w:t>, яка поєдну</w:t>
            </w:r>
            <w:r w:rsidR="003D0747">
              <w:rPr>
                <w:lang w:val="uk-UA"/>
              </w:rPr>
              <w:t>є</w:t>
            </w:r>
            <w:r w:rsidRPr="00B41AAC">
              <w:rPr>
                <w:lang w:val="uk-UA"/>
              </w:rPr>
              <w:t xml:space="preserve"> податок на викид</w:t>
            </w:r>
            <w:r w:rsidR="003D0747">
              <w:rPr>
                <w:lang w:val="uk-UA"/>
              </w:rPr>
              <w:t>и</w:t>
            </w:r>
            <w:r w:rsidRPr="00B41AAC">
              <w:rPr>
                <w:lang w:val="uk-UA"/>
              </w:rPr>
              <w:t xml:space="preserve"> вуглецю та грошові виплати, </w:t>
            </w:r>
            <w:r w:rsidR="003D0747">
              <w:rPr>
                <w:lang w:val="uk-UA"/>
              </w:rPr>
              <w:t xml:space="preserve">які </w:t>
            </w:r>
            <w:r w:rsidRPr="00B41AAC">
              <w:rPr>
                <w:lang w:val="uk-UA"/>
              </w:rPr>
              <w:t>захи</w:t>
            </w:r>
            <w:r w:rsidR="003D0747">
              <w:rPr>
                <w:lang w:val="uk-UA"/>
              </w:rPr>
              <w:t xml:space="preserve">щають </w:t>
            </w:r>
            <w:r w:rsidRPr="00B41AAC">
              <w:rPr>
                <w:lang w:val="uk-UA"/>
              </w:rPr>
              <w:t>купівельну спроможність людей.</w:t>
            </w:r>
          </w:p>
        </w:tc>
        <w:tc>
          <w:tcPr>
            <w:tcW w:w="4820" w:type="dxa"/>
          </w:tcPr>
          <w:p w14:paraId="368CAB50" w14:textId="0C27D060" w:rsidR="00D666D0" w:rsidRPr="00B41AAC" w:rsidRDefault="00D666D0" w:rsidP="00A67F24">
            <w:pPr>
              <w:rPr>
                <w:lang w:val="en-US"/>
              </w:rPr>
            </w:pPr>
            <w:r w:rsidRPr="00B41AAC">
              <w:rPr>
                <w:lang w:val="en-US"/>
              </w:rPr>
              <w:t>Now, let’s turn to a national policy that combines a tax on carbon emissions and cash transfers to protect people’s purchasing power.</w:t>
            </w:r>
          </w:p>
        </w:tc>
        <w:tc>
          <w:tcPr>
            <w:tcW w:w="4960" w:type="dxa"/>
          </w:tcPr>
          <w:p w14:paraId="4D94E8F0" w14:textId="77777777" w:rsidR="00D666D0" w:rsidRPr="00B41AAC" w:rsidRDefault="00D666D0" w:rsidP="00A67F24">
            <w:pPr>
              <w:rPr>
                <w:lang w:val="en-US"/>
              </w:rPr>
            </w:pPr>
            <w:r w:rsidRPr="00B41AAC">
              <w:rPr>
                <w:lang w:val="en-US"/>
              </w:rPr>
              <w:t>Shows the person with a gallon of oil in one hand and cash in the other where size of gallon diminishes and cash grows.</w:t>
            </w:r>
          </w:p>
        </w:tc>
      </w:tr>
      <w:tr w:rsidR="00D666D0" w:rsidRPr="005E12C3" w14:paraId="6F27EC8B" w14:textId="77777777" w:rsidTr="00D666D0">
        <w:tc>
          <w:tcPr>
            <w:tcW w:w="1277" w:type="dxa"/>
          </w:tcPr>
          <w:p w14:paraId="2E189B29" w14:textId="77777777" w:rsidR="00D666D0" w:rsidRPr="00C54C34" w:rsidRDefault="00D666D0" w:rsidP="00A67F24">
            <w:pPr>
              <w:rPr>
                <w:lang w:val="en-US"/>
              </w:rPr>
            </w:pPr>
          </w:p>
        </w:tc>
        <w:tc>
          <w:tcPr>
            <w:tcW w:w="4252" w:type="dxa"/>
          </w:tcPr>
          <w:p w14:paraId="01054E0A" w14:textId="1B9CFF90" w:rsidR="00D666D0" w:rsidRPr="00B41AAC" w:rsidRDefault="005702B9" w:rsidP="00A67F24">
            <w:pPr>
              <w:rPr>
                <w:lang w:val="uk-UA"/>
              </w:rPr>
            </w:pPr>
            <w:r>
              <w:rPr>
                <w:lang w:val="uk-UA"/>
              </w:rPr>
              <w:t>У разі</w:t>
            </w:r>
            <w:r w:rsidR="0018731D" w:rsidRPr="00B41AAC">
              <w:rPr>
                <w:lang w:val="uk-UA"/>
              </w:rPr>
              <w:t xml:space="preserve"> </w:t>
            </w:r>
            <w:r>
              <w:rPr>
                <w:lang w:val="uk-UA"/>
              </w:rPr>
              <w:t xml:space="preserve">запровадження </w:t>
            </w:r>
            <w:r w:rsidR="00413B1B">
              <w:rPr>
                <w:lang w:val="uk-UA"/>
              </w:rPr>
              <w:t>вуглецев</w:t>
            </w:r>
            <w:r>
              <w:rPr>
                <w:lang w:val="uk-UA"/>
              </w:rPr>
              <w:t>ого</w:t>
            </w:r>
            <w:r w:rsidR="00413B1B">
              <w:rPr>
                <w:lang w:val="uk-UA"/>
              </w:rPr>
              <w:t xml:space="preserve"> </w:t>
            </w:r>
            <w:r w:rsidR="0018731D" w:rsidRPr="00B41AAC">
              <w:rPr>
                <w:lang w:val="uk-UA"/>
              </w:rPr>
              <w:t>податк</w:t>
            </w:r>
            <w:r>
              <w:rPr>
                <w:lang w:val="uk-UA"/>
              </w:rPr>
              <w:t>у</w:t>
            </w:r>
            <w:r w:rsidR="0018731D" w:rsidRPr="00B41AAC">
              <w:rPr>
                <w:lang w:val="uk-UA"/>
              </w:rPr>
              <w:t xml:space="preserve">, всі </w:t>
            </w:r>
            <w:r w:rsidR="003D0747">
              <w:rPr>
                <w:lang w:val="uk-UA"/>
              </w:rPr>
              <w:t>товари</w:t>
            </w:r>
            <w:r w:rsidR="0018731D" w:rsidRPr="00B41AAC">
              <w:rPr>
                <w:lang w:val="uk-UA"/>
              </w:rPr>
              <w:t xml:space="preserve">, </w:t>
            </w:r>
            <w:r>
              <w:rPr>
                <w:lang w:val="uk-UA"/>
              </w:rPr>
              <w:t xml:space="preserve">у процесі виробництва яких відбуваються викиди </w:t>
            </w:r>
            <w:r w:rsidR="0018731D" w:rsidRPr="00FF0BB0">
              <w:rPr>
                <w:lang w:val="uk-UA"/>
              </w:rPr>
              <w:t>парников</w:t>
            </w:r>
            <w:r w:rsidRPr="00FF0BB0">
              <w:rPr>
                <w:lang w:val="uk-UA"/>
              </w:rPr>
              <w:t>их</w:t>
            </w:r>
            <w:r w:rsidR="0018731D" w:rsidRPr="00B41AAC">
              <w:rPr>
                <w:lang w:val="uk-UA"/>
              </w:rPr>
              <w:t xml:space="preserve"> газ</w:t>
            </w:r>
            <w:r>
              <w:rPr>
                <w:lang w:val="uk-UA"/>
              </w:rPr>
              <w:t>ів</w:t>
            </w:r>
            <w:r w:rsidR="003D0747">
              <w:rPr>
                <w:lang w:val="uk-UA"/>
              </w:rPr>
              <w:t>,</w:t>
            </w:r>
            <w:r w:rsidR="0018731D" w:rsidRPr="00B41AAC">
              <w:rPr>
                <w:lang w:val="uk-UA"/>
              </w:rPr>
              <w:t xml:space="preserve"> </w:t>
            </w:r>
            <w:r w:rsidR="00A634A9">
              <w:rPr>
                <w:lang w:val="uk-UA"/>
              </w:rPr>
              <w:t xml:space="preserve">будуть </w:t>
            </w:r>
            <w:r w:rsidR="0018731D" w:rsidRPr="00B41AAC">
              <w:rPr>
                <w:lang w:val="uk-UA"/>
              </w:rPr>
              <w:t>оподатковуватися.</w:t>
            </w:r>
          </w:p>
        </w:tc>
        <w:tc>
          <w:tcPr>
            <w:tcW w:w="4820" w:type="dxa"/>
          </w:tcPr>
          <w:p w14:paraId="438F7674" w14:textId="77777777" w:rsidR="00D666D0" w:rsidRPr="00B41AAC" w:rsidRDefault="00D666D0" w:rsidP="00E154EA">
            <w:pPr>
              <w:rPr>
                <w:lang w:val="en-US"/>
              </w:rPr>
            </w:pPr>
            <w:r w:rsidRPr="00B41AAC">
              <w:rPr>
                <w:lang w:val="en-US"/>
              </w:rPr>
              <w:t xml:space="preserve">With a carbon tax, all products that emit greenhouse gases would be taxed. </w:t>
            </w:r>
          </w:p>
        </w:tc>
        <w:tc>
          <w:tcPr>
            <w:tcW w:w="4960" w:type="dxa"/>
          </w:tcPr>
          <w:p w14:paraId="71C0090B" w14:textId="77777777" w:rsidR="00D666D0" w:rsidRPr="00B41AAC" w:rsidRDefault="00D666D0" w:rsidP="00E154EA">
            <w:pPr>
              <w:rPr>
                <w:lang w:val="en-US"/>
              </w:rPr>
            </w:pPr>
            <w:r w:rsidRPr="00B41AAC">
              <w:rPr>
                <w:lang w:val="en-US"/>
              </w:rPr>
              <w:t xml:space="preserve">A person fills up her gas tank. The price of gasoline is displayed, and it goes up. </w:t>
            </w:r>
          </w:p>
        </w:tc>
      </w:tr>
      <w:tr w:rsidR="00D666D0" w:rsidRPr="005E12C3" w14:paraId="06D2031C" w14:textId="77777777" w:rsidTr="00D666D0">
        <w:tc>
          <w:tcPr>
            <w:tcW w:w="1277" w:type="dxa"/>
          </w:tcPr>
          <w:p w14:paraId="69AA92F2" w14:textId="77777777" w:rsidR="00D666D0" w:rsidRPr="00C54C34" w:rsidRDefault="00D666D0" w:rsidP="00A67F24">
            <w:pPr>
              <w:rPr>
                <w:lang w:val="en-US"/>
              </w:rPr>
            </w:pPr>
          </w:p>
        </w:tc>
        <w:tc>
          <w:tcPr>
            <w:tcW w:w="4252" w:type="dxa"/>
          </w:tcPr>
          <w:p w14:paraId="4FD430E5" w14:textId="7104E53E" w:rsidR="00D666D0" w:rsidRPr="00B41AAC" w:rsidRDefault="0018731D" w:rsidP="00A67F24">
            <w:pPr>
              <w:rPr>
                <w:lang w:val="uk-UA"/>
              </w:rPr>
            </w:pPr>
            <w:r w:rsidRPr="00B41AAC">
              <w:rPr>
                <w:lang w:val="uk-UA"/>
              </w:rPr>
              <w:t xml:space="preserve">Наприклад, </w:t>
            </w:r>
            <w:r w:rsidR="0092003A">
              <w:rPr>
                <w:lang w:val="uk-UA"/>
              </w:rPr>
              <w:t xml:space="preserve">нехай </w:t>
            </w:r>
            <w:r w:rsidRPr="00B41AAC">
              <w:rPr>
                <w:lang w:val="uk-UA"/>
              </w:rPr>
              <w:t>ціна на бензин збільшиться на 3 грн за літр.</w:t>
            </w:r>
          </w:p>
        </w:tc>
        <w:tc>
          <w:tcPr>
            <w:tcW w:w="4820" w:type="dxa"/>
          </w:tcPr>
          <w:p w14:paraId="1A649903" w14:textId="77777777" w:rsidR="00D666D0" w:rsidRPr="00B41AAC" w:rsidRDefault="00D666D0" w:rsidP="00A67F24">
            <w:pPr>
              <w:rPr>
                <w:lang w:val="en-US"/>
              </w:rPr>
            </w:pPr>
            <w:r w:rsidRPr="00B41AAC">
              <w:rPr>
                <w:lang w:val="en-US"/>
              </w:rPr>
              <w:t xml:space="preserve">For example, the price of gasoline would increase by </w:t>
            </w:r>
            <w:r w:rsidR="00AF7F5B" w:rsidRPr="00B41AAC">
              <w:rPr>
                <w:b/>
                <w:lang w:val="en-US"/>
              </w:rPr>
              <w:t xml:space="preserve">3₴ </w:t>
            </w:r>
            <w:r w:rsidRPr="00B41AAC">
              <w:rPr>
                <w:lang w:val="en-US"/>
              </w:rPr>
              <w:t>per liter</w:t>
            </w:r>
            <w:r w:rsidRPr="00B41AAC">
              <w:rPr>
                <w:b/>
                <w:lang w:val="en-US"/>
              </w:rPr>
              <w:t>.</w:t>
            </w:r>
            <w:r w:rsidRPr="00B41AAC">
              <w:rPr>
                <w:lang w:val="en-US"/>
              </w:rPr>
              <w:t xml:space="preserve">  </w:t>
            </w:r>
          </w:p>
        </w:tc>
        <w:tc>
          <w:tcPr>
            <w:tcW w:w="4960" w:type="dxa"/>
          </w:tcPr>
          <w:p w14:paraId="204EB712" w14:textId="77777777" w:rsidR="00D666D0" w:rsidRPr="005E04DE" w:rsidRDefault="00D666D0" w:rsidP="00C54C34">
            <w:pPr>
              <w:rPr>
                <w:lang w:val="en-US"/>
              </w:rPr>
            </w:pPr>
            <w:r w:rsidRPr="00A75C1F">
              <w:rPr>
                <w:lang w:val="en-US"/>
              </w:rPr>
              <w:t>The sign is “</w:t>
            </w:r>
            <w:r w:rsidRPr="00A75C1F">
              <w:rPr>
                <w:b/>
                <w:lang w:val="en-US"/>
              </w:rPr>
              <w:t>XXX</w:t>
            </w:r>
            <w:r w:rsidRPr="00A75C1F">
              <w:rPr>
                <w:lang w:val="en-US"/>
              </w:rPr>
              <w:t>” and the price increase “</w:t>
            </w:r>
            <w:r w:rsidRPr="005878E8">
              <w:rPr>
                <w:b/>
                <w:lang w:val="en-US"/>
              </w:rPr>
              <w:t>+</w:t>
            </w:r>
            <w:r w:rsidRPr="009906CC">
              <w:rPr>
                <w:lang w:val="en-US"/>
              </w:rPr>
              <w:t xml:space="preserve"> </w:t>
            </w:r>
            <w:r w:rsidRPr="009906CC">
              <w:rPr>
                <w:b/>
                <w:lang w:val="en-US"/>
              </w:rPr>
              <w:t>XXX</w:t>
            </w:r>
            <w:r w:rsidRPr="005E04DE">
              <w:rPr>
                <w:lang w:val="en-US"/>
              </w:rPr>
              <w:t>”</w:t>
            </w:r>
          </w:p>
        </w:tc>
      </w:tr>
      <w:tr w:rsidR="00D666D0" w:rsidRPr="005E12C3" w14:paraId="71612049" w14:textId="77777777" w:rsidTr="00D666D0">
        <w:tc>
          <w:tcPr>
            <w:tcW w:w="1277" w:type="dxa"/>
          </w:tcPr>
          <w:p w14:paraId="41CE0D48" w14:textId="77777777" w:rsidR="00D666D0" w:rsidRPr="00C54C34" w:rsidRDefault="00D666D0" w:rsidP="00A67F24">
            <w:pPr>
              <w:rPr>
                <w:lang w:val="en-US"/>
              </w:rPr>
            </w:pPr>
          </w:p>
        </w:tc>
        <w:tc>
          <w:tcPr>
            <w:tcW w:w="4252" w:type="dxa"/>
          </w:tcPr>
          <w:p w14:paraId="18E06145" w14:textId="02AEEEF3" w:rsidR="00D666D0" w:rsidRPr="00B41AAC" w:rsidRDefault="00A634A9" w:rsidP="001674D4">
            <w:pPr>
              <w:rPr>
                <w:lang w:val="uk-UA"/>
              </w:rPr>
            </w:pPr>
            <w:r>
              <w:rPr>
                <w:lang w:val="uk-UA"/>
              </w:rPr>
              <w:t>У разі</w:t>
            </w:r>
            <w:r w:rsidR="0018731D" w:rsidRPr="00B41AAC">
              <w:rPr>
                <w:lang w:val="uk-UA"/>
              </w:rPr>
              <w:t xml:space="preserve"> </w:t>
            </w:r>
            <w:r>
              <w:rPr>
                <w:lang w:val="uk-UA"/>
              </w:rPr>
              <w:t xml:space="preserve">застосування </w:t>
            </w:r>
            <w:r w:rsidR="0092003A">
              <w:rPr>
                <w:lang w:val="uk-UA"/>
              </w:rPr>
              <w:t>вуглецев</w:t>
            </w:r>
            <w:r>
              <w:rPr>
                <w:lang w:val="uk-UA"/>
              </w:rPr>
              <w:t>ого</w:t>
            </w:r>
            <w:r w:rsidR="0092003A">
              <w:rPr>
                <w:lang w:val="uk-UA"/>
              </w:rPr>
              <w:t xml:space="preserve"> </w:t>
            </w:r>
            <w:r w:rsidR="0018731D" w:rsidRPr="00B41AAC">
              <w:rPr>
                <w:lang w:val="uk-UA"/>
              </w:rPr>
              <w:t>податк</w:t>
            </w:r>
            <w:r>
              <w:rPr>
                <w:lang w:val="uk-UA"/>
              </w:rPr>
              <w:t>у</w:t>
            </w:r>
            <w:r w:rsidR="0018731D" w:rsidRPr="00B41AAC">
              <w:rPr>
                <w:lang w:val="uk-UA"/>
              </w:rPr>
              <w:t>, підприємства та люди сплач</w:t>
            </w:r>
            <w:r w:rsidR="001674D4" w:rsidRPr="00B41AAC">
              <w:rPr>
                <w:lang w:val="uk-UA"/>
              </w:rPr>
              <w:t xml:space="preserve">ують за </w:t>
            </w:r>
            <w:r w:rsidR="003D0747">
              <w:rPr>
                <w:lang w:val="uk-UA"/>
              </w:rPr>
              <w:t>викиди парникових газів</w:t>
            </w:r>
            <w:commentRangeStart w:id="11"/>
            <w:commentRangeStart w:id="12"/>
            <w:r>
              <w:rPr>
                <w:lang w:val="uk-UA"/>
              </w:rPr>
              <w:t>.</w:t>
            </w:r>
            <w:r w:rsidR="003D0747">
              <w:rPr>
                <w:lang w:val="uk-UA"/>
              </w:rPr>
              <w:t xml:space="preserve"> </w:t>
            </w:r>
            <w:commentRangeEnd w:id="11"/>
            <w:r>
              <w:rPr>
                <w:rStyle w:val="CommentReference"/>
              </w:rPr>
              <w:commentReference w:id="11"/>
            </w:r>
            <w:commentRangeEnd w:id="12"/>
            <w:r w:rsidR="00FF0BB0">
              <w:rPr>
                <w:rStyle w:val="CommentReference"/>
              </w:rPr>
              <w:commentReference w:id="12"/>
            </w:r>
          </w:p>
        </w:tc>
        <w:tc>
          <w:tcPr>
            <w:tcW w:w="4820" w:type="dxa"/>
          </w:tcPr>
          <w:p w14:paraId="73004CEF" w14:textId="77777777" w:rsidR="00D666D0" w:rsidRPr="00B41AAC" w:rsidRDefault="00D666D0" w:rsidP="00D16592">
            <w:pPr>
              <w:rPr>
                <w:lang w:val="en-US"/>
              </w:rPr>
            </w:pPr>
            <w:r w:rsidRPr="00B41AAC">
              <w:rPr>
                <w:lang w:val="en-US"/>
              </w:rPr>
              <w:t xml:space="preserve">With a carbon tax, companies and people pay for the greenhouse gases they emit. </w:t>
            </w:r>
          </w:p>
        </w:tc>
        <w:tc>
          <w:tcPr>
            <w:tcW w:w="4960" w:type="dxa"/>
          </w:tcPr>
          <w:p w14:paraId="6D9467DB" w14:textId="77777777" w:rsidR="00D666D0" w:rsidRPr="00B41AAC" w:rsidRDefault="00D666D0" w:rsidP="00D16592">
            <w:pPr>
              <w:rPr>
                <w:lang w:val="en-US"/>
              </w:rPr>
            </w:pPr>
            <w:r w:rsidRPr="00B41AAC">
              <w:rPr>
                <w:lang w:val="en-US"/>
              </w:rPr>
              <w:t xml:space="preserve">The person walk away from her car </w:t>
            </w:r>
          </w:p>
        </w:tc>
      </w:tr>
      <w:tr w:rsidR="00D666D0" w:rsidRPr="00D16592" w14:paraId="1EAC40A9" w14:textId="77777777" w:rsidTr="00D666D0">
        <w:tc>
          <w:tcPr>
            <w:tcW w:w="1277" w:type="dxa"/>
          </w:tcPr>
          <w:p w14:paraId="362087BB" w14:textId="77777777" w:rsidR="00D666D0" w:rsidRPr="00C54C34" w:rsidRDefault="00D666D0" w:rsidP="00A67F24">
            <w:pPr>
              <w:rPr>
                <w:lang w:val="en-US"/>
              </w:rPr>
            </w:pPr>
          </w:p>
        </w:tc>
        <w:tc>
          <w:tcPr>
            <w:tcW w:w="4252" w:type="dxa"/>
          </w:tcPr>
          <w:p w14:paraId="1903EA7A" w14:textId="41DF6375" w:rsidR="00D666D0" w:rsidRPr="00B41AAC" w:rsidRDefault="00A12099" w:rsidP="00A67F24">
            <w:pPr>
              <w:rPr>
                <w:lang w:val="uk-UA"/>
              </w:rPr>
            </w:pPr>
            <w:r w:rsidRPr="00B41AAC">
              <w:rPr>
                <w:lang w:val="uk-UA"/>
              </w:rPr>
              <w:t>Це зму</w:t>
            </w:r>
            <w:r w:rsidR="003D0747">
              <w:rPr>
                <w:lang w:val="uk-UA"/>
              </w:rPr>
              <w:t>шу</w:t>
            </w:r>
            <w:r w:rsidR="00AF588F">
              <w:rPr>
                <w:lang w:val="uk-UA"/>
              </w:rPr>
              <w:t>є</w:t>
            </w:r>
            <w:r w:rsidR="001674D4" w:rsidRPr="00B41AAC">
              <w:rPr>
                <w:lang w:val="uk-UA"/>
              </w:rPr>
              <w:t xml:space="preserve"> їх </w:t>
            </w:r>
            <w:r w:rsidR="0092003A" w:rsidRPr="00B41AAC">
              <w:rPr>
                <w:lang w:val="uk-UA"/>
              </w:rPr>
              <w:t>зменш</w:t>
            </w:r>
            <w:r w:rsidR="0092003A">
              <w:rPr>
                <w:lang w:val="uk-UA"/>
              </w:rPr>
              <w:t>ув</w:t>
            </w:r>
            <w:r w:rsidR="0092003A" w:rsidRPr="00B41AAC">
              <w:rPr>
                <w:lang w:val="uk-UA"/>
              </w:rPr>
              <w:t>ати</w:t>
            </w:r>
            <w:r w:rsidR="001674D4" w:rsidRPr="00B41AAC">
              <w:rPr>
                <w:lang w:val="uk-UA"/>
              </w:rPr>
              <w:t xml:space="preserve"> викиди.</w:t>
            </w:r>
          </w:p>
        </w:tc>
        <w:tc>
          <w:tcPr>
            <w:tcW w:w="4820" w:type="dxa"/>
          </w:tcPr>
          <w:p w14:paraId="4647001E" w14:textId="77777777" w:rsidR="00D666D0" w:rsidRPr="00B41AAC" w:rsidRDefault="00D666D0" w:rsidP="00A67F24">
            <w:pPr>
              <w:rPr>
                <w:lang w:val="en-US"/>
              </w:rPr>
            </w:pPr>
            <w:r w:rsidRPr="00B41AAC">
              <w:rPr>
                <w:lang w:val="en-US"/>
              </w:rPr>
              <w:t>This pushes them to reduce their emissions.</w:t>
            </w:r>
          </w:p>
        </w:tc>
        <w:tc>
          <w:tcPr>
            <w:tcW w:w="4960" w:type="dxa"/>
          </w:tcPr>
          <w:p w14:paraId="2CDC68C6" w14:textId="77777777" w:rsidR="00D666D0" w:rsidRPr="00B41AAC" w:rsidRDefault="00D666D0" w:rsidP="00A67F24">
            <w:pPr>
              <w:rPr>
                <w:lang w:val="en-US"/>
              </w:rPr>
            </w:pPr>
            <w:r w:rsidRPr="00B41AAC">
              <w:rPr>
                <w:lang w:val="en-US"/>
              </w:rPr>
              <w:t>and takes a bicycle.</w:t>
            </w:r>
          </w:p>
        </w:tc>
      </w:tr>
      <w:tr w:rsidR="00D666D0" w:rsidRPr="005E12C3" w14:paraId="2EFAE3C2" w14:textId="77777777" w:rsidTr="00D666D0">
        <w:tc>
          <w:tcPr>
            <w:tcW w:w="1277" w:type="dxa"/>
          </w:tcPr>
          <w:p w14:paraId="513946DF" w14:textId="77777777" w:rsidR="00D666D0" w:rsidRPr="00C54C34" w:rsidRDefault="00D666D0" w:rsidP="00A67F24">
            <w:pPr>
              <w:rPr>
                <w:lang w:val="en-US"/>
              </w:rPr>
            </w:pPr>
          </w:p>
        </w:tc>
        <w:tc>
          <w:tcPr>
            <w:tcW w:w="4252" w:type="dxa"/>
          </w:tcPr>
          <w:p w14:paraId="1D60AAB0" w14:textId="2302CFBB" w:rsidR="00D666D0" w:rsidRPr="00B41AAC" w:rsidRDefault="001674D4" w:rsidP="001674D4">
            <w:pPr>
              <w:rPr>
                <w:lang w:val="uk-UA"/>
              </w:rPr>
            </w:pPr>
            <w:r w:rsidRPr="00B41AAC">
              <w:rPr>
                <w:lang w:val="uk-UA"/>
              </w:rPr>
              <w:t xml:space="preserve">Аби компенсувати людям </w:t>
            </w:r>
            <w:r w:rsidR="00D42C41">
              <w:rPr>
                <w:lang w:val="uk-UA"/>
              </w:rPr>
              <w:t>зростання</w:t>
            </w:r>
            <w:r w:rsidR="00D42C41" w:rsidRPr="00B41AAC">
              <w:rPr>
                <w:lang w:val="uk-UA"/>
              </w:rPr>
              <w:t xml:space="preserve"> </w:t>
            </w:r>
            <w:r w:rsidRPr="00B41AAC">
              <w:rPr>
                <w:lang w:val="uk-UA"/>
              </w:rPr>
              <w:t xml:space="preserve">цін, </w:t>
            </w:r>
            <w:r w:rsidR="00D42C41">
              <w:rPr>
                <w:lang w:val="uk-UA"/>
              </w:rPr>
              <w:t xml:space="preserve">надходження </w:t>
            </w:r>
            <w:r w:rsidRPr="00B41AAC">
              <w:rPr>
                <w:lang w:val="uk-UA"/>
              </w:rPr>
              <w:t>від податку на вуглець буде перерозподілено між усіма домогосподарствами, незалежно від їх</w:t>
            </w:r>
            <w:r w:rsidR="007A0140">
              <w:rPr>
                <w:lang w:val="uk-UA"/>
              </w:rPr>
              <w:t>ніх</w:t>
            </w:r>
            <w:r w:rsidRPr="00B41AAC">
              <w:rPr>
                <w:lang w:val="uk-UA"/>
              </w:rPr>
              <w:t xml:space="preserve"> доходів.</w:t>
            </w:r>
          </w:p>
        </w:tc>
        <w:tc>
          <w:tcPr>
            <w:tcW w:w="4820" w:type="dxa"/>
          </w:tcPr>
          <w:p w14:paraId="2080D4F7" w14:textId="77777777" w:rsidR="00D666D0" w:rsidRPr="00B41AAC" w:rsidRDefault="00D666D0" w:rsidP="00E154EA">
            <w:pPr>
              <w:rPr>
                <w:lang w:val="en-US"/>
              </w:rPr>
            </w:pPr>
            <w:r w:rsidRPr="00B41AAC">
              <w:rPr>
                <w:lang w:val="en-US"/>
              </w:rPr>
              <w:t xml:space="preserve">To compensate people for the price increases, the revenues of the carbon tax would be redistributed to all households, regardless of their income. </w:t>
            </w:r>
          </w:p>
        </w:tc>
        <w:tc>
          <w:tcPr>
            <w:tcW w:w="4960" w:type="dxa"/>
          </w:tcPr>
          <w:p w14:paraId="0976D5F6" w14:textId="260FBC9A" w:rsidR="00D666D0" w:rsidRPr="00A75C1F" w:rsidRDefault="00D666D0" w:rsidP="00E154EA">
            <w:pPr>
              <w:rPr>
                <w:lang w:val="en-US"/>
              </w:rPr>
            </w:pPr>
            <w:r w:rsidRPr="00B41AAC">
              <w:rPr>
                <w:lang w:val="en-US"/>
              </w:rPr>
              <w:t>Next to the balance is a normal person (e.g. woman in a dress).</w:t>
            </w:r>
            <w:r w:rsidR="005D77C2">
              <w:rPr>
                <w:lang w:val="uk-UA"/>
              </w:rPr>
              <w:t xml:space="preserve"> </w:t>
            </w:r>
            <w:r w:rsidRPr="00B41AAC">
              <w:rPr>
                <w:lang w:val="en-US"/>
              </w:rPr>
              <w:t xml:space="preserve">Shows a balance with on one side two barrels of oil and on the other side a pile of cash. </w:t>
            </w:r>
            <w:r w:rsidRPr="00B41AAC">
              <w:rPr>
                <w:b/>
                <w:lang w:val="en-US"/>
              </w:rPr>
              <w:t>“+</w:t>
            </w:r>
            <w:r w:rsidRPr="00AF588F">
              <w:rPr>
                <w:b/>
                <w:lang w:val="en-US"/>
              </w:rPr>
              <w:t>XXX</w:t>
            </w:r>
            <w:r w:rsidRPr="00D42C41">
              <w:rPr>
                <w:lang w:val="en-US"/>
              </w:rPr>
              <w:t xml:space="preserve">” appears within </w:t>
            </w:r>
            <w:r w:rsidRPr="005D77C2">
              <w:rPr>
                <w:b/>
                <w:lang w:val="en-US"/>
              </w:rPr>
              <w:t>each barrel</w:t>
            </w:r>
            <w:r w:rsidRPr="00A75C1F">
              <w:rPr>
                <w:lang w:val="en-US"/>
              </w:rPr>
              <w:t xml:space="preserve"> so the balance tilts on the barrel side, </w:t>
            </w:r>
          </w:p>
        </w:tc>
      </w:tr>
      <w:tr w:rsidR="00D666D0" w:rsidRPr="005E12C3" w14:paraId="32FF5790" w14:textId="77777777" w:rsidTr="00D666D0">
        <w:tc>
          <w:tcPr>
            <w:tcW w:w="1277" w:type="dxa"/>
          </w:tcPr>
          <w:p w14:paraId="6A005574" w14:textId="77777777" w:rsidR="00D666D0" w:rsidRPr="00C54C34" w:rsidRDefault="00D666D0" w:rsidP="00A67F24">
            <w:pPr>
              <w:rPr>
                <w:lang w:val="en-US"/>
              </w:rPr>
            </w:pPr>
          </w:p>
        </w:tc>
        <w:tc>
          <w:tcPr>
            <w:tcW w:w="4252" w:type="dxa"/>
          </w:tcPr>
          <w:p w14:paraId="29DB2406" w14:textId="77777777" w:rsidR="00D666D0" w:rsidRPr="00B41AAC" w:rsidRDefault="001674D4" w:rsidP="00A67F24">
            <w:pPr>
              <w:rPr>
                <w:lang w:val="uk-UA"/>
              </w:rPr>
            </w:pPr>
            <w:r w:rsidRPr="00B41AAC">
              <w:rPr>
                <w:lang w:val="uk-UA"/>
              </w:rPr>
              <w:t xml:space="preserve">Таким чином, кожен повнолітній отримуватиме </w:t>
            </w:r>
            <w:r w:rsidRPr="00647B45">
              <w:rPr>
                <w:b/>
                <w:bCs/>
                <w:lang w:val="uk-UA"/>
              </w:rPr>
              <w:t>4500 грн</w:t>
            </w:r>
            <w:r w:rsidRPr="00B41AAC">
              <w:rPr>
                <w:lang w:val="uk-UA"/>
              </w:rPr>
              <w:t xml:space="preserve"> щорічно.</w:t>
            </w:r>
          </w:p>
        </w:tc>
        <w:tc>
          <w:tcPr>
            <w:tcW w:w="4820" w:type="dxa"/>
          </w:tcPr>
          <w:p w14:paraId="5701CEB3" w14:textId="77777777" w:rsidR="00D666D0" w:rsidRPr="00B41AAC" w:rsidRDefault="00D666D0" w:rsidP="00A67F24">
            <w:pPr>
              <w:rPr>
                <w:lang w:val="en-US"/>
              </w:rPr>
            </w:pPr>
            <w:r w:rsidRPr="00B41AAC">
              <w:rPr>
                <w:lang w:val="en-US"/>
              </w:rPr>
              <w:t xml:space="preserve">Each adult would thus receive </w:t>
            </w:r>
            <w:r w:rsidR="00AF7F5B" w:rsidRPr="00B41AAC">
              <w:rPr>
                <w:b/>
                <w:lang w:val="en-US"/>
              </w:rPr>
              <w:t xml:space="preserve">4500₴ </w:t>
            </w:r>
            <w:r w:rsidRPr="00B41AAC">
              <w:rPr>
                <w:lang w:val="en-US"/>
              </w:rPr>
              <w:t>per year.</w:t>
            </w:r>
          </w:p>
        </w:tc>
        <w:tc>
          <w:tcPr>
            <w:tcW w:w="4960" w:type="dxa"/>
          </w:tcPr>
          <w:p w14:paraId="7B637EAB" w14:textId="77777777" w:rsidR="00D666D0" w:rsidRPr="00A75C1F" w:rsidRDefault="00D666D0" w:rsidP="00C54C34">
            <w:pPr>
              <w:rPr>
                <w:lang w:val="en-US"/>
              </w:rPr>
            </w:pPr>
            <w:r w:rsidRPr="00B41AAC">
              <w:rPr>
                <w:lang w:val="en-US"/>
              </w:rPr>
              <w:t>then new cash comes on th</w:t>
            </w:r>
            <w:r w:rsidRPr="00AF588F">
              <w:rPr>
                <w:lang w:val="en-US"/>
              </w:rPr>
              <w:t>e pile with “</w:t>
            </w:r>
            <w:r w:rsidRPr="00D42C41">
              <w:rPr>
                <w:b/>
                <w:lang w:val="en-US"/>
              </w:rPr>
              <w:t>+ XXX</w:t>
            </w:r>
            <w:r w:rsidRPr="005D77C2">
              <w:rPr>
                <w:lang w:val="en-US"/>
              </w:rPr>
              <w:t xml:space="preserve">” above and the balance tilts very slightly towards </w:t>
            </w:r>
            <w:r w:rsidRPr="00A75C1F">
              <w:rPr>
                <w:b/>
                <w:lang w:val="en-US"/>
              </w:rPr>
              <w:t>cash</w:t>
            </w:r>
            <w:r w:rsidRPr="00A75C1F">
              <w:rPr>
                <w:lang w:val="en-US"/>
              </w:rPr>
              <w:t>.</w:t>
            </w:r>
          </w:p>
        </w:tc>
      </w:tr>
      <w:tr w:rsidR="00D666D0" w:rsidRPr="005E12C3" w14:paraId="18ECD604" w14:textId="77777777" w:rsidTr="00D666D0">
        <w:tc>
          <w:tcPr>
            <w:tcW w:w="1277" w:type="dxa"/>
          </w:tcPr>
          <w:p w14:paraId="08CF0974" w14:textId="77777777" w:rsidR="00D666D0" w:rsidRPr="00C54C34" w:rsidRDefault="00D666D0" w:rsidP="00A67F24">
            <w:pPr>
              <w:rPr>
                <w:lang w:val="en-US"/>
              </w:rPr>
            </w:pPr>
          </w:p>
        </w:tc>
        <w:tc>
          <w:tcPr>
            <w:tcW w:w="4252" w:type="dxa"/>
          </w:tcPr>
          <w:p w14:paraId="09AA6E53" w14:textId="20FF3590" w:rsidR="00D666D0" w:rsidRPr="0092003A" w:rsidRDefault="001674D4" w:rsidP="00A67F24">
            <w:pPr>
              <w:rPr>
                <w:lang w:val="uk-UA"/>
              </w:rPr>
            </w:pPr>
            <w:r w:rsidRPr="00B41AAC">
              <w:rPr>
                <w:lang w:val="uk-UA"/>
              </w:rPr>
              <w:t xml:space="preserve">Зазвичай менш заможні люди володіють меншими </w:t>
            </w:r>
            <w:r w:rsidR="00F46A97">
              <w:rPr>
                <w:lang w:val="uk-UA"/>
              </w:rPr>
              <w:t>авто</w:t>
            </w:r>
            <w:r w:rsidRPr="00B41AAC">
              <w:rPr>
                <w:lang w:val="uk-UA"/>
              </w:rPr>
              <w:t>,</w:t>
            </w:r>
            <w:r w:rsidR="0092003A">
              <w:rPr>
                <w:lang w:val="en-US"/>
              </w:rPr>
              <w:t xml:space="preserve"> </w:t>
            </w:r>
            <w:r w:rsidR="0092003A">
              <w:rPr>
                <w:lang w:val="uk-UA"/>
              </w:rPr>
              <w:t>або їх не мають,</w:t>
            </w:r>
          </w:p>
        </w:tc>
        <w:tc>
          <w:tcPr>
            <w:tcW w:w="4820" w:type="dxa"/>
          </w:tcPr>
          <w:p w14:paraId="6A572F0E" w14:textId="221A3F3A" w:rsidR="00D666D0" w:rsidRPr="0059218C" w:rsidRDefault="00D666D0" w:rsidP="00A67F24">
            <w:pPr>
              <w:rPr>
                <w:lang w:val="uk-UA"/>
              </w:rPr>
            </w:pPr>
            <w:r w:rsidRPr="00B41AAC">
              <w:rPr>
                <w:lang w:val="en-US"/>
              </w:rPr>
              <w:t xml:space="preserve">On </w:t>
            </w:r>
            <w:commentRangeStart w:id="13"/>
            <w:commentRangeStart w:id="14"/>
            <w:commentRangeStart w:id="15"/>
            <w:r w:rsidRPr="00B41AAC">
              <w:rPr>
                <w:lang w:val="en-US"/>
              </w:rPr>
              <w:t>average, poorer people own smaller cars,</w:t>
            </w:r>
            <w:r w:rsidR="0092003A">
              <w:rPr>
                <w:lang w:val="uk-UA"/>
              </w:rPr>
              <w:t xml:space="preserve"> </w:t>
            </w:r>
            <w:r w:rsidR="0092003A" w:rsidRPr="0059218C">
              <w:rPr>
                <w:highlight w:val="yellow"/>
                <w:lang w:val="en-US"/>
              </w:rPr>
              <w:t>or do not have them</w:t>
            </w:r>
            <w:r w:rsidR="0092003A">
              <w:rPr>
                <w:lang w:val="uk-UA"/>
              </w:rPr>
              <w:t>,</w:t>
            </w:r>
            <w:commentRangeEnd w:id="13"/>
            <w:r w:rsidR="009C56FF">
              <w:rPr>
                <w:rStyle w:val="CommentReference"/>
              </w:rPr>
              <w:commentReference w:id="13"/>
            </w:r>
            <w:commentRangeEnd w:id="14"/>
            <w:r w:rsidR="00245F87">
              <w:rPr>
                <w:rStyle w:val="CommentReference"/>
              </w:rPr>
              <w:commentReference w:id="14"/>
            </w:r>
            <w:commentRangeEnd w:id="15"/>
            <w:r w:rsidR="00B50114">
              <w:rPr>
                <w:rStyle w:val="CommentReference"/>
              </w:rPr>
              <w:commentReference w:id="15"/>
            </w:r>
          </w:p>
        </w:tc>
        <w:tc>
          <w:tcPr>
            <w:tcW w:w="4960" w:type="dxa"/>
          </w:tcPr>
          <w:p w14:paraId="2DB5222D" w14:textId="77777777" w:rsidR="00D666D0" w:rsidRPr="00B41AAC" w:rsidRDefault="00D666D0" w:rsidP="00A67F24">
            <w:pPr>
              <w:rPr>
                <w:lang w:val="en-US"/>
              </w:rPr>
            </w:pPr>
            <w:r w:rsidRPr="00B41AAC">
              <w:rPr>
                <w:lang w:val="en-US"/>
              </w:rPr>
              <w:t>The person is now a blue collar. Shows the same balance as before with one less barrel: now the balance clearly tilts towards cash.</w:t>
            </w:r>
          </w:p>
        </w:tc>
      </w:tr>
      <w:tr w:rsidR="00D666D0" w:rsidRPr="005E12C3" w14:paraId="6901323B" w14:textId="77777777" w:rsidTr="00D666D0">
        <w:tc>
          <w:tcPr>
            <w:tcW w:w="1277" w:type="dxa"/>
          </w:tcPr>
          <w:p w14:paraId="50DB1DBC" w14:textId="77777777" w:rsidR="00D666D0" w:rsidRPr="00C54C34" w:rsidRDefault="00D666D0" w:rsidP="00A67F24">
            <w:pPr>
              <w:rPr>
                <w:lang w:val="en-US"/>
              </w:rPr>
            </w:pPr>
          </w:p>
        </w:tc>
        <w:tc>
          <w:tcPr>
            <w:tcW w:w="4252" w:type="dxa"/>
          </w:tcPr>
          <w:p w14:paraId="01109DAD" w14:textId="459D1177" w:rsidR="00D666D0" w:rsidRPr="00B41AAC" w:rsidRDefault="001674D4" w:rsidP="00A67F24">
            <w:pPr>
              <w:rPr>
                <w:lang w:val="uk-UA"/>
              </w:rPr>
            </w:pPr>
            <w:r w:rsidRPr="00B41AAC">
              <w:rPr>
                <w:lang w:val="uk-UA"/>
              </w:rPr>
              <w:t xml:space="preserve">живуть у менших </w:t>
            </w:r>
            <w:r w:rsidR="00D764D0">
              <w:rPr>
                <w:lang w:val="uk-UA"/>
              </w:rPr>
              <w:t>помешканнях</w:t>
            </w:r>
            <w:r w:rsidR="00647B45" w:rsidRPr="00B41AAC">
              <w:rPr>
                <w:lang w:val="uk-UA"/>
              </w:rPr>
              <w:t xml:space="preserve"> </w:t>
            </w:r>
            <w:r w:rsidRPr="00B41AAC">
              <w:rPr>
                <w:lang w:val="uk-UA"/>
              </w:rPr>
              <w:t xml:space="preserve">та менше літають, тож вони </w:t>
            </w:r>
            <w:r w:rsidRPr="00D764D0">
              <w:rPr>
                <w:lang w:val="uk-UA"/>
              </w:rPr>
              <w:t xml:space="preserve">використовують менше викопного палива, ніж </w:t>
            </w:r>
            <w:r w:rsidR="00F46A97" w:rsidRPr="00D764D0">
              <w:rPr>
                <w:lang w:val="uk-UA"/>
              </w:rPr>
              <w:t>середньостатистичний споживач</w:t>
            </w:r>
            <w:r w:rsidRPr="00D764D0">
              <w:rPr>
                <w:lang w:val="uk-UA"/>
              </w:rPr>
              <w:t>.</w:t>
            </w:r>
          </w:p>
        </w:tc>
        <w:tc>
          <w:tcPr>
            <w:tcW w:w="4820" w:type="dxa"/>
          </w:tcPr>
          <w:p w14:paraId="757DAA4B" w14:textId="155C5802" w:rsidR="00D666D0" w:rsidRPr="00B41AAC" w:rsidRDefault="00D666D0" w:rsidP="00A67F24">
            <w:pPr>
              <w:rPr>
                <w:lang w:val="en-US"/>
              </w:rPr>
            </w:pPr>
            <w:r w:rsidRPr="00B41AAC">
              <w:rPr>
                <w:lang w:val="en-US"/>
              </w:rPr>
              <w:t>live in smaller houses and fly less, so they use less fossil fuels than average</w:t>
            </w:r>
            <w:r w:rsidR="00F46A97">
              <w:rPr>
                <w:lang w:val="uk-UA"/>
              </w:rPr>
              <w:t xml:space="preserve"> </w:t>
            </w:r>
            <w:r w:rsidR="00D764D0">
              <w:rPr>
                <w:lang w:val="en-US"/>
              </w:rPr>
              <w:t>consumer</w:t>
            </w:r>
            <w:r w:rsidRPr="00B41AAC">
              <w:rPr>
                <w:lang w:val="en-US"/>
              </w:rPr>
              <w:t>.</w:t>
            </w:r>
          </w:p>
        </w:tc>
        <w:tc>
          <w:tcPr>
            <w:tcW w:w="4960" w:type="dxa"/>
          </w:tcPr>
          <w:p w14:paraId="70FB0524" w14:textId="77777777" w:rsidR="00D666D0" w:rsidRPr="00B41AAC" w:rsidRDefault="00D666D0" w:rsidP="00A67F24">
            <w:pPr>
              <w:rPr>
                <w:lang w:val="en-US"/>
              </w:rPr>
            </w:pPr>
          </w:p>
        </w:tc>
      </w:tr>
      <w:tr w:rsidR="00D666D0" w:rsidRPr="005E12C3" w14:paraId="6556D015" w14:textId="77777777" w:rsidTr="00D666D0">
        <w:tc>
          <w:tcPr>
            <w:tcW w:w="1277" w:type="dxa"/>
          </w:tcPr>
          <w:p w14:paraId="6DF100E2" w14:textId="77777777" w:rsidR="00D666D0" w:rsidRPr="00C54C34" w:rsidRDefault="00D666D0" w:rsidP="00A67F24">
            <w:pPr>
              <w:rPr>
                <w:lang w:val="en-US"/>
              </w:rPr>
            </w:pPr>
          </w:p>
        </w:tc>
        <w:tc>
          <w:tcPr>
            <w:tcW w:w="4252" w:type="dxa"/>
          </w:tcPr>
          <w:p w14:paraId="51BBDD2E" w14:textId="56603596" w:rsidR="00D666D0" w:rsidRPr="00B41AAC" w:rsidRDefault="005D77C2" w:rsidP="00A67F24">
            <w:pPr>
              <w:rPr>
                <w:lang w:val="uk-UA"/>
              </w:rPr>
            </w:pPr>
            <w:r>
              <w:rPr>
                <w:lang w:val="uk-UA"/>
              </w:rPr>
              <w:t>Оскільки</w:t>
            </w:r>
            <w:r w:rsidR="00C96E9A">
              <w:rPr>
                <w:lang w:val="uk-UA"/>
              </w:rPr>
              <w:t xml:space="preserve"> менш заможні люди</w:t>
            </w:r>
            <w:r w:rsidR="000A0537" w:rsidRPr="00B41AAC">
              <w:rPr>
                <w:lang w:val="uk-UA"/>
              </w:rPr>
              <w:t xml:space="preserve"> отримуватимуть такі ж виплати, як і усі інші, </w:t>
            </w:r>
            <w:r w:rsidR="00C96E9A">
              <w:rPr>
                <w:lang w:val="uk-UA"/>
              </w:rPr>
              <w:t>вони</w:t>
            </w:r>
            <w:r w:rsidR="000A0537" w:rsidRPr="00B41AAC">
              <w:rPr>
                <w:lang w:val="uk-UA"/>
              </w:rPr>
              <w:t xml:space="preserve"> </w:t>
            </w:r>
            <w:r>
              <w:rPr>
                <w:lang w:val="uk-UA"/>
              </w:rPr>
              <w:t>отримають</w:t>
            </w:r>
            <w:r w:rsidRPr="00B41AAC">
              <w:rPr>
                <w:lang w:val="uk-UA"/>
              </w:rPr>
              <w:t xml:space="preserve"> </w:t>
            </w:r>
            <w:r w:rsidR="000A0537" w:rsidRPr="00B41AAC">
              <w:rPr>
                <w:lang w:val="uk-UA"/>
              </w:rPr>
              <w:t xml:space="preserve">більше </w:t>
            </w:r>
            <w:r>
              <w:rPr>
                <w:lang w:val="uk-UA"/>
              </w:rPr>
              <w:t xml:space="preserve">вигод </w:t>
            </w:r>
            <w:r w:rsidR="00790305">
              <w:rPr>
                <w:lang w:val="uk-UA"/>
              </w:rPr>
              <w:t xml:space="preserve">у разі впровадження </w:t>
            </w:r>
            <w:r w:rsidR="00790305" w:rsidRPr="00790305">
              <w:rPr>
                <w:lang w:val="uk-UA"/>
              </w:rPr>
              <w:t xml:space="preserve">вуглецевого податку та </w:t>
            </w:r>
            <w:r w:rsidR="000A0537" w:rsidRPr="00790305">
              <w:rPr>
                <w:lang w:val="uk-UA"/>
              </w:rPr>
              <w:t>грошових виплат</w:t>
            </w:r>
            <w:r w:rsidRPr="00790305">
              <w:rPr>
                <w:lang w:val="uk-UA"/>
              </w:rPr>
              <w:t xml:space="preserve"> </w:t>
            </w:r>
            <w:r w:rsidR="000A0537" w:rsidRPr="00790305">
              <w:rPr>
                <w:lang w:val="uk-UA"/>
              </w:rPr>
              <w:t>.</w:t>
            </w:r>
          </w:p>
        </w:tc>
        <w:tc>
          <w:tcPr>
            <w:tcW w:w="4820" w:type="dxa"/>
          </w:tcPr>
          <w:p w14:paraId="2F2109F3" w14:textId="77777777" w:rsidR="00D666D0" w:rsidRPr="00B41AAC" w:rsidRDefault="00D666D0" w:rsidP="00936EE9">
            <w:pPr>
              <w:rPr>
                <w:lang w:val="en-US"/>
              </w:rPr>
            </w:pPr>
            <w:r w:rsidRPr="00B41AAC">
              <w:rPr>
                <w:lang w:val="en-US"/>
              </w:rPr>
              <w:t xml:space="preserve">As they would receive the same cash transfer as everyone else, poorer people will generally gain from a carbon tax with cash transfers. </w:t>
            </w:r>
          </w:p>
        </w:tc>
        <w:tc>
          <w:tcPr>
            <w:tcW w:w="4960" w:type="dxa"/>
          </w:tcPr>
          <w:p w14:paraId="218779C2" w14:textId="77777777" w:rsidR="00D666D0" w:rsidRPr="00B41AAC" w:rsidRDefault="00D666D0" w:rsidP="00A67F24">
            <w:pPr>
              <w:rPr>
                <w:i/>
                <w:iCs/>
                <w:lang w:val="en-US"/>
              </w:rPr>
            </w:pPr>
          </w:p>
        </w:tc>
      </w:tr>
      <w:tr w:rsidR="00D666D0" w:rsidRPr="005E12C3" w14:paraId="266FEC83" w14:textId="77777777" w:rsidTr="00D666D0">
        <w:tc>
          <w:tcPr>
            <w:tcW w:w="1277" w:type="dxa"/>
          </w:tcPr>
          <w:p w14:paraId="4E798FD8" w14:textId="77777777" w:rsidR="00D666D0" w:rsidRPr="00C54C34" w:rsidRDefault="00D666D0" w:rsidP="00A67F24">
            <w:pPr>
              <w:rPr>
                <w:lang w:val="en-US"/>
              </w:rPr>
            </w:pPr>
          </w:p>
        </w:tc>
        <w:tc>
          <w:tcPr>
            <w:tcW w:w="4252" w:type="dxa"/>
          </w:tcPr>
          <w:p w14:paraId="28901F9F" w14:textId="47BA2E67" w:rsidR="00D666D0" w:rsidRPr="00B41AAC" w:rsidRDefault="005F2A4F" w:rsidP="00A67F24">
            <w:pPr>
              <w:rPr>
                <w:lang w:val="uk-UA"/>
              </w:rPr>
            </w:pPr>
            <w:r w:rsidRPr="00B41AAC">
              <w:rPr>
                <w:lang w:val="uk-UA"/>
              </w:rPr>
              <w:t>І навпаки, заможні люди</w:t>
            </w:r>
            <w:r w:rsidR="00A75C1F">
              <w:rPr>
                <w:lang w:val="uk-UA"/>
              </w:rPr>
              <w:t xml:space="preserve">, </w:t>
            </w:r>
            <w:r w:rsidR="0092003A">
              <w:rPr>
                <w:lang w:val="uk-UA"/>
              </w:rPr>
              <w:t>зазвичай</w:t>
            </w:r>
            <w:r w:rsidR="00A75C1F">
              <w:rPr>
                <w:lang w:val="uk-UA"/>
              </w:rPr>
              <w:t>, втрача</w:t>
            </w:r>
            <w:r w:rsidR="0092003A">
              <w:rPr>
                <w:lang w:val="uk-UA"/>
              </w:rPr>
              <w:t>тимуть</w:t>
            </w:r>
            <w:r w:rsidR="00A75C1F">
              <w:rPr>
                <w:lang w:val="uk-UA"/>
              </w:rPr>
              <w:t xml:space="preserve"> більше</w:t>
            </w:r>
            <w:r w:rsidRPr="00B41AAC">
              <w:rPr>
                <w:lang w:val="uk-UA"/>
              </w:rPr>
              <w:t>.</w:t>
            </w:r>
          </w:p>
        </w:tc>
        <w:tc>
          <w:tcPr>
            <w:tcW w:w="4820" w:type="dxa"/>
          </w:tcPr>
          <w:p w14:paraId="3C19DB8C" w14:textId="77777777" w:rsidR="00D666D0" w:rsidRPr="00B41AAC" w:rsidRDefault="00D666D0" w:rsidP="00A67F24">
            <w:pPr>
              <w:rPr>
                <w:i/>
                <w:iCs/>
                <w:lang w:val="en-US"/>
              </w:rPr>
            </w:pPr>
            <w:r w:rsidRPr="00B41AAC">
              <w:rPr>
                <w:lang w:val="en-US"/>
              </w:rPr>
              <w:t>Conversely, rich people will tend to lose.</w:t>
            </w:r>
          </w:p>
        </w:tc>
        <w:tc>
          <w:tcPr>
            <w:tcW w:w="4960" w:type="dxa"/>
          </w:tcPr>
          <w:p w14:paraId="470859F5" w14:textId="77777777" w:rsidR="00D666D0" w:rsidRPr="00B41AAC" w:rsidRDefault="00D666D0" w:rsidP="00A67F24">
            <w:pPr>
              <w:rPr>
                <w:b/>
                <w:lang w:val="en-US"/>
              </w:rPr>
            </w:pPr>
            <w:r w:rsidRPr="00B41AAC">
              <w:rPr>
                <w:b/>
                <w:lang w:val="en-US"/>
              </w:rPr>
              <w:t>Same modifications for the figures</w:t>
            </w:r>
          </w:p>
        </w:tc>
      </w:tr>
      <w:tr w:rsidR="00D666D0" w:rsidRPr="005E12C3" w14:paraId="5C1BA0A5" w14:textId="77777777" w:rsidTr="00D666D0">
        <w:tc>
          <w:tcPr>
            <w:tcW w:w="1277" w:type="dxa"/>
          </w:tcPr>
          <w:p w14:paraId="2ED135A2" w14:textId="77777777" w:rsidR="00D666D0" w:rsidRPr="00C54C34" w:rsidRDefault="00D666D0" w:rsidP="00936EE9">
            <w:pPr>
              <w:rPr>
                <w:iCs/>
                <w:lang w:val="en-US"/>
              </w:rPr>
            </w:pPr>
          </w:p>
        </w:tc>
        <w:tc>
          <w:tcPr>
            <w:tcW w:w="4252" w:type="dxa"/>
          </w:tcPr>
          <w:p w14:paraId="2B034BBD" w14:textId="412BB80F" w:rsidR="00D666D0" w:rsidRPr="00B41AAC" w:rsidRDefault="005F2A4F" w:rsidP="00936EE9">
            <w:pPr>
              <w:rPr>
                <w:iCs/>
                <w:lang w:val="uk-UA"/>
              </w:rPr>
            </w:pPr>
            <w:r w:rsidRPr="00B41AAC">
              <w:rPr>
                <w:iCs/>
                <w:lang w:val="uk-UA"/>
              </w:rPr>
              <w:t>Чи прац</w:t>
            </w:r>
            <w:r w:rsidR="0092003A">
              <w:rPr>
                <w:iCs/>
                <w:lang w:val="uk-UA"/>
              </w:rPr>
              <w:t>ю</w:t>
            </w:r>
            <w:r w:rsidR="00A75C1F">
              <w:rPr>
                <w:iCs/>
                <w:lang w:val="uk-UA"/>
              </w:rPr>
              <w:t>є така політика</w:t>
            </w:r>
            <w:r w:rsidRPr="00B41AAC">
              <w:rPr>
                <w:iCs/>
                <w:lang w:val="uk-UA"/>
              </w:rPr>
              <w:t>? Так! Канадська провінція Британська Колумбія запровадила податок на вуглець і грошові виплати з 2008 року.</w:t>
            </w:r>
          </w:p>
        </w:tc>
        <w:tc>
          <w:tcPr>
            <w:tcW w:w="4820" w:type="dxa"/>
          </w:tcPr>
          <w:p w14:paraId="387D5ADE" w14:textId="77777777" w:rsidR="00D666D0" w:rsidRPr="00B41AAC" w:rsidRDefault="00D666D0" w:rsidP="00936EE9">
            <w:pPr>
              <w:rPr>
                <w:iCs/>
                <w:lang w:val="en-US"/>
              </w:rPr>
            </w:pPr>
            <w:r w:rsidRPr="00B41AAC">
              <w:rPr>
                <w:iCs/>
                <w:lang w:val="en-US"/>
              </w:rPr>
              <w:t xml:space="preserve">Does this policy work? Yes! The Canadian province of British Columbia has a carbon tax with cash transfers since 2008. </w:t>
            </w:r>
          </w:p>
        </w:tc>
        <w:tc>
          <w:tcPr>
            <w:tcW w:w="4960" w:type="dxa"/>
          </w:tcPr>
          <w:p w14:paraId="3C13BBE2" w14:textId="77777777" w:rsidR="00D666D0" w:rsidRPr="00B41AAC" w:rsidRDefault="00D666D0" w:rsidP="00936EE9">
            <w:pPr>
              <w:rPr>
                <w:iCs/>
                <w:lang w:val="en-US"/>
              </w:rPr>
            </w:pPr>
            <w:r w:rsidRPr="00B41AAC">
              <w:rPr>
                <w:iCs/>
                <w:lang w:val="en-US"/>
              </w:rPr>
              <w:t xml:space="preserve">Shows a map of Canada with inside a car with </w:t>
            </w:r>
          </w:p>
        </w:tc>
      </w:tr>
      <w:tr w:rsidR="00D666D0" w:rsidRPr="002D6C03" w14:paraId="58CE89FA" w14:textId="77777777" w:rsidTr="00D666D0">
        <w:tc>
          <w:tcPr>
            <w:tcW w:w="1277" w:type="dxa"/>
          </w:tcPr>
          <w:p w14:paraId="2AEEC816" w14:textId="77777777" w:rsidR="00D666D0" w:rsidRPr="00C54C34" w:rsidRDefault="00D666D0" w:rsidP="00936EE9">
            <w:pPr>
              <w:rPr>
                <w:iCs/>
                <w:lang w:val="en-US"/>
              </w:rPr>
            </w:pPr>
          </w:p>
        </w:tc>
        <w:tc>
          <w:tcPr>
            <w:tcW w:w="4252" w:type="dxa"/>
          </w:tcPr>
          <w:p w14:paraId="257ECE48" w14:textId="3A6C9988" w:rsidR="00D666D0" w:rsidRPr="00B41AAC" w:rsidRDefault="005F2A4F" w:rsidP="00936EE9">
            <w:pPr>
              <w:rPr>
                <w:iCs/>
                <w:lang w:val="uk-UA"/>
              </w:rPr>
            </w:pPr>
            <w:r w:rsidRPr="00B41AAC">
              <w:rPr>
                <w:iCs/>
                <w:lang w:val="uk-UA"/>
              </w:rPr>
              <w:t xml:space="preserve">Дослідження показало, що </w:t>
            </w:r>
            <w:r w:rsidR="00A75C1F">
              <w:rPr>
                <w:iCs/>
                <w:lang w:val="uk-UA"/>
              </w:rPr>
              <w:t>така політика</w:t>
            </w:r>
            <w:r w:rsidR="00A75C1F" w:rsidRPr="00B41AAC">
              <w:rPr>
                <w:iCs/>
                <w:lang w:val="uk-UA"/>
              </w:rPr>
              <w:t xml:space="preserve"> </w:t>
            </w:r>
            <w:r w:rsidRPr="00B41AAC">
              <w:rPr>
                <w:iCs/>
                <w:lang w:val="uk-UA"/>
              </w:rPr>
              <w:t>зменши</w:t>
            </w:r>
            <w:r w:rsidR="0092003A">
              <w:rPr>
                <w:iCs/>
                <w:lang w:val="uk-UA"/>
              </w:rPr>
              <w:t>ла</w:t>
            </w:r>
            <w:r w:rsidRPr="00B41AAC">
              <w:rPr>
                <w:iCs/>
                <w:lang w:val="uk-UA"/>
              </w:rPr>
              <w:t xml:space="preserve"> викиди вуглецю, </w:t>
            </w:r>
          </w:p>
        </w:tc>
        <w:tc>
          <w:tcPr>
            <w:tcW w:w="4820" w:type="dxa"/>
          </w:tcPr>
          <w:p w14:paraId="0CBC7547" w14:textId="77777777" w:rsidR="00D666D0" w:rsidRPr="00B41AAC" w:rsidRDefault="00D666D0" w:rsidP="00936EE9">
            <w:pPr>
              <w:rPr>
                <w:lang w:val="en-US"/>
              </w:rPr>
            </w:pPr>
            <w:r w:rsidRPr="00B41AAC">
              <w:rPr>
                <w:iCs/>
                <w:lang w:val="en-US"/>
              </w:rPr>
              <w:t>Research has shown that this policy has decreased carbon emissions,</w:t>
            </w:r>
          </w:p>
        </w:tc>
        <w:tc>
          <w:tcPr>
            <w:tcW w:w="4960" w:type="dxa"/>
          </w:tcPr>
          <w:p w14:paraId="34EBE575" w14:textId="77777777" w:rsidR="00D666D0" w:rsidRPr="00B41AAC" w:rsidRDefault="00D666D0" w:rsidP="00936EE9">
            <w:pPr>
              <w:rPr>
                <w:lang w:val="en-US"/>
              </w:rPr>
            </w:pPr>
            <w:r w:rsidRPr="00B41AAC">
              <w:rPr>
                <w:iCs/>
                <w:lang w:val="en-US"/>
              </w:rPr>
              <w:t xml:space="preserve">diminishing pollution, </w:t>
            </w:r>
          </w:p>
        </w:tc>
      </w:tr>
      <w:tr w:rsidR="00D666D0" w:rsidRPr="005E12C3" w14:paraId="6CB0522A" w14:textId="77777777" w:rsidTr="00D666D0">
        <w:tc>
          <w:tcPr>
            <w:tcW w:w="1277" w:type="dxa"/>
          </w:tcPr>
          <w:p w14:paraId="069018CF" w14:textId="77777777" w:rsidR="00D666D0" w:rsidRPr="00D73E6F" w:rsidRDefault="00D666D0" w:rsidP="00936EE9">
            <w:pPr>
              <w:rPr>
                <w:iCs/>
              </w:rPr>
            </w:pPr>
          </w:p>
        </w:tc>
        <w:tc>
          <w:tcPr>
            <w:tcW w:w="4252" w:type="dxa"/>
          </w:tcPr>
          <w:p w14:paraId="611480A2" w14:textId="734ABC9C" w:rsidR="00D666D0" w:rsidRPr="00B41AAC" w:rsidRDefault="005F2A4F" w:rsidP="00936EE9">
            <w:pPr>
              <w:rPr>
                <w:iCs/>
                <w:lang w:val="uk-UA"/>
              </w:rPr>
            </w:pPr>
            <w:r w:rsidRPr="00B41AAC">
              <w:rPr>
                <w:iCs/>
                <w:lang w:val="uk-UA"/>
              </w:rPr>
              <w:t>збільшил</w:t>
            </w:r>
            <w:r w:rsidR="00A75C1F">
              <w:rPr>
                <w:iCs/>
                <w:lang w:val="uk-UA"/>
              </w:rPr>
              <w:t>а</w:t>
            </w:r>
            <w:r w:rsidRPr="00B41AAC">
              <w:rPr>
                <w:iCs/>
                <w:lang w:val="uk-UA"/>
              </w:rPr>
              <w:t xml:space="preserve"> зайнятість, </w:t>
            </w:r>
          </w:p>
        </w:tc>
        <w:tc>
          <w:tcPr>
            <w:tcW w:w="4820" w:type="dxa"/>
          </w:tcPr>
          <w:p w14:paraId="6A97B2F9" w14:textId="77777777" w:rsidR="00D666D0" w:rsidRPr="00B41AAC" w:rsidRDefault="00D666D0" w:rsidP="00936EE9">
            <w:pPr>
              <w:rPr>
                <w:lang w:val="en-US"/>
              </w:rPr>
            </w:pPr>
            <w:r w:rsidRPr="00B41AAC">
              <w:rPr>
                <w:iCs/>
                <w:lang w:val="en-US"/>
              </w:rPr>
              <w:t>increased employment,</w:t>
            </w:r>
          </w:p>
        </w:tc>
        <w:tc>
          <w:tcPr>
            <w:tcW w:w="4960" w:type="dxa"/>
          </w:tcPr>
          <w:p w14:paraId="58B9D86A" w14:textId="77777777" w:rsidR="00D666D0" w:rsidRPr="00B41AAC" w:rsidRDefault="00D666D0" w:rsidP="00936EE9">
            <w:pPr>
              <w:rPr>
                <w:lang w:val="en-US"/>
              </w:rPr>
            </w:pPr>
            <w:r w:rsidRPr="00B41AAC">
              <w:rPr>
                <w:iCs/>
                <w:lang w:val="en-US"/>
              </w:rPr>
              <w:t xml:space="preserve">3 blue collars holding cash that turn 4 then 5 blue collars </w:t>
            </w:r>
          </w:p>
        </w:tc>
      </w:tr>
      <w:tr w:rsidR="00D666D0" w:rsidRPr="002D6C03" w14:paraId="1F6D8BE8" w14:textId="77777777" w:rsidTr="00D666D0">
        <w:tc>
          <w:tcPr>
            <w:tcW w:w="1277" w:type="dxa"/>
          </w:tcPr>
          <w:p w14:paraId="434D1888" w14:textId="77777777" w:rsidR="00D666D0" w:rsidRPr="00C54C34" w:rsidRDefault="00D666D0" w:rsidP="00936EE9">
            <w:pPr>
              <w:rPr>
                <w:iCs/>
                <w:lang w:val="en-US"/>
              </w:rPr>
            </w:pPr>
          </w:p>
        </w:tc>
        <w:tc>
          <w:tcPr>
            <w:tcW w:w="4252" w:type="dxa"/>
          </w:tcPr>
          <w:p w14:paraId="7FB2FC3C" w14:textId="65A19736" w:rsidR="00D666D0" w:rsidRPr="00B41AAC" w:rsidRDefault="005F2A4F" w:rsidP="00936EE9">
            <w:pPr>
              <w:rPr>
                <w:iCs/>
                <w:lang w:val="uk-UA"/>
              </w:rPr>
            </w:pPr>
            <w:r w:rsidRPr="00B41AAC">
              <w:rPr>
                <w:iCs/>
                <w:lang w:val="uk-UA"/>
              </w:rPr>
              <w:t>та покращил</w:t>
            </w:r>
            <w:r w:rsidR="00A75C1F">
              <w:rPr>
                <w:iCs/>
                <w:lang w:val="uk-UA"/>
              </w:rPr>
              <w:t>а</w:t>
            </w:r>
            <w:r w:rsidRPr="00B41AAC">
              <w:rPr>
                <w:iCs/>
                <w:lang w:val="uk-UA"/>
              </w:rPr>
              <w:t xml:space="preserve"> добробут більшості </w:t>
            </w:r>
            <w:r w:rsidR="00C96E9A">
              <w:rPr>
                <w:iCs/>
                <w:lang w:val="uk-UA"/>
              </w:rPr>
              <w:t>населення</w:t>
            </w:r>
            <w:r w:rsidRPr="00B41AAC">
              <w:rPr>
                <w:iCs/>
                <w:lang w:val="uk-UA"/>
              </w:rPr>
              <w:t>.</w:t>
            </w:r>
          </w:p>
        </w:tc>
        <w:tc>
          <w:tcPr>
            <w:tcW w:w="4820" w:type="dxa"/>
          </w:tcPr>
          <w:p w14:paraId="10837A0B" w14:textId="77777777" w:rsidR="00D666D0" w:rsidRPr="00B41AAC" w:rsidRDefault="00D666D0" w:rsidP="00936EE9">
            <w:pPr>
              <w:rPr>
                <w:iCs/>
                <w:lang w:val="en-US"/>
              </w:rPr>
            </w:pPr>
            <w:r w:rsidRPr="00B41AAC">
              <w:rPr>
                <w:iCs/>
                <w:lang w:val="en-US"/>
              </w:rPr>
              <w:t>and made a majority of people richer.</w:t>
            </w:r>
          </w:p>
        </w:tc>
        <w:tc>
          <w:tcPr>
            <w:tcW w:w="4960" w:type="dxa"/>
          </w:tcPr>
          <w:p w14:paraId="1EEDAF5F" w14:textId="77777777" w:rsidR="00D666D0" w:rsidRPr="00B41AAC" w:rsidRDefault="00D666D0" w:rsidP="00936EE9">
            <w:pPr>
              <w:rPr>
                <w:b/>
                <w:lang w:val="en-US"/>
              </w:rPr>
            </w:pPr>
            <w:r w:rsidRPr="00B41AAC">
              <w:rPr>
                <w:iCs/>
                <w:lang w:val="en-US"/>
              </w:rPr>
              <w:t>holding more cash.</w:t>
            </w:r>
          </w:p>
        </w:tc>
      </w:tr>
      <w:tr w:rsidR="00D666D0" w:rsidRPr="005E12C3" w14:paraId="4E6F1F18" w14:textId="77777777" w:rsidTr="00D666D0">
        <w:tc>
          <w:tcPr>
            <w:tcW w:w="1277" w:type="dxa"/>
          </w:tcPr>
          <w:p w14:paraId="489D0631" w14:textId="77777777" w:rsidR="00D666D0" w:rsidRPr="00D73E6F" w:rsidRDefault="00D666D0" w:rsidP="00936EE9">
            <w:pPr>
              <w:rPr>
                <w:iCs/>
              </w:rPr>
            </w:pPr>
          </w:p>
        </w:tc>
        <w:tc>
          <w:tcPr>
            <w:tcW w:w="4252" w:type="dxa"/>
          </w:tcPr>
          <w:p w14:paraId="4B036782" w14:textId="5A28FA43" w:rsidR="00D666D0" w:rsidRPr="00A75C1F" w:rsidRDefault="005F2A4F" w:rsidP="00A75C1F">
            <w:pPr>
              <w:rPr>
                <w:iCs/>
                <w:lang w:val="uk-UA"/>
              </w:rPr>
            </w:pPr>
            <w:r w:rsidRPr="00B41AAC">
              <w:rPr>
                <w:iCs/>
                <w:lang w:val="uk-UA"/>
              </w:rPr>
              <w:t>Останн</w:t>
            </w:r>
            <w:r w:rsidR="00A75C1F">
              <w:rPr>
                <w:iCs/>
                <w:lang w:val="uk-UA"/>
              </w:rPr>
              <w:t>я з наведених політик</w:t>
            </w:r>
            <w:r w:rsidRPr="00B41AAC">
              <w:rPr>
                <w:iCs/>
                <w:lang w:val="uk-UA"/>
              </w:rPr>
              <w:t xml:space="preserve"> – </w:t>
            </w:r>
            <w:r w:rsidR="00A75C1F">
              <w:rPr>
                <w:iCs/>
                <w:lang w:val="uk-UA"/>
              </w:rPr>
              <w:t>велика</w:t>
            </w:r>
            <w:r w:rsidR="00A75C1F" w:rsidRPr="00B41AAC">
              <w:rPr>
                <w:iCs/>
                <w:lang w:val="uk-UA"/>
              </w:rPr>
              <w:t xml:space="preserve"> </w:t>
            </w:r>
            <w:r w:rsidRPr="00B41AAC">
              <w:rPr>
                <w:iCs/>
                <w:lang w:val="uk-UA"/>
              </w:rPr>
              <w:t>програма державних інвестицій у «зелену»</w:t>
            </w:r>
            <w:r w:rsidRPr="00D42C41">
              <w:rPr>
                <w:iCs/>
                <w:lang w:val="uk-UA"/>
              </w:rPr>
              <w:t xml:space="preserve"> інфраструктуру</w:t>
            </w:r>
            <w:r w:rsidR="00A75C1F">
              <w:rPr>
                <w:iCs/>
                <w:lang w:val="uk-UA"/>
              </w:rPr>
              <w:t>,</w:t>
            </w:r>
          </w:p>
        </w:tc>
        <w:tc>
          <w:tcPr>
            <w:tcW w:w="4820" w:type="dxa"/>
          </w:tcPr>
          <w:p w14:paraId="5CA6BAAB" w14:textId="77777777" w:rsidR="00D666D0" w:rsidRPr="00B41AAC" w:rsidRDefault="00D666D0" w:rsidP="00936EE9">
            <w:pPr>
              <w:rPr>
                <w:lang w:val="en-US"/>
              </w:rPr>
            </w:pPr>
            <w:r w:rsidRPr="00B41AAC">
              <w:rPr>
                <w:lang w:val="en-US"/>
              </w:rPr>
              <w:t>The last policy is a large program of public investment in green infrastructure,</w:t>
            </w:r>
          </w:p>
        </w:tc>
        <w:tc>
          <w:tcPr>
            <w:tcW w:w="4960" w:type="dxa"/>
          </w:tcPr>
          <w:p w14:paraId="0354272A" w14:textId="77777777" w:rsidR="00D666D0" w:rsidRPr="00B41AAC" w:rsidRDefault="00D666D0" w:rsidP="00936EE9">
            <w:pPr>
              <w:rPr>
                <w:lang w:val="en-US"/>
              </w:rPr>
            </w:pPr>
            <w:r w:rsidRPr="00B41AAC">
              <w:rPr>
                <w:lang w:val="en-US"/>
              </w:rPr>
              <w:t>Shows a wind turbine below a crane.</w:t>
            </w:r>
          </w:p>
        </w:tc>
      </w:tr>
      <w:tr w:rsidR="00D666D0" w:rsidRPr="005E12C3" w14:paraId="027EB997" w14:textId="77777777" w:rsidTr="00D666D0">
        <w:tc>
          <w:tcPr>
            <w:tcW w:w="1277" w:type="dxa"/>
          </w:tcPr>
          <w:p w14:paraId="1808B557" w14:textId="77777777" w:rsidR="00D666D0" w:rsidRPr="00C54C34" w:rsidRDefault="00D666D0" w:rsidP="00936EE9">
            <w:pPr>
              <w:rPr>
                <w:lang w:val="en-US"/>
              </w:rPr>
            </w:pPr>
          </w:p>
        </w:tc>
        <w:tc>
          <w:tcPr>
            <w:tcW w:w="4252" w:type="dxa"/>
          </w:tcPr>
          <w:p w14:paraId="21217804" w14:textId="236B0F5E" w:rsidR="00D666D0" w:rsidRPr="00B41AAC" w:rsidRDefault="005F2A4F" w:rsidP="00936EE9">
            <w:pPr>
              <w:rPr>
                <w:lang w:val="uk-UA"/>
              </w:rPr>
            </w:pPr>
            <w:r w:rsidRPr="00B41AAC">
              <w:rPr>
                <w:lang w:val="uk-UA"/>
              </w:rPr>
              <w:t xml:space="preserve">яка </w:t>
            </w:r>
            <w:r w:rsidRPr="00D764D0">
              <w:rPr>
                <w:lang w:val="uk-UA"/>
              </w:rPr>
              <w:t>фінансуватиметься додатковим</w:t>
            </w:r>
            <w:r w:rsidR="00790305" w:rsidRPr="00D764D0">
              <w:rPr>
                <w:lang w:val="uk-UA"/>
              </w:rPr>
              <w:t>и коштами</w:t>
            </w:r>
            <w:r w:rsidR="00C96E9A" w:rsidRPr="00D764D0">
              <w:rPr>
                <w:lang w:val="uk-UA"/>
              </w:rPr>
              <w:t>,</w:t>
            </w:r>
            <w:r w:rsidR="00790305" w:rsidRPr="00D764D0">
              <w:rPr>
                <w:lang w:val="uk-UA"/>
              </w:rPr>
              <w:t xml:space="preserve"> </w:t>
            </w:r>
            <w:r w:rsidR="00C96E9A" w:rsidRPr="00D764D0">
              <w:rPr>
                <w:lang w:val="uk-UA"/>
              </w:rPr>
              <w:t>запозиченими урядом</w:t>
            </w:r>
            <w:r w:rsidRPr="00D764D0">
              <w:rPr>
                <w:lang w:val="uk-UA"/>
              </w:rPr>
              <w:t>.</w:t>
            </w:r>
          </w:p>
        </w:tc>
        <w:tc>
          <w:tcPr>
            <w:tcW w:w="4820" w:type="dxa"/>
          </w:tcPr>
          <w:p w14:paraId="1C05E7C7" w14:textId="77777777" w:rsidR="00D666D0" w:rsidRPr="00B41AAC" w:rsidRDefault="00D666D0" w:rsidP="00936EE9">
            <w:pPr>
              <w:rPr>
                <w:lang w:val="en-US"/>
              </w:rPr>
            </w:pPr>
            <w:r w:rsidRPr="00B41AAC">
              <w:rPr>
                <w:lang w:val="en-US"/>
              </w:rPr>
              <w:t>which would be financed by additional debt taken up by the government.</w:t>
            </w:r>
          </w:p>
        </w:tc>
        <w:tc>
          <w:tcPr>
            <w:tcW w:w="4960" w:type="dxa"/>
          </w:tcPr>
          <w:p w14:paraId="29998B38" w14:textId="77777777" w:rsidR="00D666D0" w:rsidRPr="00B41AAC" w:rsidRDefault="00D666D0" w:rsidP="00936EE9">
            <w:pPr>
              <w:rPr>
                <w:lang w:val="en-US"/>
              </w:rPr>
            </w:pPr>
            <w:r w:rsidRPr="00B41AAC">
              <w:rPr>
                <w:lang w:val="en-US"/>
              </w:rPr>
              <w:t>Shows cash transiting from a bank and the government coffers to the wind turbine/crane.</w:t>
            </w:r>
          </w:p>
        </w:tc>
      </w:tr>
      <w:tr w:rsidR="00D666D0" w:rsidRPr="005E12C3" w14:paraId="6FD60E70" w14:textId="77777777" w:rsidTr="00D666D0">
        <w:tc>
          <w:tcPr>
            <w:tcW w:w="1277" w:type="dxa"/>
          </w:tcPr>
          <w:p w14:paraId="52A28BF4" w14:textId="77777777" w:rsidR="00D666D0" w:rsidRPr="00C54C34" w:rsidRDefault="00D666D0" w:rsidP="00936EE9">
            <w:pPr>
              <w:rPr>
                <w:lang w:val="en-US"/>
              </w:rPr>
            </w:pPr>
          </w:p>
        </w:tc>
        <w:tc>
          <w:tcPr>
            <w:tcW w:w="4252" w:type="dxa"/>
          </w:tcPr>
          <w:p w14:paraId="0B7B5DF6" w14:textId="7DB2CED2" w:rsidR="0059218C" w:rsidRPr="00245F87" w:rsidRDefault="005F2A4F" w:rsidP="00936EE9">
            <w:pPr>
              <w:rPr>
                <w:lang w:val="uk-UA"/>
                <w:rPrChange w:id="17" w:author="Fabre  Adrien" w:date="2021-08-26T10:24:00Z">
                  <w:rPr>
                    <w:lang w:val="en-US"/>
                  </w:rPr>
                </w:rPrChange>
              </w:rPr>
            </w:pPr>
            <w:r w:rsidRPr="00D764D0">
              <w:rPr>
                <w:lang w:val="uk-UA"/>
              </w:rPr>
              <w:t xml:space="preserve">Програма </w:t>
            </w:r>
            <w:r w:rsidR="00790305" w:rsidRPr="00D764D0">
              <w:rPr>
                <w:lang w:val="uk-UA"/>
              </w:rPr>
              <w:t xml:space="preserve">розвитку </w:t>
            </w:r>
            <w:r w:rsidRPr="00D764D0">
              <w:rPr>
                <w:lang w:val="uk-UA"/>
              </w:rPr>
              <w:t xml:space="preserve">«зеленої» інфраструктури </w:t>
            </w:r>
            <w:r w:rsidR="00790305">
              <w:rPr>
                <w:lang w:val="uk-UA"/>
              </w:rPr>
              <w:t>забезпечить</w:t>
            </w:r>
            <w:r w:rsidR="00A75C1F" w:rsidRPr="00B41AAC">
              <w:rPr>
                <w:lang w:val="uk-UA"/>
              </w:rPr>
              <w:t xml:space="preserve"> </w:t>
            </w:r>
            <w:r w:rsidR="0092003A">
              <w:rPr>
                <w:lang w:val="uk-UA"/>
              </w:rPr>
              <w:t>трансформаці</w:t>
            </w:r>
            <w:r w:rsidR="00790305">
              <w:rPr>
                <w:lang w:val="uk-UA"/>
              </w:rPr>
              <w:t>ю</w:t>
            </w:r>
            <w:r w:rsidR="0092003A">
              <w:rPr>
                <w:lang w:val="uk-UA"/>
              </w:rPr>
              <w:t xml:space="preserve"> </w:t>
            </w:r>
            <w:r w:rsidR="0092003A" w:rsidRPr="00B41AAC">
              <w:rPr>
                <w:lang w:val="uk-UA"/>
              </w:rPr>
              <w:t xml:space="preserve"> </w:t>
            </w:r>
            <w:r w:rsidRPr="00B41AAC">
              <w:rPr>
                <w:lang w:val="uk-UA"/>
              </w:rPr>
              <w:t>енергетичн</w:t>
            </w:r>
            <w:r w:rsidR="0092003A">
              <w:rPr>
                <w:lang w:val="uk-UA"/>
              </w:rPr>
              <w:t>о</w:t>
            </w:r>
            <w:r w:rsidR="00C96E9A">
              <w:rPr>
                <w:lang w:val="uk-UA"/>
              </w:rPr>
              <w:t>го</w:t>
            </w:r>
            <w:r w:rsidRPr="00B41AAC">
              <w:rPr>
                <w:lang w:val="uk-UA"/>
              </w:rPr>
              <w:t xml:space="preserve"> </w:t>
            </w:r>
            <w:r w:rsidR="00C96E9A">
              <w:rPr>
                <w:lang w:val="uk-UA"/>
              </w:rPr>
              <w:t>сектору.</w:t>
            </w:r>
            <w:r w:rsidRPr="00B41AAC">
              <w:rPr>
                <w:lang w:val="uk-UA"/>
              </w:rPr>
              <w:t xml:space="preserve"> </w:t>
            </w:r>
            <w:r w:rsidR="00A43525">
              <w:rPr>
                <w:lang w:val="uk-UA"/>
              </w:rPr>
              <w:t>Це</w:t>
            </w:r>
            <w:r w:rsidR="00A43525" w:rsidRPr="00B41AAC">
              <w:rPr>
                <w:lang w:val="uk-UA"/>
              </w:rPr>
              <w:t xml:space="preserve"> </w:t>
            </w:r>
            <w:r w:rsidRPr="00B41AAC">
              <w:rPr>
                <w:lang w:val="uk-UA"/>
              </w:rPr>
              <w:t>потрібн</w:t>
            </w:r>
            <w:r w:rsidR="00A43525">
              <w:rPr>
                <w:lang w:val="uk-UA"/>
              </w:rPr>
              <w:t>о</w:t>
            </w:r>
            <w:r w:rsidRPr="00B41AAC">
              <w:rPr>
                <w:lang w:val="uk-UA"/>
              </w:rPr>
              <w:t xml:space="preserve">, щоб </w:t>
            </w:r>
            <w:r w:rsidR="00790305">
              <w:rPr>
                <w:lang w:val="uk-UA"/>
              </w:rPr>
              <w:t xml:space="preserve">попередити подальші </w:t>
            </w:r>
            <w:r w:rsidRPr="00B41AAC">
              <w:rPr>
                <w:lang w:val="uk-UA"/>
              </w:rPr>
              <w:t xml:space="preserve">зміни клімату. </w:t>
            </w:r>
            <w:r w:rsidR="0059218C">
              <w:rPr>
                <w:lang w:val="uk-UA"/>
              </w:rPr>
              <w:t>Однак, фінансування подібних програм може призвести до скорочення бюджету інших урядових проєктів.</w:t>
            </w:r>
          </w:p>
          <w:p w14:paraId="40DFEF07" w14:textId="4C2D935E" w:rsidR="00D666D0" w:rsidRPr="00B41AAC" w:rsidRDefault="005F2A4F" w:rsidP="00936EE9">
            <w:pPr>
              <w:rPr>
                <w:lang w:val="uk-UA"/>
              </w:rPr>
            </w:pPr>
            <w:r w:rsidRPr="00B41AAC">
              <w:rPr>
                <w:lang w:val="uk-UA"/>
              </w:rPr>
              <w:t xml:space="preserve">В Україні така програма може створити 350 000 робочих місць у </w:t>
            </w:r>
            <w:r w:rsidR="00A75C1F">
              <w:rPr>
                <w:lang w:val="uk-UA"/>
              </w:rPr>
              <w:t xml:space="preserve">дружніх до довкілля </w:t>
            </w:r>
            <w:r w:rsidRPr="00B41AAC">
              <w:rPr>
                <w:lang w:val="uk-UA"/>
              </w:rPr>
              <w:t xml:space="preserve">секторах, таких як громадський транспорт, </w:t>
            </w:r>
          </w:p>
        </w:tc>
        <w:tc>
          <w:tcPr>
            <w:tcW w:w="4820" w:type="dxa"/>
          </w:tcPr>
          <w:p w14:paraId="251B75AC" w14:textId="09101F50" w:rsidR="00D666D0" w:rsidRDefault="00D666D0" w:rsidP="00AF7F5B">
            <w:pPr>
              <w:rPr>
                <w:ins w:id="18" w:author="Olena Maslyukivska" w:date="2021-08-01T11:29:00Z"/>
                <w:lang w:val="en-US"/>
              </w:rPr>
            </w:pPr>
            <w:r w:rsidRPr="00B41AAC">
              <w:rPr>
                <w:lang w:val="en-US"/>
              </w:rPr>
              <w:t xml:space="preserve">A green infrastructure program would bring about the transition in energy </w:t>
            </w:r>
            <w:r w:rsidR="00C96E9A">
              <w:rPr>
                <w:lang w:val="en-US"/>
              </w:rPr>
              <w:t xml:space="preserve">sector </w:t>
            </w:r>
            <w:r w:rsidRPr="00B41AAC">
              <w:rPr>
                <w:lang w:val="en-US"/>
              </w:rPr>
              <w:t>needed to halt climate change</w:t>
            </w:r>
            <w:ins w:id="19" w:author="Yuliia Oharenko" w:date="2021-08-25T22:19:00Z">
              <w:r w:rsidR="008A3F18">
                <w:rPr>
                  <w:lang w:val="uk-UA"/>
                </w:rPr>
                <w:t xml:space="preserve"> </w:t>
              </w:r>
            </w:ins>
            <w:commentRangeStart w:id="20"/>
            <w:commentRangeStart w:id="21"/>
            <w:commentRangeStart w:id="22"/>
            <w:commentRangeStart w:id="23"/>
            <w:commentRangeStart w:id="24"/>
            <w:r w:rsidRPr="00B41AAC">
              <w:rPr>
                <w:lang w:val="en-US"/>
              </w:rPr>
              <w:t xml:space="preserve">but it could come at the expense of other possible projects funded by the government. </w:t>
            </w:r>
            <w:commentRangeEnd w:id="20"/>
            <w:r w:rsidR="00790305">
              <w:rPr>
                <w:rStyle w:val="CommentReference"/>
              </w:rPr>
              <w:commentReference w:id="20"/>
            </w:r>
            <w:commentRangeEnd w:id="21"/>
            <w:r w:rsidR="00FF0BB0">
              <w:rPr>
                <w:rStyle w:val="CommentReference"/>
              </w:rPr>
              <w:commentReference w:id="21"/>
            </w:r>
            <w:commentRangeEnd w:id="22"/>
            <w:r w:rsidR="0059218C">
              <w:rPr>
                <w:rStyle w:val="CommentReference"/>
              </w:rPr>
              <w:commentReference w:id="22"/>
            </w:r>
            <w:commentRangeEnd w:id="23"/>
            <w:r w:rsidR="00245F87">
              <w:rPr>
                <w:rStyle w:val="CommentReference"/>
              </w:rPr>
              <w:commentReference w:id="23"/>
            </w:r>
            <w:commentRangeEnd w:id="24"/>
            <w:r w:rsidR="00B50114">
              <w:rPr>
                <w:rStyle w:val="CommentReference"/>
              </w:rPr>
              <w:commentReference w:id="24"/>
            </w:r>
            <w:r w:rsidRPr="00B41AAC">
              <w:rPr>
                <w:lang w:val="en-US"/>
              </w:rPr>
              <w:t xml:space="preserve">In </w:t>
            </w:r>
            <w:r w:rsidR="00AF7F5B" w:rsidRPr="00B41AAC">
              <w:rPr>
                <w:b/>
                <w:lang w:val="en-US"/>
              </w:rPr>
              <w:t>Ukraine</w:t>
            </w:r>
            <w:r w:rsidRPr="00D42C41">
              <w:rPr>
                <w:lang w:val="en-US"/>
              </w:rPr>
              <w:t xml:space="preserve">, </w:t>
            </w:r>
            <w:r w:rsidRPr="005D77C2">
              <w:rPr>
                <w:lang w:val="en-US"/>
              </w:rPr>
              <w:t>such a program</w:t>
            </w:r>
            <w:r w:rsidRPr="00A75C1F">
              <w:rPr>
                <w:lang w:val="en-US"/>
              </w:rPr>
              <w:t xml:space="preserve"> could create </w:t>
            </w:r>
            <w:r w:rsidR="00AF7F5B" w:rsidRPr="00A75C1F">
              <w:rPr>
                <w:b/>
                <w:lang w:val="en-US"/>
              </w:rPr>
              <w:t>350 000</w:t>
            </w:r>
            <w:r w:rsidRPr="00A75C1F">
              <w:rPr>
                <w:lang w:val="en-US"/>
              </w:rPr>
              <w:t xml:space="preserve"> jobs in green sectors, such as public transportation, </w:t>
            </w:r>
          </w:p>
          <w:p w14:paraId="69E1B2C9" w14:textId="20530C69" w:rsidR="00A75C1F" w:rsidRPr="00A75C1F" w:rsidRDefault="00A75C1F" w:rsidP="00AF7F5B">
            <w:pPr>
              <w:rPr>
                <w:i/>
                <w:iCs/>
                <w:lang w:val="en-US"/>
              </w:rPr>
            </w:pPr>
          </w:p>
        </w:tc>
        <w:tc>
          <w:tcPr>
            <w:tcW w:w="4960" w:type="dxa"/>
          </w:tcPr>
          <w:p w14:paraId="1294C1A8" w14:textId="77777777" w:rsidR="00D666D0" w:rsidRPr="00B41AAC" w:rsidRDefault="00D666D0" w:rsidP="00936EE9">
            <w:pPr>
              <w:rPr>
                <w:b/>
                <w:lang w:val="en-US"/>
              </w:rPr>
            </w:pPr>
            <w:r w:rsidRPr="00B41AAC">
              <w:rPr>
                <w:lang w:val="en-US"/>
              </w:rPr>
              <w:t xml:space="preserve">Show a blue collar next to the wind turbine, </w:t>
            </w:r>
          </w:p>
        </w:tc>
      </w:tr>
      <w:tr w:rsidR="00D666D0" w:rsidRPr="005E12C3" w14:paraId="4AB8A782" w14:textId="77777777" w:rsidTr="00D666D0">
        <w:tc>
          <w:tcPr>
            <w:tcW w:w="1277" w:type="dxa"/>
          </w:tcPr>
          <w:p w14:paraId="01F4D8AD" w14:textId="77777777" w:rsidR="00D666D0" w:rsidRPr="00C54C34" w:rsidRDefault="00D666D0" w:rsidP="00936EE9">
            <w:pPr>
              <w:rPr>
                <w:lang w:val="en-US"/>
              </w:rPr>
            </w:pPr>
          </w:p>
        </w:tc>
        <w:tc>
          <w:tcPr>
            <w:tcW w:w="4252" w:type="dxa"/>
          </w:tcPr>
          <w:p w14:paraId="29290D3C" w14:textId="4615F78B" w:rsidR="00D666D0" w:rsidRPr="00B41AAC" w:rsidRDefault="005F2A4F" w:rsidP="00936EE9">
            <w:pPr>
              <w:rPr>
                <w:lang w:val="uk-UA"/>
              </w:rPr>
            </w:pPr>
            <w:r w:rsidRPr="00B41AAC">
              <w:rPr>
                <w:lang w:val="uk-UA"/>
              </w:rPr>
              <w:t>виробництво відновлюваної енергії,</w:t>
            </w:r>
          </w:p>
        </w:tc>
        <w:tc>
          <w:tcPr>
            <w:tcW w:w="4820" w:type="dxa"/>
          </w:tcPr>
          <w:p w14:paraId="26ED8CF8" w14:textId="77777777" w:rsidR="00D666D0" w:rsidRPr="00B41AAC" w:rsidRDefault="00D666D0" w:rsidP="00936EE9">
            <w:pPr>
              <w:rPr>
                <w:lang w:val="en-US"/>
              </w:rPr>
            </w:pPr>
            <w:r w:rsidRPr="00B41AAC">
              <w:rPr>
                <w:lang w:val="en-US"/>
              </w:rPr>
              <w:t>renewable power plants,</w:t>
            </w:r>
          </w:p>
        </w:tc>
        <w:tc>
          <w:tcPr>
            <w:tcW w:w="4960" w:type="dxa"/>
          </w:tcPr>
          <w:p w14:paraId="0245CC3B" w14:textId="77777777" w:rsidR="00D666D0" w:rsidRPr="00B41AAC" w:rsidRDefault="00D666D0" w:rsidP="00936EE9">
            <w:pPr>
              <w:rPr>
                <w:iCs/>
                <w:lang w:val="en-US"/>
              </w:rPr>
            </w:pPr>
            <w:r w:rsidRPr="00B41AAC">
              <w:rPr>
                <w:lang w:val="en-US"/>
              </w:rPr>
              <w:t>then also a person in a bus,</w:t>
            </w:r>
          </w:p>
        </w:tc>
      </w:tr>
      <w:tr w:rsidR="00D666D0" w:rsidRPr="005E12C3" w14:paraId="77F5DC36" w14:textId="77777777" w:rsidTr="00D666D0">
        <w:tc>
          <w:tcPr>
            <w:tcW w:w="1277" w:type="dxa"/>
          </w:tcPr>
          <w:p w14:paraId="28FF0949" w14:textId="77777777" w:rsidR="00D666D0" w:rsidRPr="00C54C34" w:rsidRDefault="00D666D0" w:rsidP="00936EE9">
            <w:pPr>
              <w:rPr>
                <w:lang w:val="en-US"/>
              </w:rPr>
            </w:pPr>
          </w:p>
        </w:tc>
        <w:tc>
          <w:tcPr>
            <w:tcW w:w="4252" w:type="dxa"/>
          </w:tcPr>
          <w:p w14:paraId="5B1404F1" w14:textId="77777777" w:rsidR="00D666D0" w:rsidRPr="00B41AAC" w:rsidRDefault="006704AE" w:rsidP="00936EE9">
            <w:pPr>
              <w:rPr>
                <w:lang w:val="uk-UA"/>
              </w:rPr>
            </w:pPr>
            <w:r w:rsidRPr="00B41AAC">
              <w:rPr>
                <w:lang w:val="uk-UA"/>
              </w:rPr>
              <w:t>утеплення будівель</w:t>
            </w:r>
          </w:p>
        </w:tc>
        <w:tc>
          <w:tcPr>
            <w:tcW w:w="4820" w:type="dxa"/>
          </w:tcPr>
          <w:p w14:paraId="2A0E8012" w14:textId="77777777" w:rsidR="00D666D0" w:rsidRPr="00B41AAC" w:rsidRDefault="00D666D0" w:rsidP="00936EE9">
            <w:pPr>
              <w:rPr>
                <w:lang w:val="en-US"/>
              </w:rPr>
            </w:pPr>
            <w:r w:rsidRPr="00B41AAC">
              <w:rPr>
                <w:lang w:val="en-US"/>
              </w:rPr>
              <w:t>buildings’ insulation,</w:t>
            </w:r>
          </w:p>
        </w:tc>
        <w:tc>
          <w:tcPr>
            <w:tcW w:w="4960" w:type="dxa"/>
          </w:tcPr>
          <w:p w14:paraId="0954094F" w14:textId="77777777" w:rsidR="00D666D0" w:rsidRPr="00B41AAC" w:rsidRDefault="00D666D0" w:rsidP="00936EE9">
            <w:pPr>
              <w:rPr>
                <w:iCs/>
                <w:lang w:val="en-US"/>
              </w:rPr>
            </w:pPr>
            <w:r w:rsidRPr="00B41AAC">
              <w:rPr>
                <w:lang w:val="en-US"/>
              </w:rPr>
              <w:t>then also a construction worker near a building,</w:t>
            </w:r>
          </w:p>
        </w:tc>
      </w:tr>
      <w:tr w:rsidR="00D666D0" w:rsidRPr="005E12C3" w14:paraId="63294762" w14:textId="77777777" w:rsidTr="00D666D0">
        <w:tc>
          <w:tcPr>
            <w:tcW w:w="1277" w:type="dxa"/>
          </w:tcPr>
          <w:p w14:paraId="2E0DEC85" w14:textId="77777777" w:rsidR="00D666D0" w:rsidRPr="00D73E6F" w:rsidRDefault="00D666D0" w:rsidP="00936EE9">
            <w:pPr>
              <w:rPr>
                <w:lang w:val="en-US"/>
              </w:rPr>
            </w:pPr>
          </w:p>
        </w:tc>
        <w:tc>
          <w:tcPr>
            <w:tcW w:w="4252" w:type="dxa"/>
          </w:tcPr>
          <w:p w14:paraId="6737692E" w14:textId="77777777" w:rsidR="00D666D0" w:rsidRPr="00B41AAC" w:rsidRDefault="006704AE" w:rsidP="00936EE9">
            <w:pPr>
              <w:rPr>
                <w:lang w:val="uk-UA"/>
              </w:rPr>
            </w:pPr>
            <w:r w:rsidRPr="00B41AAC">
              <w:rPr>
                <w:lang w:val="uk-UA"/>
              </w:rPr>
              <w:t>або стале сільське господарство,</w:t>
            </w:r>
          </w:p>
        </w:tc>
        <w:tc>
          <w:tcPr>
            <w:tcW w:w="4820" w:type="dxa"/>
          </w:tcPr>
          <w:p w14:paraId="53CAF2C2" w14:textId="77777777" w:rsidR="00D666D0" w:rsidRPr="00B41AAC" w:rsidRDefault="00D666D0" w:rsidP="00936EE9">
            <w:pPr>
              <w:rPr>
                <w:lang w:val="en-US"/>
              </w:rPr>
            </w:pPr>
            <w:r w:rsidRPr="00B41AAC">
              <w:rPr>
                <w:lang w:val="en-US"/>
              </w:rPr>
              <w:t>or sustainable agriculture,</w:t>
            </w:r>
          </w:p>
        </w:tc>
        <w:tc>
          <w:tcPr>
            <w:tcW w:w="4960" w:type="dxa"/>
          </w:tcPr>
          <w:p w14:paraId="2BCFEFA5" w14:textId="77777777" w:rsidR="00D666D0" w:rsidRPr="00B41AAC" w:rsidRDefault="00D666D0" w:rsidP="00936EE9">
            <w:pPr>
              <w:rPr>
                <w:iCs/>
                <w:lang w:val="en-US"/>
              </w:rPr>
            </w:pPr>
            <w:r w:rsidRPr="00B41AAC">
              <w:rPr>
                <w:lang w:val="en-US"/>
              </w:rPr>
              <w:t>then also a farmer in a field.</w:t>
            </w:r>
          </w:p>
        </w:tc>
      </w:tr>
      <w:tr w:rsidR="00D666D0" w:rsidRPr="005E12C3" w14:paraId="36BB7A5D" w14:textId="77777777" w:rsidTr="00D666D0">
        <w:tc>
          <w:tcPr>
            <w:tcW w:w="1277" w:type="dxa"/>
          </w:tcPr>
          <w:p w14:paraId="41A46E84" w14:textId="77777777" w:rsidR="00D666D0" w:rsidRPr="00C54C34" w:rsidRDefault="00D666D0" w:rsidP="00936EE9">
            <w:pPr>
              <w:rPr>
                <w:iCs/>
                <w:lang w:val="en-US"/>
              </w:rPr>
            </w:pPr>
          </w:p>
        </w:tc>
        <w:tc>
          <w:tcPr>
            <w:tcW w:w="4252" w:type="dxa"/>
          </w:tcPr>
          <w:p w14:paraId="5C3097B7" w14:textId="3B0797D7" w:rsidR="00D666D0" w:rsidRPr="00B41AAC" w:rsidRDefault="006704AE" w:rsidP="00936EE9">
            <w:pPr>
              <w:rPr>
                <w:iCs/>
                <w:lang w:val="uk-UA"/>
              </w:rPr>
            </w:pPr>
            <w:r w:rsidRPr="00B41AAC">
              <w:rPr>
                <w:iCs/>
                <w:lang w:val="uk-UA"/>
              </w:rPr>
              <w:t xml:space="preserve">але </w:t>
            </w:r>
            <w:r w:rsidRPr="00A75C1F">
              <w:rPr>
                <w:b/>
                <w:bCs/>
                <w:iCs/>
                <w:lang w:val="uk-UA"/>
              </w:rPr>
              <w:t>150 000</w:t>
            </w:r>
            <w:r w:rsidRPr="00B41AAC">
              <w:rPr>
                <w:iCs/>
                <w:lang w:val="uk-UA"/>
              </w:rPr>
              <w:t xml:space="preserve"> людей можуть втратити </w:t>
            </w:r>
            <w:r w:rsidR="0092003A">
              <w:rPr>
                <w:iCs/>
                <w:lang w:val="uk-UA"/>
              </w:rPr>
              <w:t>свою</w:t>
            </w:r>
            <w:r w:rsidR="0092003A" w:rsidRPr="00B41AAC">
              <w:rPr>
                <w:iCs/>
                <w:lang w:val="uk-UA"/>
              </w:rPr>
              <w:t xml:space="preserve"> </w:t>
            </w:r>
            <w:r w:rsidRPr="00B41AAC">
              <w:rPr>
                <w:iCs/>
                <w:lang w:val="uk-UA"/>
              </w:rPr>
              <w:t>роботу</w:t>
            </w:r>
            <w:r w:rsidR="007B6B0D">
              <w:rPr>
                <w:iCs/>
                <w:lang w:val="en-US"/>
              </w:rPr>
              <w:t xml:space="preserve"> </w:t>
            </w:r>
            <w:r w:rsidR="007B6B0D">
              <w:rPr>
                <w:iCs/>
                <w:lang w:val="uk-UA"/>
              </w:rPr>
              <w:t>у секторах економіки</w:t>
            </w:r>
            <w:r w:rsidRPr="00B41AAC">
              <w:rPr>
                <w:iCs/>
                <w:lang w:val="uk-UA"/>
              </w:rPr>
              <w:t xml:space="preserve">, що </w:t>
            </w:r>
            <w:r w:rsidR="007B6B0D" w:rsidRPr="007B6B0D">
              <w:rPr>
                <w:iCs/>
                <w:lang w:val="uk-UA"/>
              </w:rPr>
              <w:t>пов’язан</w:t>
            </w:r>
            <w:r w:rsidR="007B6B0D">
              <w:rPr>
                <w:iCs/>
                <w:lang w:val="uk-UA"/>
              </w:rPr>
              <w:t>і</w:t>
            </w:r>
            <w:r w:rsidR="007B6B0D" w:rsidRPr="007B6B0D">
              <w:rPr>
                <w:iCs/>
                <w:lang w:val="uk-UA"/>
              </w:rPr>
              <w:t xml:space="preserve"> </w:t>
            </w:r>
            <w:r w:rsidRPr="007B6B0D">
              <w:rPr>
                <w:iCs/>
                <w:lang w:val="uk-UA"/>
              </w:rPr>
              <w:t xml:space="preserve">з </w:t>
            </w:r>
            <w:r w:rsidR="00A75C1F" w:rsidRPr="007B6B0D">
              <w:rPr>
                <w:iCs/>
                <w:lang w:val="uk-UA"/>
              </w:rPr>
              <w:t>викопним паливом</w:t>
            </w:r>
            <w:r w:rsidRPr="007B6B0D">
              <w:rPr>
                <w:iCs/>
                <w:lang w:val="uk-UA"/>
              </w:rPr>
              <w:t>.</w:t>
            </w:r>
          </w:p>
        </w:tc>
        <w:tc>
          <w:tcPr>
            <w:tcW w:w="4820" w:type="dxa"/>
          </w:tcPr>
          <w:p w14:paraId="4F39388C" w14:textId="77777777" w:rsidR="00D666D0" w:rsidRPr="00B41AAC" w:rsidRDefault="00D666D0" w:rsidP="00AF7F5B">
            <w:pPr>
              <w:rPr>
                <w:iCs/>
                <w:lang w:val="en-US"/>
              </w:rPr>
            </w:pPr>
            <w:r w:rsidRPr="00B41AAC">
              <w:rPr>
                <w:lang w:val="en-US"/>
              </w:rPr>
              <w:t xml:space="preserve">but </w:t>
            </w:r>
            <w:r w:rsidR="00AF7F5B" w:rsidRPr="00B41AAC">
              <w:rPr>
                <w:b/>
                <w:lang w:val="en-US"/>
              </w:rPr>
              <w:t>150 000</w:t>
            </w:r>
            <w:r w:rsidRPr="00B41AAC">
              <w:rPr>
                <w:lang w:val="en-US"/>
              </w:rPr>
              <w:t xml:space="preserve"> people could lose their job in the fossil fuel industry.  </w:t>
            </w:r>
          </w:p>
        </w:tc>
        <w:tc>
          <w:tcPr>
            <w:tcW w:w="4960" w:type="dxa"/>
          </w:tcPr>
          <w:p w14:paraId="613B305E" w14:textId="77777777" w:rsidR="00D666D0" w:rsidRPr="00B41AAC" w:rsidRDefault="00D666D0" w:rsidP="00936EE9">
            <w:pPr>
              <w:rPr>
                <w:iCs/>
                <w:lang w:val="en-US"/>
              </w:rPr>
            </w:pPr>
            <w:r w:rsidRPr="00B41AAC">
              <w:rPr>
                <w:lang w:val="en-US"/>
              </w:rPr>
              <w:t>Show a coal miner who loses his helmet and tools.</w:t>
            </w:r>
          </w:p>
        </w:tc>
      </w:tr>
      <w:tr w:rsidR="00D666D0" w:rsidRPr="005E12C3" w14:paraId="2AE39D4C" w14:textId="77777777" w:rsidTr="00D666D0">
        <w:tc>
          <w:tcPr>
            <w:tcW w:w="1277" w:type="dxa"/>
          </w:tcPr>
          <w:p w14:paraId="5152110F" w14:textId="77777777" w:rsidR="00D666D0" w:rsidRPr="00C54C34" w:rsidRDefault="00D666D0" w:rsidP="00936EE9">
            <w:pPr>
              <w:rPr>
                <w:iCs/>
                <w:lang w:val="en-US"/>
              </w:rPr>
            </w:pPr>
          </w:p>
        </w:tc>
        <w:tc>
          <w:tcPr>
            <w:tcW w:w="4252" w:type="dxa"/>
          </w:tcPr>
          <w:p w14:paraId="54654D08" w14:textId="752687EB" w:rsidR="00D666D0" w:rsidRPr="00B41AAC" w:rsidRDefault="007B6B0D" w:rsidP="006704AE">
            <w:pPr>
              <w:rPr>
                <w:iCs/>
                <w:lang w:val="uk-UA"/>
              </w:rPr>
            </w:pPr>
            <w:r>
              <w:rPr>
                <w:iCs/>
                <w:lang w:val="uk-UA"/>
              </w:rPr>
              <w:t>У</w:t>
            </w:r>
            <w:r w:rsidR="006704AE" w:rsidRPr="00B41AAC">
              <w:rPr>
                <w:iCs/>
                <w:lang w:val="uk-UA"/>
              </w:rPr>
              <w:t xml:space="preserve"> цілому, усі кліматичні </w:t>
            </w:r>
            <w:r>
              <w:rPr>
                <w:iCs/>
                <w:lang w:val="uk-UA"/>
              </w:rPr>
              <w:t>політики</w:t>
            </w:r>
            <w:r w:rsidRPr="00B41AAC">
              <w:rPr>
                <w:iCs/>
                <w:lang w:val="uk-UA"/>
              </w:rPr>
              <w:t xml:space="preserve"> </w:t>
            </w:r>
            <w:r w:rsidR="006704AE" w:rsidRPr="00B41AAC">
              <w:rPr>
                <w:iCs/>
                <w:lang w:val="uk-UA"/>
              </w:rPr>
              <w:t xml:space="preserve">мають потенціал </w:t>
            </w:r>
            <w:r>
              <w:rPr>
                <w:iCs/>
                <w:lang w:val="uk-UA"/>
              </w:rPr>
              <w:t>до</w:t>
            </w:r>
            <w:r w:rsidRPr="00B41AAC">
              <w:rPr>
                <w:iCs/>
                <w:lang w:val="uk-UA"/>
              </w:rPr>
              <w:t xml:space="preserve"> </w:t>
            </w:r>
            <w:r w:rsidR="006704AE" w:rsidRPr="00B41AAC">
              <w:rPr>
                <w:iCs/>
                <w:lang w:val="uk-UA"/>
              </w:rPr>
              <w:t>перетворення економіки на екологічн</w:t>
            </w:r>
            <w:r w:rsidR="005878E8">
              <w:rPr>
                <w:iCs/>
                <w:lang w:val="uk-UA"/>
              </w:rPr>
              <w:t>ішу</w:t>
            </w:r>
            <w:r w:rsidR="006704AE" w:rsidRPr="00B41AAC">
              <w:rPr>
                <w:iCs/>
                <w:lang w:val="uk-UA"/>
              </w:rPr>
              <w:t>, безпечн</w:t>
            </w:r>
            <w:r w:rsidR="005878E8">
              <w:rPr>
                <w:iCs/>
                <w:lang w:val="uk-UA"/>
              </w:rPr>
              <w:t xml:space="preserve">ішу </w:t>
            </w:r>
            <w:r w:rsidR="006704AE" w:rsidRPr="00B41AAC">
              <w:rPr>
                <w:iCs/>
                <w:lang w:val="uk-UA"/>
              </w:rPr>
              <w:t xml:space="preserve">та менш забруднюючу. </w:t>
            </w:r>
          </w:p>
        </w:tc>
        <w:tc>
          <w:tcPr>
            <w:tcW w:w="4820" w:type="dxa"/>
          </w:tcPr>
          <w:p w14:paraId="4D490AEA" w14:textId="77777777" w:rsidR="00D666D0" w:rsidRPr="00B41AAC" w:rsidRDefault="00D666D0" w:rsidP="00F14A87">
            <w:pPr>
              <w:rPr>
                <w:iCs/>
                <w:lang w:val="en-US"/>
              </w:rPr>
            </w:pPr>
            <w:r w:rsidRPr="00B41AAC">
              <w:rPr>
                <w:iCs/>
                <w:lang w:val="en-US"/>
              </w:rPr>
              <w:t xml:space="preserve">In general, all climate policies have the potential to transform the economy into a greener, safer, less polluted world. </w:t>
            </w:r>
          </w:p>
        </w:tc>
        <w:tc>
          <w:tcPr>
            <w:tcW w:w="4960" w:type="dxa"/>
          </w:tcPr>
          <w:p w14:paraId="06349924" w14:textId="77777777" w:rsidR="00D666D0" w:rsidRPr="00B41AAC" w:rsidRDefault="00D666D0" w:rsidP="00936EE9">
            <w:pPr>
              <w:rPr>
                <w:iCs/>
                <w:lang w:val="en-US"/>
              </w:rPr>
            </w:pPr>
            <w:r w:rsidRPr="00B41AAC">
              <w:rPr>
                <w:iCs/>
                <w:lang w:val="en-US"/>
              </w:rPr>
              <w:t xml:space="preserve">Shows a factory / coal power plant, a polluting car and a coal miner, then an arrow, then a wind turbine, a bicycle and a construction worker. </w:t>
            </w:r>
          </w:p>
        </w:tc>
      </w:tr>
      <w:tr w:rsidR="00D666D0" w:rsidRPr="005E12C3" w14:paraId="6B6D32EA" w14:textId="77777777" w:rsidTr="00D666D0">
        <w:tc>
          <w:tcPr>
            <w:tcW w:w="1277" w:type="dxa"/>
          </w:tcPr>
          <w:p w14:paraId="79162E51" w14:textId="77777777" w:rsidR="00D666D0" w:rsidRPr="00C54C34" w:rsidRDefault="00D666D0" w:rsidP="00936EE9">
            <w:pPr>
              <w:rPr>
                <w:iCs/>
                <w:lang w:val="en-US"/>
              </w:rPr>
            </w:pPr>
          </w:p>
        </w:tc>
        <w:tc>
          <w:tcPr>
            <w:tcW w:w="4252" w:type="dxa"/>
          </w:tcPr>
          <w:p w14:paraId="62FBE517" w14:textId="11B4EA09" w:rsidR="00D666D0" w:rsidRPr="00B41AAC" w:rsidRDefault="006704AE" w:rsidP="00936EE9">
            <w:pPr>
              <w:rPr>
                <w:iCs/>
                <w:lang w:val="uk-UA"/>
              </w:rPr>
            </w:pPr>
            <w:r w:rsidRPr="00B41AAC">
              <w:rPr>
                <w:iCs/>
                <w:lang w:val="uk-UA"/>
              </w:rPr>
              <w:t xml:space="preserve">Ця </w:t>
            </w:r>
            <w:r w:rsidR="00622C00">
              <w:rPr>
                <w:iCs/>
                <w:lang w:val="uk-UA"/>
              </w:rPr>
              <w:t>«</w:t>
            </w:r>
            <w:r w:rsidR="005878E8">
              <w:rPr>
                <w:iCs/>
                <w:lang w:val="uk-UA"/>
              </w:rPr>
              <w:t>зелена</w:t>
            </w:r>
            <w:r w:rsidR="00622C00">
              <w:rPr>
                <w:iCs/>
                <w:lang w:val="uk-UA"/>
              </w:rPr>
              <w:t>»</w:t>
            </w:r>
            <w:r w:rsidR="005878E8">
              <w:rPr>
                <w:iCs/>
                <w:lang w:val="uk-UA"/>
              </w:rPr>
              <w:t xml:space="preserve"> трансформація</w:t>
            </w:r>
            <w:r w:rsidRPr="00B41AAC">
              <w:rPr>
                <w:iCs/>
                <w:lang w:val="uk-UA"/>
              </w:rPr>
              <w:t xml:space="preserve"> ма</w:t>
            </w:r>
            <w:r w:rsidR="005878E8">
              <w:rPr>
                <w:iCs/>
                <w:lang w:val="uk-UA"/>
              </w:rPr>
              <w:t>є деякі мінуси</w:t>
            </w:r>
            <w:r w:rsidRPr="00B41AAC">
              <w:rPr>
                <w:iCs/>
                <w:lang w:val="uk-UA"/>
              </w:rPr>
              <w:t xml:space="preserve">: люди будуть змушені змінити </w:t>
            </w:r>
            <w:r w:rsidR="005878E8">
              <w:rPr>
                <w:iCs/>
                <w:lang w:val="uk-UA"/>
              </w:rPr>
              <w:t xml:space="preserve">свої </w:t>
            </w:r>
            <w:r w:rsidRPr="00B41AAC">
              <w:rPr>
                <w:iCs/>
                <w:lang w:val="uk-UA"/>
              </w:rPr>
              <w:t>звички, а деякі навіть місце роботи.</w:t>
            </w:r>
          </w:p>
        </w:tc>
        <w:tc>
          <w:tcPr>
            <w:tcW w:w="4820" w:type="dxa"/>
          </w:tcPr>
          <w:p w14:paraId="7A6E7566" w14:textId="77777777" w:rsidR="00D666D0" w:rsidRDefault="00D666D0" w:rsidP="00936EE9">
            <w:pPr>
              <w:rPr>
                <w:iCs/>
                <w:lang w:val="en-US"/>
              </w:rPr>
            </w:pPr>
            <w:r w:rsidRPr="00B41AAC">
              <w:rPr>
                <w:iCs/>
                <w:lang w:val="en-US"/>
              </w:rPr>
              <w:t>This green transformation has some downsides: people will have to change their habits, and some people will even have to change job.</w:t>
            </w:r>
          </w:p>
          <w:p w14:paraId="7490935F" w14:textId="745FAFF3" w:rsidR="005878E8" w:rsidRPr="00B41AAC" w:rsidRDefault="005878E8" w:rsidP="00936EE9">
            <w:pPr>
              <w:rPr>
                <w:iCs/>
                <w:lang w:val="en-US"/>
              </w:rPr>
            </w:pPr>
          </w:p>
        </w:tc>
        <w:tc>
          <w:tcPr>
            <w:tcW w:w="4960" w:type="dxa"/>
          </w:tcPr>
          <w:p w14:paraId="6972928E" w14:textId="77777777" w:rsidR="00D666D0" w:rsidRPr="00B41AAC" w:rsidRDefault="00D666D0" w:rsidP="00F14A87">
            <w:pPr>
              <w:rPr>
                <w:iCs/>
                <w:lang w:val="en-US"/>
              </w:rPr>
            </w:pPr>
            <w:r w:rsidRPr="00B41AAC">
              <w:rPr>
                <w:iCs/>
                <w:lang w:val="en-US"/>
              </w:rPr>
              <w:t xml:space="preserve">Shows a coal miner next to the other (but a bit farther away), </w:t>
            </w:r>
          </w:p>
        </w:tc>
      </w:tr>
      <w:tr w:rsidR="00D666D0" w:rsidRPr="002D6C03" w14:paraId="7CF1F7F6" w14:textId="77777777" w:rsidTr="00D666D0">
        <w:tc>
          <w:tcPr>
            <w:tcW w:w="1277" w:type="dxa"/>
          </w:tcPr>
          <w:p w14:paraId="57473956" w14:textId="77777777" w:rsidR="00D666D0" w:rsidRPr="00C54C34" w:rsidRDefault="00D666D0" w:rsidP="00F14A87">
            <w:pPr>
              <w:rPr>
                <w:iCs/>
                <w:lang w:val="en-US"/>
              </w:rPr>
            </w:pPr>
          </w:p>
        </w:tc>
        <w:tc>
          <w:tcPr>
            <w:tcW w:w="4252" w:type="dxa"/>
          </w:tcPr>
          <w:p w14:paraId="626F7BAC" w14:textId="74D13D60" w:rsidR="00D666D0" w:rsidRPr="00B41AAC" w:rsidRDefault="006704AE" w:rsidP="00F14A87">
            <w:pPr>
              <w:rPr>
                <w:iCs/>
                <w:lang w:val="uk-UA"/>
              </w:rPr>
            </w:pPr>
            <w:r w:rsidRPr="00B41AAC">
              <w:rPr>
                <w:iCs/>
                <w:lang w:val="uk-UA"/>
              </w:rPr>
              <w:t>Наприклад, попит</w:t>
            </w:r>
            <w:r w:rsidR="00622C00">
              <w:rPr>
                <w:iCs/>
                <w:lang w:val="uk-UA"/>
              </w:rPr>
              <w:t xml:space="preserve"> на</w:t>
            </w:r>
            <w:r w:rsidRPr="00B41AAC">
              <w:rPr>
                <w:iCs/>
                <w:lang w:val="uk-UA"/>
              </w:rPr>
              <w:t xml:space="preserve"> </w:t>
            </w:r>
            <w:r w:rsidR="00622C00">
              <w:rPr>
                <w:iCs/>
                <w:lang w:val="uk-UA"/>
              </w:rPr>
              <w:t xml:space="preserve">продукцію </w:t>
            </w:r>
            <w:r w:rsidR="009906CC">
              <w:rPr>
                <w:iCs/>
                <w:lang w:val="uk-UA"/>
              </w:rPr>
              <w:t>так</w:t>
            </w:r>
            <w:r w:rsidR="00622C00">
              <w:rPr>
                <w:iCs/>
                <w:lang w:val="uk-UA"/>
              </w:rPr>
              <w:t>их</w:t>
            </w:r>
            <w:r w:rsidR="009906CC">
              <w:rPr>
                <w:iCs/>
                <w:lang w:val="uk-UA"/>
              </w:rPr>
              <w:t xml:space="preserve"> забруднююч</w:t>
            </w:r>
            <w:r w:rsidR="00622C00">
              <w:rPr>
                <w:iCs/>
                <w:lang w:val="uk-UA"/>
              </w:rPr>
              <w:t>их</w:t>
            </w:r>
            <w:r w:rsidR="009906CC">
              <w:rPr>
                <w:iCs/>
                <w:lang w:val="uk-UA"/>
              </w:rPr>
              <w:t xml:space="preserve"> галуз</w:t>
            </w:r>
            <w:r w:rsidR="00622C00">
              <w:rPr>
                <w:iCs/>
                <w:lang w:val="uk-UA"/>
              </w:rPr>
              <w:t>ей</w:t>
            </w:r>
            <w:r w:rsidR="00A43525">
              <w:rPr>
                <w:iCs/>
                <w:lang w:val="uk-UA"/>
              </w:rPr>
              <w:t>,</w:t>
            </w:r>
            <w:r w:rsidR="009906CC">
              <w:rPr>
                <w:iCs/>
                <w:lang w:val="uk-UA"/>
              </w:rPr>
              <w:t xml:space="preserve"> </w:t>
            </w:r>
            <w:r w:rsidRPr="00B41AAC">
              <w:rPr>
                <w:iCs/>
                <w:lang w:val="uk-UA"/>
              </w:rPr>
              <w:t>як вугільна</w:t>
            </w:r>
            <w:r w:rsidR="00A43525">
              <w:rPr>
                <w:iCs/>
                <w:lang w:val="uk-UA"/>
              </w:rPr>
              <w:t>,</w:t>
            </w:r>
            <w:r w:rsidRPr="00B41AAC">
              <w:rPr>
                <w:iCs/>
                <w:lang w:val="uk-UA"/>
              </w:rPr>
              <w:t xml:space="preserve"> зменшиться. Але працівникам подібних індустрій буд</w:t>
            </w:r>
            <w:r w:rsidR="009906CC">
              <w:rPr>
                <w:iCs/>
                <w:lang w:val="uk-UA"/>
              </w:rPr>
              <w:t xml:space="preserve">уть </w:t>
            </w:r>
            <w:r w:rsidRPr="00B41AAC">
              <w:rPr>
                <w:iCs/>
                <w:lang w:val="uk-UA"/>
              </w:rPr>
              <w:t xml:space="preserve"> запропонован</w:t>
            </w:r>
            <w:r w:rsidR="009906CC">
              <w:rPr>
                <w:iCs/>
                <w:lang w:val="uk-UA"/>
              </w:rPr>
              <w:t xml:space="preserve">і варіанти </w:t>
            </w:r>
            <w:r w:rsidR="00622C00" w:rsidRPr="00622C00">
              <w:rPr>
                <w:iCs/>
                <w:lang w:val="uk-UA"/>
              </w:rPr>
              <w:t>пере</w:t>
            </w:r>
            <w:r w:rsidR="00622C00">
              <w:rPr>
                <w:iCs/>
                <w:lang w:val="uk-UA"/>
              </w:rPr>
              <w:t>кваліфікації</w:t>
            </w:r>
            <w:r w:rsidRPr="00622C00">
              <w:rPr>
                <w:iCs/>
                <w:lang w:val="uk-UA"/>
              </w:rPr>
              <w:t>,</w:t>
            </w:r>
            <w:r w:rsidRPr="00B41AAC">
              <w:rPr>
                <w:iCs/>
                <w:lang w:val="uk-UA"/>
              </w:rPr>
              <w:t xml:space="preserve"> що надасть їм можливість знайти нову роботу.</w:t>
            </w:r>
          </w:p>
        </w:tc>
        <w:tc>
          <w:tcPr>
            <w:tcW w:w="4820" w:type="dxa"/>
          </w:tcPr>
          <w:p w14:paraId="69E850BF" w14:textId="77777777" w:rsidR="00D666D0" w:rsidRPr="00B41AAC" w:rsidRDefault="00D666D0" w:rsidP="00F14A87">
            <w:pPr>
              <w:rPr>
                <w:iCs/>
                <w:lang w:val="en-US"/>
              </w:rPr>
            </w:pPr>
            <w:r w:rsidRPr="00B41AAC">
              <w:rPr>
                <w:iCs/>
                <w:lang w:val="en-US"/>
              </w:rPr>
              <w:t xml:space="preserve">For example, there will be less demand for polluting sectors such as </w:t>
            </w:r>
            <w:r w:rsidRPr="00B41AAC">
              <w:rPr>
                <w:b/>
                <w:iCs/>
                <w:lang w:val="en-US"/>
              </w:rPr>
              <w:t>coal mining</w:t>
            </w:r>
            <w:r w:rsidRPr="00B41AAC">
              <w:rPr>
                <w:iCs/>
                <w:lang w:val="en-US"/>
              </w:rPr>
              <w:t>. But re-training options would be offered to workers in these sectors to ensure that they could find a new job elsewhere.</w:t>
            </w:r>
          </w:p>
        </w:tc>
        <w:tc>
          <w:tcPr>
            <w:tcW w:w="4960" w:type="dxa"/>
          </w:tcPr>
          <w:p w14:paraId="106E925F" w14:textId="77777777" w:rsidR="00D666D0" w:rsidRPr="00B41AAC" w:rsidRDefault="00D666D0" w:rsidP="00F14A87">
            <w:pPr>
              <w:rPr>
                <w:iCs/>
                <w:lang w:val="en-US"/>
              </w:rPr>
            </w:pPr>
            <w:r w:rsidRPr="00B41AAC">
              <w:rPr>
                <w:iCs/>
                <w:lang w:val="en-US"/>
              </w:rPr>
              <w:t xml:space="preserve">his helmet switches from mining helmet (with lamp) to construction site helmet and his pick-axe switches to a hammer. </w:t>
            </w:r>
            <w:r w:rsidRPr="00A75C1F">
              <w:rPr>
                <w:iCs/>
                <w:lang w:val="en-US"/>
              </w:rPr>
              <w:t>(i.e. the coal miner becomes a construction worker)</w:t>
            </w:r>
          </w:p>
        </w:tc>
      </w:tr>
      <w:tr w:rsidR="00D666D0" w:rsidRPr="00D16592" w14:paraId="446F71F5" w14:textId="77777777" w:rsidTr="00D666D0">
        <w:tc>
          <w:tcPr>
            <w:tcW w:w="1277" w:type="dxa"/>
          </w:tcPr>
          <w:p w14:paraId="69C29412" w14:textId="77777777" w:rsidR="00D666D0" w:rsidRPr="00D73E6F" w:rsidRDefault="00D666D0" w:rsidP="00E154EA">
            <w:pPr>
              <w:rPr>
                <w:iCs/>
              </w:rPr>
            </w:pPr>
          </w:p>
        </w:tc>
        <w:tc>
          <w:tcPr>
            <w:tcW w:w="4252" w:type="dxa"/>
          </w:tcPr>
          <w:p w14:paraId="68B7728B" w14:textId="73E22181" w:rsidR="00D666D0" w:rsidRPr="00B41AAC" w:rsidRDefault="006704AE" w:rsidP="00E154EA">
            <w:pPr>
              <w:rPr>
                <w:iCs/>
                <w:lang w:val="uk-UA"/>
              </w:rPr>
            </w:pPr>
            <w:r w:rsidRPr="00B41AAC">
              <w:rPr>
                <w:iCs/>
                <w:lang w:val="uk-UA"/>
              </w:rPr>
              <w:t xml:space="preserve">«Зелені» зміни також матимуть свої переваги: </w:t>
            </w:r>
            <w:r w:rsidR="009906CC">
              <w:rPr>
                <w:iCs/>
                <w:lang w:val="uk-UA"/>
              </w:rPr>
              <w:t xml:space="preserve"> і</w:t>
            </w:r>
            <w:r w:rsidR="0092003A">
              <w:rPr>
                <w:iCs/>
                <w:lang w:val="uk-UA"/>
              </w:rPr>
              <w:t xml:space="preserve"> </w:t>
            </w:r>
            <w:r w:rsidRPr="00B41AAC">
              <w:rPr>
                <w:iCs/>
                <w:lang w:val="uk-UA"/>
              </w:rPr>
              <w:t>безпечн</w:t>
            </w:r>
            <w:r w:rsidR="009906CC">
              <w:rPr>
                <w:iCs/>
                <w:lang w:val="uk-UA"/>
              </w:rPr>
              <w:t>іший</w:t>
            </w:r>
            <w:r w:rsidRPr="00B41AAC">
              <w:rPr>
                <w:iCs/>
                <w:lang w:val="uk-UA"/>
              </w:rPr>
              <w:t xml:space="preserve"> світ для наступних поколінь</w:t>
            </w:r>
            <w:r w:rsidR="009906CC">
              <w:rPr>
                <w:iCs/>
                <w:lang w:val="uk-UA"/>
              </w:rPr>
              <w:t>, і</w:t>
            </w:r>
            <w:r w:rsidRPr="00B41AAC">
              <w:rPr>
                <w:iCs/>
                <w:lang w:val="uk-UA"/>
              </w:rPr>
              <w:t xml:space="preserve"> менш</w:t>
            </w:r>
            <w:r w:rsidR="009906CC">
              <w:rPr>
                <w:iCs/>
                <w:lang w:val="uk-UA"/>
              </w:rPr>
              <w:t>ий</w:t>
            </w:r>
            <w:r w:rsidRPr="00B41AAC">
              <w:rPr>
                <w:iCs/>
                <w:lang w:val="uk-UA"/>
              </w:rPr>
              <w:t xml:space="preserve"> </w:t>
            </w:r>
            <w:r w:rsidR="009906CC">
              <w:rPr>
                <w:iCs/>
                <w:lang w:val="uk-UA"/>
              </w:rPr>
              <w:t xml:space="preserve">рівень </w:t>
            </w:r>
            <w:r w:rsidRPr="00B41AAC">
              <w:rPr>
                <w:iCs/>
                <w:lang w:val="uk-UA"/>
              </w:rPr>
              <w:t>забруднення</w:t>
            </w:r>
            <w:r w:rsidR="009906CC">
              <w:rPr>
                <w:rStyle w:val="jlqj4b"/>
                <w:lang w:val="uk-UA"/>
              </w:rPr>
              <w:t>.</w:t>
            </w:r>
          </w:p>
        </w:tc>
        <w:tc>
          <w:tcPr>
            <w:tcW w:w="4820" w:type="dxa"/>
          </w:tcPr>
          <w:p w14:paraId="60B22FF0" w14:textId="77777777" w:rsidR="00D666D0" w:rsidRPr="00B41AAC" w:rsidRDefault="00D666D0" w:rsidP="00E154EA">
            <w:pPr>
              <w:rPr>
                <w:iCs/>
                <w:lang w:val="en-US"/>
              </w:rPr>
            </w:pPr>
            <w:r w:rsidRPr="00B41AAC">
              <w:rPr>
                <w:iCs/>
                <w:lang w:val="en-US"/>
              </w:rPr>
              <w:t xml:space="preserve">And the green transition also comes with benefits: a safer world for future generations of course, but also less pollution. </w:t>
            </w:r>
          </w:p>
        </w:tc>
        <w:tc>
          <w:tcPr>
            <w:tcW w:w="4960" w:type="dxa"/>
          </w:tcPr>
          <w:p w14:paraId="2EE5E42E" w14:textId="77777777" w:rsidR="00D666D0" w:rsidRPr="005878E8" w:rsidRDefault="00D666D0" w:rsidP="00E154EA">
            <w:pPr>
              <w:rPr>
                <w:iCs/>
                <w:lang w:val="en-US"/>
              </w:rPr>
            </w:pPr>
            <w:r w:rsidRPr="005878E8">
              <w:rPr>
                <w:iCs/>
                <w:lang w:val="en-US"/>
              </w:rPr>
              <w:t>Earth</w:t>
            </w:r>
          </w:p>
        </w:tc>
      </w:tr>
      <w:tr w:rsidR="00D666D0" w:rsidRPr="00D16592" w14:paraId="0ECAF58A" w14:textId="77777777" w:rsidTr="00D666D0">
        <w:tc>
          <w:tcPr>
            <w:tcW w:w="1277" w:type="dxa"/>
          </w:tcPr>
          <w:p w14:paraId="02739528" w14:textId="77777777" w:rsidR="00D666D0" w:rsidRPr="00C54C34" w:rsidRDefault="00D666D0" w:rsidP="00E154EA">
            <w:pPr>
              <w:rPr>
                <w:iCs/>
                <w:lang w:val="en-US"/>
              </w:rPr>
            </w:pPr>
          </w:p>
        </w:tc>
        <w:tc>
          <w:tcPr>
            <w:tcW w:w="4252" w:type="dxa"/>
          </w:tcPr>
          <w:p w14:paraId="272DC825" w14:textId="28022F19" w:rsidR="00D666D0" w:rsidRPr="00B41AAC" w:rsidRDefault="006704AE" w:rsidP="00E154EA">
            <w:pPr>
              <w:rPr>
                <w:iCs/>
                <w:lang w:val="uk-UA"/>
              </w:rPr>
            </w:pPr>
            <w:r w:rsidRPr="00B41AAC">
              <w:rPr>
                <w:iCs/>
                <w:lang w:val="uk-UA"/>
              </w:rPr>
              <w:t xml:space="preserve">Також кліматичні заходи </w:t>
            </w:r>
            <w:r w:rsidR="00C04E7E" w:rsidRPr="00B41AAC">
              <w:rPr>
                <w:iCs/>
                <w:lang w:val="uk-UA"/>
              </w:rPr>
              <w:t>можуть бу</w:t>
            </w:r>
            <w:r w:rsidR="009906CC">
              <w:rPr>
                <w:iCs/>
                <w:lang w:val="uk-UA"/>
              </w:rPr>
              <w:t>т</w:t>
            </w:r>
            <w:r w:rsidR="00C04E7E" w:rsidRPr="00B41AAC">
              <w:rPr>
                <w:iCs/>
                <w:lang w:val="uk-UA"/>
              </w:rPr>
              <w:t xml:space="preserve">и </w:t>
            </w:r>
            <w:r w:rsidR="009906CC">
              <w:rPr>
                <w:iCs/>
                <w:lang w:val="uk-UA"/>
              </w:rPr>
              <w:t xml:space="preserve">розроблені для захисту </w:t>
            </w:r>
            <w:r w:rsidR="00C04E7E" w:rsidRPr="00B41AAC">
              <w:rPr>
                <w:iCs/>
                <w:lang w:val="uk-UA"/>
              </w:rPr>
              <w:t>незаможн</w:t>
            </w:r>
            <w:r w:rsidR="00191E22">
              <w:rPr>
                <w:iCs/>
                <w:lang w:val="uk-UA"/>
              </w:rPr>
              <w:t>и</w:t>
            </w:r>
            <w:r w:rsidR="009906CC">
              <w:rPr>
                <w:iCs/>
                <w:lang w:val="uk-UA"/>
              </w:rPr>
              <w:t>х</w:t>
            </w:r>
            <w:r w:rsidR="00C04E7E" w:rsidRPr="00B41AAC">
              <w:rPr>
                <w:iCs/>
                <w:lang w:val="uk-UA"/>
              </w:rPr>
              <w:t xml:space="preserve"> </w:t>
            </w:r>
            <w:r w:rsidR="009906CC">
              <w:rPr>
                <w:iCs/>
                <w:lang w:val="uk-UA"/>
              </w:rPr>
              <w:t>домо</w:t>
            </w:r>
            <w:r w:rsidR="00C04E7E" w:rsidRPr="00B41AAC">
              <w:rPr>
                <w:iCs/>
                <w:lang w:val="uk-UA"/>
              </w:rPr>
              <w:t>господарств</w:t>
            </w:r>
          </w:p>
        </w:tc>
        <w:tc>
          <w:tcPr>
            <w:tcW w:w="4820" w:type="dxa"/>
          </w:tcPr>
          <w:p w14:paraId="2263F828" w14:textId="77777777" w:rsidR="00D666D0" w:rsidRPr="00B41AAC" w:rsidRDefault="00D666D0" w:rsidP="00E154EA">
            <w:pPr>
              <w:rPr>
                <w:iCs/>
                <w:lang w:val="en-US"/>
              </w:rPr>
            </w:pPr>
            <w:r w:rsidRPr="00B41AAC">
              <w:rPr>
                <w:iCs/>
                <w:lang w:val="en-US"/>
              </w:rPr>
              <w:t xml:space="preserve">And climate policies can be designed to protect poor and middle-class households, </w:t>
            </w:r>
          </w:p>
        </w:tc>
        <w:tc>
          <w:tcPr>
            <w:tcW w:w="4960" w:type="dxa"/>
          </w:tcPr>
          <w:p w14:paraId="7033D04C" w14:textId="77777777" w:rsidR="00D666D0" w:rsidRPr="005878E8" w:rsidRDefault="00D666D0" w:rsidP="00E154EA">
            <w:pPr>
              <w:rPr>
                <w:iCs/>
                <w:lang w:val="en-US"/>
              </w:rPr>
            </w:pPr>
            <w:r w:rsidRPr="005878E8">
              <w:rPr>
                <w:iCs/>
                <w:lang w:val="en-US"/>
              </w:rPr>
              <w:t>Blue collars</w:t>
            </w:r>
          </w:p>
        </w:tc>
      </w:tr>
      <w:tr w:rsidR="00D666D0" w:rsidRPr="005E12C3" w14:paraId="301E1E28" w14:textId="77777777" w:rsidTr="00D666D0">
        <w:tc>
          <w:tcPr>
            <w:tcW w:w="1277" w:type="dxa"/>
          </w:tcPr>
          <w:p w14:paraId="1B3A616A" w14:textId="77777777" w:rsidR="00D666D0" w:rsidRPr="00C54C34" w:rsidRDefault="00D666D0" w:rsidP="00E154EA">
            <w:pPr>
              <w:rPr>
                <w:iCs/>
                <w:lang w:val="en-US"/>
              </w:rPr>
            </w:pPr>
          </w:p>
        </w:tc>
        <w:tc>
          <w:tcPr>
            <w:tcW w:w="4252" w:type="dxa"/>
          </w:tcPr>
          <w:p w14:paraId="29B7CE6A" w14:textId="329A3964" w:rsidR="00D666D0" w:rsidRPr="00B41AAC" w:rsidRDefault="00C04E7E" w:rsidP="00E154EA">
            <w:pPr>
              <w:rPr>
                <w:iCs/>
                <w:lang w:val="uk-UA"/>
              </w:rPr>
            </w:pPr>
            <w:r w:rsidRPr="00B41AAC">
              <w:rPr>
                <w:iCs/>
                <w:lang w:val="uk-UA"/>
              </w:rPr>
              <w:t xml:space="preserve">таким чином, що вони отримуватимуть більше виплат від </w:t>
            </w:r>
            <w:r w:rsidR="0092003A">
              <w:rPr>
                <w:iCs/>
                <w:lang w:val="uk-UA"/>
              </w:rPr>
              <w:t xml:space="preserve">вуглецевого </w:t>
            </w:r>
            <w:r w:rsidRPr="00B41AAC">
              <w:rPr>
                <w:iCs/>
                <w:lang w:val="uk-UA"/>
              </w:rPr>
              <w:t xml:space="preserve">податку </w:t>
            </w:r>
          </w:p>
        </w:tc>
        <w:tc>
          <w:tcPr>
            <w:tcW w:w="4820" w:type="dxa"/>
          </w:tcPr>
          <w:p w14:paraId="0B76871C" w14:textId="77777777" w:rsidR="00D666D0" w:rsidRPr="00B41AAC" w:rsidRDefault="00D666D0" w:rsidP="00E154EA">
            <w:pPr>
              <w:rPr>
                <w:iCs/>
                <w:lang w:val="en-US"/>
              </w:rPr>
            </w:pPr>
            <w:r w:rsidRPr="00B41AAC">
              <w:rPr>
                <w:iCs/>
                <w:lang w:val="en-US"/>
              </w:rPr>
              <w:t xml:space="preserve">as they can have more income with the carbon tax with cash transfers, </w:t>
            </w:r>
          </w:p>
        </w:tc>
        <w:tc>
          <w:tcPr>
            <w:tcW w:w="4960" w:type="dxa"/>
          </w:tcPr>
          <w:p w14:paraId="5D2A0567" w14:textId="77777777" w:rsidR="00D666D0" w:rsidRPr="00B41AAC" w:rsidRDefault="00D666D0" w:rsidP="00E154EA">
            <w:pPr>
              <w:rPr>
                <w:iCs/>
                <w:lang w:val="en-US"/>
              </w:rPr>
            </w:pPr>
            <w:r w:rsidRPr="00B41AAC">
              <w:rPr>
                <w:iCs/>
                <w:lang w:val="en-US"/>
              </w:rPr>
              <w:t>with cash and more cash</w:t>
            </w:r>
          </w:p>
        </w:tc>
      </w:tr>
      <w:tr w:rsidR="00D666D0" w:rsidRPr="00F14A87" w14:paraId="5424533D" w14:textId="77777777" w:rsidTr="00D666D0">
        <w:tc>
          <w:tcPr>
            <w:tcW w:w="1277" w:type="dxa"/>
          </w:tcPr>
          <w:p w14:paraId="0E77A0ED" w14:textId="77777777" w:rsidR="00D666D0" w:rsidRPr="00C54C34" w:rsidRDefault="00D666D0" w:rsidP="00E154EA">
            <w:pPr>
              <w:rPr>
                <w:iCs/>
                <w:lang w:val="en-US"/>
              </w:rPr>
            </w:pPr>
          </w:p>
        </w:tc>
        <w:tc>
          <w:tcPr>
            <w:tcW w:w="4252" w:type="dxa"/>
          </w:tcPr>
          <w:p w14:paraId="1E656703" w14:textId="1EBC5F6C" w:rsidR="00D666D0" w:rsidRPr="00B41AAC" w:rsidRDefault="00C04E7E" w:rsidP="00E154EA">
            <w:pPr>
              <w:rPr>
                <w:iCs/>
                <w:lang w:val="uk-UA"/>
              </w:rPr>
            </w:pPr>
            <w:r w:rsidRPr="00B41AAC">
              <w:rPr>
                <w:iCs/>
                <w:lang w:val="uk-UA"/>
              </w:rPr>
              <w:t xml:space="preserve">і більше можливостей щодо працевлаштування за </w:t>
            </w:r>
            <w:r w:rsidRPr="00622C00">
              <w:rPr>
                <w:iCs/>
                <w:lang w:val="uk-UA"/>
              </w:rPr>
              <w:t>програмою</w:t>
            </w:r>
            <w:r w:rsidRPr="00B41AAC">
              <w:rPr>
                <w:iCs/>
                <w:lang w:val="uk-UA"/>
              </w:rPr>
              <w:t xml:space="preserve"> </w:t>
            </w:r>
            <w:r w:rsidR="00622C00">
              <w:rPr>
                <w:iCs/>
                <w:lang w:val="uk-UA"/>
              </w:rPr>
              <w:t xml:space="preserve">розвитку </w:t>
            </w:r>
            <w:r w:rsidRPr="00B41AAC">
              <w:rPr>
                <w:iCs/>
                <w:lang w:val="uk-UA"/>
              </w:rPr>
              <w:t>«зеленої» інфраструктури.</w:t>
            </w:r>
          </w:p>
        </w:tc>
        <w:tc>
          <w:tcPr>
            <w:tcW w:w="4820" w:type="dxa"/>
          </w:tcPr>
          <w:p w14:paraId="332D996F" w14:textId="35B3C7B3" w:rsidR="00D666D0" w:rsidRPr="00B41AAC" w:rsidRDefault="00D666D0" w:rsidP="00E154EA">
            <w:pPr>
              <w:rPr>
                <w:iCs/>
                <w:lang w:val="en-US"/>
              </w:rPr>
            </w:pPr>
            <w:r w:rsidRPr="00B41AAC">
              <w:rPr>
                <w:iCs/>
                <w:lang w:val="en-US"/>
              </w:rPr>
              <w:t>and more jobs with a green infrastructure program.</w:t>
            </w:r>
            <w:r w:rsidR="009906CC">
              <w:rPr>
                <w:rStyle w:val="Hyperlink"/>
                <w:lang w:val="uk-UA"/>
              </w:rPr>
              <w:t xml:space="preserve"> </w:t>
            </w:r>
          </w:p>
        </w:tc>
        <w:tc>
          <w:tcPr>
            <w:tcW w:w="4960" w:type="dxa"/>
          </w:tcPr>
          <w:p w14:paraId="77640BC4" w14:textId="77777777" w:rsidR="00D666D0" w:rsidRPr="005878E8" w:rsidRDefault="00D666D0" w:rsidP="00E154EA">
            <w:pPr>
              <w:rPr>
                <w:iCs/>
                <w:lang w:val="en-US"/>
              </w:rPr>
            </w:pPr>
            <w:r w:rsidRPr="005878E8">
              <w:rPr>
                <w:iCs/>
                <w:lang w:val="en-US"/>
              </w:rPr>
              <w:t>and more of them</w:t>
            </w:r>
          </w:p>
        </w:tc>
      </w:tr>
      <w:tr w:rsidR="00D666D0" w:rsidRPr="00E154EA" w14:paraId="74C878F6" w14:textId="77777777" w:rsidTr="00D666D0">
        <w:tc>
          <w:tcPr>
            <w:tcW w:w="1277" w:type="dxa"/>
          </w:tcPr>
          <w:p w14:paraId="109A40E0" w14:textId="77777777" w:rsidR="00D666D0" w:rsidRPr="00C54C34" w:rsidRDefault="00D666D0" w:rsidP="00E154EA">
            <w:pPr>
              <w:rPr>
                <w:iCs/>
                <w:lang w:val="en-US"/>
              </w:rPr>
            </w:pPr>
          </w:p>
        </w:tc>
        <w:tc>
          <w:tcPr>
            <w:tcW w:w="4252" w:type="dxa"/>
          </w:tcPr>
          <w:p w14:paraId="08B79291" w14:textId="54C2B733" w:rsidR="00D666D0" w:rsidRPr="00B41AAC" w:rsidRDefault="00C04E7E" w:rsidP="00E154EA">
            <w:pPr>
              <w:rPr>
                <w:iCs/>
                <w:lang w:val="uk-UA"/>
              </w:rPr>
            </w:pPr>
            <w:r w:rsidRPr="00B41AAC">
              <w:rPr>
                <w:iCs/>
                <w:lang w:val="uk-UA"/>
              </w:rPr>
              <w:t xml:space="preserve">Ми звернули увагу на три важливі </w:t>
            </w:r>
            <w:r w:rsidR="009906CC">
              <w:rPr>
                <w:iCs/>
                <w:lang w:val="uk-UA"/>
              </w:rPr>
              <w:t>політики</w:t>
            </w:r>
            <w:r w:rsidRPr="00B41AAC">
              <w:rPr>
                <w:iCs/>
                <w:lang w:val="uk-UA"/>
              </w:rPr>
              <w:t>, але багато інших можуть бути корисними для подолання змін</w:t>
            </w:r>
            <w:r w:rsidR="009906CC">
              <w:rPr>
                <w:iCs/>
                <w:lang w:val="uk-UA"/>
              </w:rPr>
              <w:t xml:space="preserve"> клімату</w:t>
            </w:r>
            <w:r w:rsidRPr="00B41AAC">
              <w:rPr>
                <w:iCs/>
                <w:lang w:val="uk-UA"/>
              </w:rPr>
              <w:t>,</w:t>
            </w:r>
          </w:p>
        </w:tc>
        <w:tc>
          <w:tcPr>
            <w:tcW w:w="4820" w:type="dxa"/>
          </w:tcPr>
          <w:p w14:paraId="559AD12E" w14:textId="77777777" w:rsidR="00D666D0" w:rsidRDefault="00D666D0" w:rsidP="00E154EA">
            <w:pPr>
              <w:rPr>
                <w:iCs/>
                <w:lang w:val="en-US"/>
              </w:rPr>
            </w:pPr>
            <w:r w:rsidRPr="00B41AAC">
              <w:rPr>
                <w:iCs/>
                <w:lang w:val="en-US"/>
              </w:rPr>
              <w:t>We have focused on three important policies, but many others would be useful to fight climate change,</w:t>
            </w:r>
          </w:p>
          <w:p w14:paraId="057E7934" w14:textId="08626B92" w:rsidR="009906CC" w:rsidRPr="00B41AAC" w:rsidRDefault="009906CC" w:rsidP="00E154EA">
            <w:pPr>
              <w:rPr>
                <w:iCs/>
                <w:lang w:val="en-US"/>
              </w:rPr>
            </w:pPr>
          </w:p>
        </w:tc>
        <w:tc>
          <w:tcPr>
            <w:tcW w:w="4960" w:type="dxa"/>
          </w:tcPr>
          <w:p w14:paraId="5FFC8007" w14:textId="77777777" w:rsidR="00D666D0" w:rsidRPr="00B41AAC" w:rsidRDefault="00D666D0" w:rsidP="00E154EA">
            <w:pPr>
              <w:rPr>
                <w:iCs/>
                <w:lang w:val="en-US"/>
              </w:rPr>
            </w:pPr>
            <w:r w:rsidRPr="00B41AAC">
              <w:rPr>
                <w:iCs/>
                <w:lang w:val="en-US"/>
              </w:rPr>
              <w:t>Show three policies</w:t>
            </w:r>
          </w:p>
        </w:tc>
      </w:tr>
      <w:tr w:rsidR="00D666D0" w:rsidRPr="005E12C3" w14:paraId="485826EF" w14:textId="77777777" w:rsidTr="00D666D0">
        <w:tc>
          <w:tcPr>
            <w:tcW w:w="1277" w:type="dxa"/>
          </w:tcPr>
          <w:p w14:paraId="49D56F33" w14:textId="77777777" w:rsidR="00D666D0" w:rsidRPr="00E154EA" w:rsidRDefault="00D666D0" w:rsidP="00F14A87">
            <w:pPr>
              <w:rPr>
                <w:iCs/>
                <w:lang w:val="en-US"/>
              </w:rPr>
            </w:pPr>
          </w:p>
        </w:tc>
        <w:tc>
          <w:tcPr>
            <w:tcW w:w="4252" w:type="dxa"/>
          </w:tcPr>
          <w:p w14:paraId="1C17DEDB" w14:textId="14F5E379" w:rsidR="00D666D0" w:rsidRPr="00B41AAC" w:rsidRDefault="00C04E7E" w:rsidP="00F14A87">
            <w:pPr>
              <w:rPr>
                <w:iCs/>
                <w:lang w:val="uk-UA"/>
              </w:rPr>
            </w:pPr>
            <w:r w:rsidRPr="00B41AAC">
              <w:rPr>
                <w:iCs/>
                <w:lang w:val="uk-UA"/>
              </w:rPr>
              <w:t>включаючи фінансування досліджень</w:t>
            </w:r>
            <w:r w:rsidR="009906CC">
              <w:rPr>
                <w:rStyle w:val="jlqj4b"/>
                <w:lang w:val="uk-UA"/>
              </w:rPr>
              <w:t xml:space="preserve"> екологічних технологій</w:t>
            </w:r>
            <w:r w:rsidRPr="00B41AAC">
              <w:rPr>
                <w:iCs/>
                <w:lang w:val="uk-UA"/>
              </w:rPr>
              <w:t xml:space="preserve">, </w:t>
            </w:r>
          </w:p>
        </w:tc>
        <w:tc>
          <w:tcPr>
            <w:tcW w:w="4820" w:type="dxa"/>
          </w:tcPr>
          <w:p w14:paraId="5ACD3D8A" w14:textId="77777777" w:rsidR="00D666D0" w:rsidRPr="00B41AAC" w:rsidRDefault="00D666D0" w:rsidP="00447CED">
            <w:pPr>
              <w:rPr>
                <w:iCs/>
                <w:lang w:val="en-US"/>
              </w:rPr>
            </w:pPr>
            <w:r w:rsidRPr="00B41AAC">
              <w:rPr>
                <w:iCs/>
                <w:lang w:val="en-US"/>
              </w:rPr>
              <w:t xml:space="preserve">including funding research into green technologies, </w:t>
            </w:r>
          </w:p>
        </w:tc>
        <w:tc>
          <w:tcPr>
            <w:tcW w:w="4960" w:type="dxa"/>
          </w:tcPr>
          <w:p w14:paraId="0EBECA00" w14:textId="77777777" w:rsidR="00D666D0" w:rsidRPr="00B41AAC" w:rsidRDefault="00D666D0" w:rsidP="00F14A87">
            <w:pPr>
              <w:rPr>
                <w:iCs/>
                <w:lang w:val="en-US"/>
              </w:rPr>
            </w:pPr>
            <w:r w:rsidRPr="00B41AAC">
              <w:rPr>
                <w:iCs/>
                <w:lang w:val="en-US"/>
              </w:rPr>
              <w:t xml:space="preserve">Shows a green light bulb, </w:t>
            </w:r>
          </w:p>
        </w:tc>
      </w:tr>
      <w:tr w:rsidR="00D666D0" w:rsidRPr="005E12C3" w14:paraId="5B3C07E0" w14:textId="77777777" w:rsidTr="00D666D0">
        <w:tc>
          <w:tcPr>
            <w:tcW w:w="1277" w:type="dxa"/>
          </w:tcPr>
          <w:p w14:paraId="78DA7CDB" w14:textId="77777777" w:rsidR="00D666D0" w:rsidRPr="00C54C34" w:rsidRDefault="00D666D0" w:rsidP="00F14A87">
            <w:pPr>
              <w:rPr>
                <w:iCs/>
                <w:lang w:val="en-US"/>
              </w:rPr>
            </w:pPr>
          </w:p>
        </w:tc>
        <w:tc>
          <w:tcPr>
            <w:tcW w:w="4252" w:type="dxa"/>
          </w:tcPr>
          <w:p w14:paraId="70F4DC2F" w14:textId="77777777" w:rsidR="00D666D0" w:rsidRPr="00B41AAC" w:rsidRDefault="00C04E7E" w:rsidP="00F14A87">
            <w:pPr>
              <w:rPr>
                <w:iCs/>
                <w:lang w:val="uk-UA"/>
              </w:rPr>
            </w:pPr>
            <w:r w:rsidRPr="00B41AAC">
              <w:rPr>
                <w:iCs/>
                <w:lang w:val="uk-UA"/>
              </w:rPr>
              <w:t xml:space="preserve">субсидування утеплення будівель, </w:t>
            </w:r>
          </w:p>
        </w:tc>
        <w:tc>
          <w:tcPr>
            <w:tcW w:w="4820" w:type="dxa"/>
          </w:tcPr>
          <w:p w14:paraId="7CAFF660" w14:textId="77777777" w:rsidR="00D666D0" w:rsidRPr="00B41AAC" w:rsidRDefault="00D666D0" w:rsidP="00F14A87">
            <w:pPr>
              <w:rPr>
                <w:iCs/>
                <w:lang w:val="en-US"/>
              </w:rPr>
            </w:pPr>
            <w:r w:rsidRPr="00B41AAC">
              <w:rPr>
                <w:iCs/>
                <w:lang w:val="en-US"/>
              </w:rPr>
              <w:t>subsidising the insulation of buildings,</w:t>
            </w:r>
          </w:p>
        </w:tc>
        <w:tc>
          <w:tcPr>
            <w:tcW w:w="4960" w:type="dxa"/>
          </w:tcPr>
          <w:p w14:paraId="058BB218" w14:textId="77777777" w:rsidR="00D666D0" w:rsidRPr="00B41AAC" w:rsidRDefault="00D666D0" w:rsidP="00F14A87">
            <w:pPr>
              <w:rPr>
                <w:iCs/>
                <w:lang w:val="en-US"/>
              </w:rPr>
            </w:pPr>
            <w:r w:rsidRPr="00B41AAC">
              <w:rPr>
                <w:iCs/>
                <w:lang w:val="en-US"/>
              </w:rPr>
              <w:t>construction to repair a roof,</w:t>
            </w:r>
          </w:p>
        </w:tc>
      </w:tr>
      <w:tr w:rsidR="00D666D0" w:rsidRPr="00B22837" w14:paraId="22ED4737" w14:textId="77777777" w:rsidTr="00D666D0">
        <w:tc>
          <w:tcPr>
            <w:tcW w:w="1277" w:type="dxa"/>
          </w:tcPr>
          <w:p w14:paraId="29070F51" w14:textId="77777777" w:rsidR="00D666D0" w:rsidRPr="00C54C34" w:rsidRDefault="00D666D0" w:rsidP="00F14A87">
            <w:pPr>
              <w:rPr>
                <w:iCs/>
                <w:lang w:val="en-US"/>
              </w:rPr>
            </w:pPr>
          </w:p>
        </w:tc>
        <w:tc>
          <w:tcPr>
            <w:tcW w:w="4252" w:type="dxa"/>
          </w:tcPr>
          <w:p w14:paraId="0EE36255" w14:textId="77777777" w:rsidR="00D666D0" w:rsidRPr="00B41AAC" w:rsidRDefault="00C04E7E" w:rsidP="00F14A87">
            <w:pPr>
              <w:rPr>
                <w:iCs/>
                <w:lang w:val="uk-UA"/>
              </w:rPr>
            </w:pPr>
            <w:r w:rsidRPr="00B41AAC">
              <w:rPr>
                <w:iCs/>
                <w:lang w:val="uk-UA"/>
              </w:rPr>
              <w:t>або припинення вирубки лісів.</w:t>
            </w:r>
          </w:p>
        </w:tc>
        <w:tc>
          <w:tcPr>
            <w:tcW w:w="4820" w:type="dxa"/>
          </w:tcPr>
          <w:p w14:paraId="44400A6E" w14:textId="77777777" w:rsidR="00D666D0" w:rsidRPr="005878E8" w:rsidRDefault="00D666D0" w:rsidP="00F14A87">
            <w:pPr>
              <w:rPr>
                <w:iCs/>
                <w:lang w:val="en-US"/>
              </w:rPr>
            </w:pPr>
            <w:r w:rsidRPr="00B41AAC">
              <w:rPr>
                <w:iCs/>
                <w:lang w:val="en-US"/>
              </w:rPr>
              <w:t>or stopping deforestation.</w:t>
            </w:r>
          </w:p>
        </w:tc>
        <w:tc>
          <w:tcPr>
            <w:tcW w:w="4960" w:type="dxa"/>
          </w:tcPr>
          <w:p w14:paraId="67DCF699" w14:textId="77777777" w:rsidR="00D666D0" w:rsidRPr="005878E8" w:rsidRDefault="00D666D0" w:rsidP="00F14A87">
            <w:pPr>
              <w:rPr>
                <w:iCs/>
                <w:lang w:val="en-US"/>
              </w:rPr>
            </w:pPr>
            <w:r w:rsidRPr="00B41AAC">
              <w:rPr>
                <w:iCs/>
                <w:lang w:val="en-US"/>
              </w:rPr>
              <w:t>and a growing tree.</w:t>
            </w:r>
          </w:p>
        </w:tc>
      </w:tr>
      <w:tr w:rsidR="00D666D0" w:rsidRPr="00F14A87" w14:paraId="41F2C8CC" w14:textId="77777777" w:rsidTr="00D666D0">
        <w:tc>
          <w:tcPr>
            <w:tcW w:w="1277" w:type="dxa"/>
          </w:tcPr>
          <w:p w14:paraId="03D1D796" w14:textId="77777777" w:rsidR="00D666D0" w:rsidRPr="00B22837" w:rsidRDefault="00D666D0" w:rsidP="00F14A87">
            <w:pPr>
              <w:rPr>
                <w:iCs/>
              </w:rPr>
            </w:pPr>
          </w:p>
        </w:tc>
        <w:tc>
          <w:tcPr>
            <w:tcW w:w="4252" w:type="dxa"/>
          </w:tcPr>
          <w:p w14:paraId="2448375D" w14:textId="7E622C34" w:rsidR="00D666D0" w:rsidRPr="00B41AAC" w:rsidRDefault="00C04E7E" w:rsidP="00F14A87">
            <w:pPr>
              <w:rPr>
                <w:iCs/>
                <w:lang w:val="uk-UA"/>
              </w:rPr>
            </w:pPr>
            <w:r w:rsidRPr="00B41AAC">
              <w:rPr>
                <w:iCs/>
                <w:lang w:val="uk-UA"/>
              </w:rPr>
              <w:t xml:space="preserve">Аби зупинити зміни </w:t>
            </w:r>
            <w:r w:rsidR="009906CC">
              <w:rPr>
                <w:iCs/>
                <w:lang w:val="uk-UA"/>
              </w:rPr>
              <w:t xml:space="preserve">клімату </w:t>
            </w:r>
            <w:r w:rsidRPr="00B41AAC">
              <w:rPr>
                <w:iCs/>
                <w:lang w:val="uk-UA"/>
              </w:rPr>
              <w:t xml:space="preserve">нам, напевно, знадобляться </w:t>
            </w:r>
            <w:r w:rsidRPr="00622C00">
              <w:rPr>
                <w:iCs/>
                <w:lang w:val="uk-UA"/>
              </w:rPr>
              <w:t xml:space="preserve">всі </w:t>
            </w:r>
            <w:r w:rsidR="00622C00">
              <w:rPr>
                <w:iCs/>
                <w:lang w:val="uk-UA"/>
              </w:rPr>
              <w:t>можливі політики</w:t>
            </w:r>
            <w:r w:rsidRPr="00622C00">
              <w:rPr>
                <w:iCs/>
                <w:lang w:val="uk-UA"/>
              </w:rPr>
              <w:t>.</w:t>
            </w:r>
          </w:p>
        </w:tc>
        <w:tc>
          <w:tcPr>
            <w:tcW w:w="4820" w:type="dxa"/>
          </w:tcPr>
          <w:p w14:paraId="0180A229" w14:textId="77777777" w:rsidR="00D666D0" w:rsidRPr="00B41AAC" w:rsidRDefault="00D666D0" w:rsidP="00F14A87">
            <w:pPr>
              <w:rPr>
                <w:iCs/>
                <w:lang w:val="en-US"/>
              </w:rPr>
            </w:pPr>
            <w:r w:rsidRPr="00B41AAC">
              <w:rPr>
                <w:iCs/>
                <w:lang w:val="en-US"/>
              </w:rPr>
              <w:t>To stop climate change, we probably need all of them together.</w:t>
            </w:r>
          </w:p>
        </w:tc>
        <w:tc>
          <w:tcPr>
            <w:tcW w:w="4960" w:type="dxa"/>
          </w:tcPr>
          <w:p w14:paraId="3ED9BB4A" w14:textId="77777777" w:rsidR="00D666D0" w:rsidRPr="00B41AAC" w:rsidRDefault="00D666D0" w:rsidP="00F14A87">
            <w:pPr>
              <w:rPr>
                <w:iCs/>
                <w:lang w:val="en-US"/>
              </w:rPr>
            </w:pPr>
            <w:r w:rsidRPr="00B41AAC">
              <w:rPr>
                <w:iCs/>
                <w:lang w:val="en-US"/>
              </w:rPr>
              <w:t>All policies together.</w:t>
            </w:r>
          </w:p>
        </w:tc>
      </w:tr>
    </w:tbl>
    <w:p w14:paraId="1A0E00EB" w14:textId="77777777" w:rsidR="00366F30" w:rsidRDefault="00366F30" w:rsidP="00366F30">
      <w:pPr>
        <w:rPr>
          <w:lang w:val="en-US"/>
        </w:rPr>
      </w:pPr>
    </w:p>
    <w:p w14:paraId="264603CD" w14:textId="77777777" w:rsidR="00AF7F5B" w:rsidRPr="00F14A87" w:rsidRDefault="00AF7F5B" w:rsidP="00366F30">
      <w:pPr>
        <w:rPr>
          <w:lang w:val="en-US"/>
        </w:rPr>
      </w:pPr>
    </w:p>
    <w:p w14:paraId="670C8D70" w14:textId="77777777" w:rsidR="00366F30" w:rsidRPr="00F14A87" w:rsidRDefault="00366F30" w:rsidP="00366F30">
      <w:pPr>
        <w:rPr>
          <w:lang w:val="en-US"/>
        </w:rPr>
      </w:pPr>
    </w:p>
    <w:p w14:paraId="679AE3D7" w14:textId="77777777" w:rsidR="00366F30" w:rsidRDefault="00366F30" w:rsidP="00366F30">
      <w:pPr>
        <w:spacing w:after="0"/>
        <w:jc w:val="center"/>
        <w:rPr>
          <w:b/>
          <w:lang w:val="de-DE"/>
        </w:rPr>
      </w:pPr>
      <w:r>
        <w:rPr>
          <w:b/>
          <w:lang w:val="de-DE"/>
        </w:rPr>
        <w:t xml:space="preserve">Climate Video Script </w:t>
      </w:r>
    </w:p>
    <w:p w14:paraId="3C23AD5C" w14:textId="77777777" w:rsidR="00366F30" w:rsidRDefault="00366F30" w:rsidP="00366F30"/>
    <w:tbl>
      <w:tblPr>
        <w:tblStyle w:val="TableGrid"/>
        <w:tblW w:w="15309" w:type="dxa"/>
        <w:tblInd w:w="-572" w:type="dxa"/>
        <w:tblLook w:val="04A0" w:firstRow="1" w:lastRow="0" w:firstColumn="1" w:lastColumn="0" w:noHBand="0" w:noVBand="1"/>
      </w:tblPr>
      <w:tblGrid>
        <w:gridCol w:w="1239"/>
        <w:gridCol w:w="4431"/>
        <w:gridCol w:w="4962"/>
        <w:gridCol w:w="4677"/>
      </w:tblGrid>
      <w:tr w:rsidR="00D666D0" w14:paraId="11AED2F3" w14:textId="77777777" w:rsidTr="00D666D0">
        <w:tc>
          <w:tcPr>
            <w:tcW w:w="1239" w:type="dxa"/>
          </w:tcPr>
          <w:p w14:paraId="3FBE7EBC" w14:textId="77777777" w:rsidR="00D666D0" w:rsidRDefault="00D666D0" w:rsidP="00715720">
            <w:pPr>
              <w:jc w:val="both"/>
              <w:rPr>
                <w:b/>
              </w:rPr>
            </w:pPr>
            <w:r>
              <w:rPr>
                <w:b/>
              </w:rPr>
              <w:t>Timestamp</w:t>
            </w:r>
          </w:p>
        </w:tc>
        <w:tc>
          <w:tcPr>
            <w:tcW w:w="4431" w:type="dxa"/>
          </w:tcPr>
          <w:p w14:paraId="0A10C3BF" w14:textId="77777777" w:rsidR="00D666D0" w:rsidRDefault="00D666D0" w:rsidP="00715720">
            <w:pPr>
              <w:jc w:val="both"/>
              <w:rPr>
                <w:b/>
              </w:rPr>
            </w:pPr>
            <w:r>
              <w:rPr>
                <w:b/>
              </w:rPr>
              <w:t>XXX</w:t>
            </w:r>
          </w:p>
        </w:tc>
        <w:tc>
          <w:tcPr>
            <w:tcW w:w="4962" w:type="dxa"/>
          </w:tcPr>
          <w:p w14:paraId="40323ADF" w14:textId="77777777" w:rsidR="00D666D0" w:rsidRPr="002D6C03" w:rsidRDefault="00D666D0" w:rsidP="002D6C03">
            <w:pPr>
              <w:rPr>
                <w:b/>
              </w:rPr>
            </w:pPr>
            <w:r w:rsidRPr="002D6C03">
              <w:rPr>
                <w:b/>
              </w:rPr>
              <w:t>English</w:t>
            </w:r>
          </w:p>
        </w:tc>
        <w:tc>
          <w:tcPr>
            <w:tcW w:w="4677" w:type="dxa"/>
          </w:tcPr>
          <w:p w14:paraId="62095799" w14:textId="77777777" w:rsidR="00D666D0" w:rsidRDefault="00D666D0" w:rsidP="002D6C03">
            <w:pPr>
              <w:rPr>
                <w:i/>
              </w:rPr>
            </w:pPr>
            <w:r>
              <w:rPr>
                <w:b/>
              </w:rPr>
              <w:t xml:space="preserve">Image </w:t>
            </w:r>
          </w:p>
          <w:p w14:paraId="1B727994" w14:textId="77777777" w:rsidR="00D666D0" w:rsidRDefault="00D666D0" w:rsidP="00715720">
            <w:pPr>
              <w:rPr>
                <w:b/>
              </w:rPr>
            </w:pPr>
          </w:p>
        </w:tc>
      </w:tr>
      <w:tr w:rsidR="00D666D0" w:rsidRPr="005E12C3" w14:paraId="7A64BE68" w14:textId="77777777" w:rsidTr="00D666D0">
        <w:tc>
          <w:tcPr>
            <w:tcW w:w="1239" w:type="dxa"/>
          </w:tcPr>
          <w:p w14:paraId="7ADF5FE2" w14:textId="77777777" w:rsidR="00D666D0" w:rsidRDefault="00D666D0" w:rsidP="00F14A87">
            <w:pPr>
              <w:jc w:val="both"/>
              <w:rPr>
                <w:b/>
              </w:rPr>
            </w:pPr>
          </w:p>
        </w:tc>
        <w:tc>
          <w:tcPr>
            <w:tcW w:w="4431" w:type="dxa"/>
          </w:tcPr>
          <w:p w14:paraId="666E565D" w14:textId="2E38EE15" w:rsidR="00D666D0" w:rsidRPr="005E04DE" w:rsidRDefault="00296CE6" w:rsidP="00296CE6">
            <w:pPr>
              <w:jc w:val="both"/>
              <w:rPr>
                <w:bCs/>
                <w:lang w:val="uk-UA"/>
              </w:rPr>
            </w:pPr>
            <w:r w:rsidRPr="005E04DE">
              <w:rPr>
                <w:bCs/>
                <w:lang w:val="uk-UA"/>
              </w:rPr>
              <w:t>За останні десятиріч</w:t>
            </w:r>
            <w:r w:rsidR="009906CC" w:rsidRPr="005E04DE">
              <w:rPr>
                <w:bCs/>
                <w:lang w:val="uk-UA"/>
              </w:rPr>
              <w:t>чя</w:t>
            </w:r>
            <w:r w:rsidRPr="005E04DE">
              <w:rPr>
                <w:bCs/>
                <w:lang w:val="uk-UA"/>
              </w:rPr>
              <w:t xml:space="preserve"> люди </w:t>
            </w:r>
            <w:r w:rsidR="00622C00">
              <w:rPr>
                <w:bCs/>
                <w:lang w:val="uk-UA"/>
              </w:rPr>
              <w:t>спалювали</w:t>
            </w:r>
            <w:r w:rsidR="00622C00" w:rsidRPr="00FF0BB0">
              <w:rPr>
                <w:bCs/>
                <w:lang w:val="uk-UA"/>
              </w:rPr>
              <w:t xml:space="preserve"> </w:t>
            </w:r>
            <w:r w:rsidRPr="00FF0BB0">
              <w:rPr>
                <w:bCs/>
                <w:lang w:val="uk-UA"/>
              </w:rPr>
              <w:t xml:space="preserve">все більше і більше </w:t>
            </w:r>
            <w:r w:rsidR="00622C00">
              <w:rPr>
                <w:bCs/>
                <w:lang w:val="uk-UA"/>
              </w:rPr>
              <w:t>викопного</w:t>
            </w:r>
            <w:r w:rsidR="00622C00" w:rsidRPr="005E04DE">
              <w:rPr>
                <w:bCs/>
                <w:lang w:val="uk-UA"/>
              </w:rPr>
              <w:t xml:space="preserve"> </w:t>
            </w:r>
            <w:r w:rsidRPr="005E04DE">
              <w:rPr>
                <w:bCs/>
                <w:lang w:val="uk-UA"/>
              </w:rPr>
              <w:t xml:space="preserve">палива, такого як вугілля, газ та нафта. </w:t>
            </w:r>
            <w:r w:rsidR="00F93B3D">
              <w:rPr>
                <w:bCs/>
                <w:lang w:val="uk-UA"/>
              </w:rPr>
              <w:t>У</w:t>
            </w:r>
            <w:r w:rsidR="00F93B3D" w:rsidRPr="005E04DE">
              <w:rPr>
                <w:bCs/>
                <w:lang w:val="uk-UA"/>
              </w:rPr>
              <w:t xml:space="preserve"> </w:t>
            </w:r>
            <w:r w:rsidR="00F93B3D">
              <w:rPr>
                <w:bCs/>
                <w:lang w:val="uk-UA"/>
              </w:rPr>
              <w:t xml:space="preserve">результаті </w:t>
            </w:r>
            <w:r w:rsidRPr="005E04DE">
              <w:rPr>
                <w:bCs/>
                <w:lang w:val="uk-UA"/>
              </w:rPr>
              <w:t xml:space="preserve">згоряння </w:t>
            </w:r>
            <w:r w:rsidR="00F93B3D">
              <w:rPr>
                <w:bCs/>
                <w:lang w:val="uk-UA"/>
              </w:rPr>
              <w:t>викопного</w:t>
            </w:r>
            <w:r w:rsidR="00F93B3D" w:rsidRPr="005E04DE">
              <w:rPr>
                <w:bCs/>
                <w:lang w:val="uk-UA"/>
              </w:rPr>
              <w:t xml:space="preserve"> </w:t>
            </w:r>
            <w:r w:rsidRPr="005E04DE">
              <w:rPr>
                <w:bCs/>
                <w:lang w:val="uk-UA"/>
              </w:rPr>
              <w:t xml:space="preserve">палива </w:t>
            </w:r>
            <w:r w:rsidR="00F93B3D">
              <w:rPr>
                <w:bCs/>
                <w:lang w:val="uk-UA"/>
              </w:rPr>
              <w:t xml:space="preserve">відбуваються </w:t>
            </w:r>
            <w:r w:rsidRPr="005E04DE">
              <w:rPr>
                <w:bCs/>
                <w:lang w:val="uk-UA"/>
              </w:rPr>
              <w:t>викид</w:t>
            </w:r>
            <w:r w:rsidR="00F93B3D">
              <w:rPr>
                <w:bCs/>
                <w:lang w:val="uk-UA"/>
              </w:rPr>
              <w:t>и</w:t>
            </w:r>
            <w:r w:rsidRPr="005E04DE">
              <w:rPr>
                <w:bCs/>
                <w:lang w:val="uk-UA"/>
              </w:rPr>
              <w:t xml:space="preserve"> </w:t>
            </w:r>
            <w:r w:rsidR="0092003A">
              <w:rPr>
                <w:bCs/>
                <w:lang w:val="uk-UA"/>
              </w:rPr>
              <w:t>двоокис</w:t>
            </w:r>
            <w:r w:rsidR="00F93B3D">
              <w:rPr>
                <w:bCs/>
                <w:lang w:val="uk-UA"/>
              </w:rPr>
              <w:t>у</w:t>
            </w:r>
            <w:r w:rsidR="0092003A">
              <w:rPr>
                <w:bCs/>
                <w:lang w:val="uk-UA"/>
              </w:rPr>
              <w:t xml:space="preserve"> вуглецю в</w:t>
            </w:r>
            <w:r w:rsidRPr="005E04DE">
              <w:rPr>
                <w:bCs/>
                <w:lang w:val="uk-UA"/>
              </w:rPr>
              <w:t xml:space="preserve"> атмосферу.</w:t>
            </w:r>
            <w:r w:rsidRPr="005E04DE">
              <w:rPr>
                <w:bCs/>
                <w:vertAlign w:val="subscript"/>
                <w:lang w:val="uk-UA"/>
              </w:rPr>
              <w:t xml:space="preserve"> </w:t>
            </w:r>
          </w:p>
        </w:tc>
        <w:tc>
          <w:tcPr>
            <w:tcW w:w="4962" w:type="dxa"/>
          </w:tcPr>
          <w:p w14:paraId="31F411F7" w14:textId="77777777" w:rsidR="00D666D0" w:rsidRPr="00434A19" w:rsidRDefault="00D666D0" w:rsidP="007466CD">
            <w:pPr>
              <w:jc w:val="both"/>
              <w:rPr>
                <w:b/>
                <w:lang w:val="en-US"/>
              </w:rPr>
            </w:pPr>
            <w:r w:rsidRPr="008A3F18">
              <w:rPr>
                <w:lang w:val="en-GB"/>
              </w:rPr>
              <w:t xml:space="preserve">Over the past decades, humans have been </w:t>
            </w:r>
            <w:r>
              <w:rPr>
                <w:lang w:val="en-US"/>
              </w:rPr>
              <w:t>burning</w:t>
            </w:r>
            <w:r w:rsidRPr="00A25BA6">
              <w:rPr>
                <w:lang w:val="en-US"/>
              </w:rPr>
              <w:t xml:space="preserve">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677" w:type="dxa"/>
          </w:tcPr>
          <w:p w14:paraId="7B6204F2" w14:textId="77777777" w:rsidR="00D666D0" w:rsidRPr="00872916" w:rsidRDefault="00D666D0"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r w:rsidR="00636F4A">
              <w:fldChar w:fldCharType="begin"/>
            </w:r>
            <w:r w:rsidR="00636F4A" w:rsidRPr="00245F87">
              <w:rPr>
                <w:lang w:val="en-US"/>
                <w:rPrChange w:id="25" w:author="Fabre  Adrien" w:date="2021-08-26T10:24:00Z">
                  <w:rPr/>
                </w:rPrChange>
              </w:rPr>
              <w:instrText xml:space="preserve"> HYPERLINK "https://www.temperaturerecord.org/" \h </w:instrText>
            </w:r>
            <w:r w:rsidR="00636F4A">
              <w:fldChar w:fldCharType="separate"/>
            </w:r>
            <w:r w:rsidRPr="00872916">
              <w:rPr>
                <w:rStyle w:val="Hyperlink"/>
                <w:lang w:val="en-US"/>
              </w:rPr>
              <w:t>https://www.temperaturerecord.org/</w:t>
            </w:r>
            <w:r w:rsidR="00636F4A">
              <w:rPr>
                <w:rStyle w:val="Hyperlink"/>
                <w:lang w:val="en-US"/>
              </w:rPr>
              <w:fldChar w:fldCharType="end"/>
            </w:r>
            <w:r w:rsidRPr="00872916">
              <w:rPr>
                <w:lang w:val="en-US"/>
              </w:rPr>
              <w:t xml:space="preserve"> )</w:t>
            </w:r>
          </w:p>
        </w:tc>
      </w:tr>
      <w:tr w:rsidR="00D666D0" w:rsidRPr="005E12C3" w14:paraId="31B54C3C" w14:textId="77777777" w:rsidTr="00D666D0">
        <w:trPr>
          <w:trHeight w:val="538"/>
        </w:trPr>
        <w:tc>
          <w:tcPr>
            <w:tcW w:w="1239" w:type="dxa"/>
          </w:tcPr>
          <w:p w14:paraId="05E99DC9" w14:textId="77777777" w:rsidR="00D666D0" w:rsidRPr="00C54C34" w:rsidRDefault="00D666D0" w:rsidP="002D6C03">
            <w:pPr>
              <w:jc w:val="both"/>
              <w:rPr>
                <w:lang w:val="en-US"/>
              </w:rPr>
            </w:pPr>
          </w:p>
        </w:tc>
        <w:tc>
          <w:tcPr>
            <w:tcW w:w="4431" w:type="dxa"/>
          </w:tcPr>
          <w:p w14:paraId="6E56E130" w14:textId="148EEBD5" w:rsidR="00D666D0" w:rsidRPr="00F75A6B" w:rsidRDefault="00296CE6" w:rsidP="002D6C03">
            <w:pPr>
              <w:jc w:val="both"/>
              <w:rPr>
                <w:lang w:val="uk-UA"/>
              </w:rPr>
            </w:pPr>
            <w:r>
              <w:rPr>
                <w:lang w:val="uk-UA"/>
              </w:rPr>
              <w:t xml:space="preserve">На сьогоднішній день, концентрація </w:t>
            </w:r>
            <w:r w:rsidR="00F75A6B" w:rsidRPr="00434A19">
              <w:rPr>
                <w:lang w:val="en-US"/>
              </w:rPr>
              <w:t>CO</w:t>
            </w:r>
            <w:r w:rsidR="00F75A6B" w:rsidRPr="00F75A6B">
              <w:rPr>
                <w:vertAlign w:val="subscript"/>
                <w:lang w:val="ru-RU"/>
              </w:rPr>
              <w:t>2</w:t>
            </w:r>
            <w:r w:rsidR="00F75A6B">
              <w:rPr>
                <w:lang w:val="ru-RU"/>
              </w:rPr>
              <w:t xml:space="preserve"> у атмосфері </w:t>
            </w:r>
            <w:r w:rsidR="00F75A6B">
              <w:rPr>
                <w:lang w:val="uk-UA"/>
              </w:rPr>
              <w:t>найбільша за останні 800</w:t>
            </w:r>
            <w:commentRangeStart w:id="26"/>
            <w:commentRangeEnd w:id="26"/>
            <w:r w:rsidR="00622C00">
              <w:rPr>
                <w:rStyle w:val="CommentReference"/>
              </w:rPr>
              <w:commentReference w:id="26"/>
            </w:r>
            <w:commentRangeStart w:id="27"/>
            <w:commentRangeEnd w:id="27"/>
            <w:r w:rsidR="00FF0BB0">
              <w:rPr>
                <w:rStyle w:val="CommentReference"/>
              </w:rPr>
              <w:commentReference w:id="27"/>
            </w:r>
            <w:r w:rsidR="00622C00">
              <w:rPr>
                <w:lang w:val="uk-UA"/>
              </w:rPr>
              <w:t xml:space="preserve"> </w:t>
            </w:r>
            <w:r w:rsidR="00F75A6B">
              <w:rPr>
                <w:lang w:val="uk-UA"/>
              </w:rPr>
              <w:t>000 років.</w:t>
            </w:r>
          </w:p>
        </w:tc>
        <w:tc>
          <w:tcPr>
            <w:tcW w:w="4962" w:type="dxa"/>
          </w:tcPr>
          <w:p w14:paraId="1609DEFC" w14:textId="77777777" w:rsidR="00D666D0" w:rsidRPr="00A25BA6" w:rsidRDefault="00D666D0"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677" w:type="dxa"/>
          </w:tcPr>
          <w:p w14:paraId="13BC166F" w14:textId="77777777" w:rsidR="00D666D0" w:rsidRPr="00872916" w:rsidRDefault="00D666D0" w:rsidP="002D6C03">
            <w:pPr>
              <w:rPr>
                <w:lang w:val="en-US"/>
              </w:rPr>
            </w:pPr>
            <w:r w:rsidRPr="00872916">
              <w:rPr>
                <w:lang w:val="en-US"/>
              </w:rPr>
              <w:t>Unzoom to show graph of concentration over 800,000 years</w:t>
            </w:r>
          </w:p>
        </w:tc>
      </w:tr>
      <w:tr w:rsidR="00D666D0" w:rsidRPr="005E12C3" w14:paraId="7DC2B03C" w14:textId="77777777" w:rsidTr="00D666D0">
        <w:trPr>
          <w:trHeight w:val="536"/>
        </w:trPr>
        <w:tc>
          <w:tcPr>
            <w:tcW w:w="1239" w:type="dxa"/>
          </w:tcPr>
          <w:p w14:paraId="133A5E36" w14:textId="77777777" w:rsidR="00D666D0" w:rsidRPr="00C54C34" w:rsidRDefault="00D666D0" w:rsidP="00F14A87">
            <w:pPr>
              <w:jc w:val="both"/>
              <w:rPr>
                <w:lang w:val="en-US"/>
              </w:rPr>
            </w:pPr>
          </w:p>
        </w:tc>
        <w:tc>
          <w:tcPr>
            <w:tcW w:w="4431" w:type="dxa"/>
          </w:tcPr>
          <w:p w14:paraId="413CEAE0" w14:textId="6409027B" w:rsidR="00D666D0" w:rsidRPr="00B42789" w:rsidRDefault="00B42789" w:rsidP="00F14A87">
            <w:pPr>
              <w:jc w:val="both"/>
              <w:rPr>
                <w:lang w:val="uk-UA"/>
              </w:rPr>
            </w:pPr>
            <w:r>
              <w:rPr>
                <w:lang w:val="uk-UA"/>
              </w:rPr>
              <w:t xml:space="preserve">І </w:t>
            </w:r>
            <w:r w:rsidR="009906CC">
              <w:rPr>
                <w:lang w:val="uk-UA"/>
              </w:rPr>
              <w:t>саме</w:t>
            </w:r>
            <w:r>
              <w:rPr>
                <w:lang w:val="uk-UA"/>
              </w:rPr>
              <w:t xml:space="preserve"> концентрація парникових газів, таких як </w:t>
            </w:r>
            <w:r w:rsidR="009906CC">
              <w:rPr>
                <w:lang w:val="uk-UA"/>
              </w:rPr>
              <w:t xml:space="preserve">двоокис </w:t>
            </w:r>
            <w:r>
              <w:rPr>
                <w:lang w:val="uk-UA"/>
              </w:rPr>
              <w:t>вуглец</w:t>
            </w:r>
            <w:r w:rsidR="009906CC">
              <w:rPr>
                <w:lang w:val="uk-UA"/>
              </w:rPr>
              <w:t>ю</w:t>
            </w:r>
            <w:r>
              <w:rPr>
                <w:lang w:val="uk-UA"/>
              </w:rPr>
              <w:t xml:space="preserve">, </w:t>
            </w:r>
            <w:r w:rsidR="009906CC">
              <w:rPr>
                <w:rStyle w:val="jlqj4b"/>
                <w:lang w:val="uk-UA"/>
              </w:rPr>
              <w:t xml:space="preserve">впливає на </w:t>
            </w:r>
            <w:r w:rsidR="005C3254">
              <w:rPr>
                <w:rStyle w:val="jlqj4b"/>
                <w:lang w:val="uk-UA"/>
              </w:rPr>
              <w:t xml:space="preserve">середню </w:t>
            </w:r>
            <w:r w:rsidR="009906CC">
              <w:rPr>
                <w:rStyle w:val="jlqj4b"/>
                <w:lang w:val="uk-UA"/>
              </w:rPr>
              <w:t xml:space="preserve">глобальну </w:t>
            </w:r>
            <w:r>
              <w:rPr>
                <w:lang w:val="uk-UA"/>
              </w:rPr>
              <w:t>температуру.</w:t>
            </w:r>
          </w:p>
        </w:tc>
        <w:tc>
          <w:tcPr>
            <w:tcW w:w="4962" w:type="dxa"/>
          </w:tcPr>
          <w:p w14:paraId="590B6220" w14:textId="2CFC7FE9" w:rsidR="00D666D0" w:rsidRPr="00A25BA6" w:rsidRDefault="00D666D0"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w:t>
            </w:r>
            <w:commentRangeStart w:id="28"/>
            <w:r w:rsidRPr="00A25BA6">
              <w:rPr>
                <w:lang w:val="en-US"/>
              </w:rPr>
              <w:t xml:space="preserve">global </w:t>
            </w:r>
            <w:r w:rsidR="005C3254">
              <w:rPr>
                <w:lang w:val="en-US"/>
              </w:rPr>
              <w:t>a</w:t>
            </w:r>
            <w:r w:rsidR="005C3254" w:rsidRPr="008A3F18">
              <w:rPr>
                <w:lang w:val="en-GB"/>
              </w:rPr>
              <w:t xml:space="preserve">verage </w:t>
            </w:r>
            <w:r w:rsidRPr="00A25BA6">
              <w:rPr>
                <w:lang w:val="en-US"/>
              </w:rPr>
              <w:t>temperature</w:t>
            </w:r>
            <w:commentRangeEnd w:id="28"/>
            <w:r w:rsidR="005C3254">
              <w:rPr>
                <w:rStyle w:val="CommentReference"/>
              </w:rPr>
              <w:commentReference w:id="28"/>
            </w:r>
            <w:r w:rsidRPr="00A25BA6">
              <w:rPr>
                <w:lang w:val="en-US"/>
              </w:rPr>
              <w:t>.</w:t>
            </w:r>
          </w:p>
        </w:tc>
        <w:tc>
          <w:tcPr>
            <w:tcW w:w="4677" w:type="dxa"/>
          </w:tcPr>
          <w:p w14:paraId="24C03BCB" w14:textId="77777777" w:rsidR="00D666D0" w:rsidRPr="00872916" w:rsidRDefault="00D666D0" w:rsidP="002D6C03">
            <w:pPr>
              <w:rPr>
                <w:lang w:val="en-US"/>
              </w:rPr>
            </w:pPr>
            <w:r w:rsidRPr="00872916">
              <w:rPr>
                <w:lang w:val="en-US"/>
              </w:rPr>
              <w:t xml:space="preserve">Show graph of temperatures (e.g. using </w:t>
            </w:r>
            <w:r w:rsidR="00636F4A">
              <w:fldChar w:fldCharType="begin"/>
            </w:r>
            <w:r w:rsidR="00636F4A" w:rsidRPr="00245F87">
              <w:rPr>
                <w:lang w:val="en-US"/>
                <w:rPrChange w:id="29" w:author="Fabre  Adrien" w:date="2021-08-26T10:24:00Z">
                  <w:rPr/>
                </w:rPrChange>
              </w:rPr>
              <w:instrText xml:space="preserve"> HYPERLINK "https://www.temperaturerecord.org/" \h </w:instrText>
            </w:r>
            <w:r w:rsidR="00636F4A">
              <w:fldChar w:fldCharType="separate"/>
            </w:r>
            <w:r w:rsidRPr="00872916">
              <w:rPr>
                <w:rStyle w:val="Hyperlink"/>
                <w:lang w:val="en-US"/>
              </w:rPr>
              <w:t>https://www.temperaturerecord.org/</w:t>
            </w:r>
            <w:r w:rsidR="00636F4A">
              <w:rPr>
                <w:rStyle w:val="Hyperlink"/>
                <w:lang w:val="en-US"/>
              </w:rPr>
              <w:fldChar w:fldCharType="end"/>
            </w:r>
            <w:r w:rsidRPr="00872916">
              <w:rPr>
                <w:lang w:val="en-US"/>
              </w:rPr>
              <w:t xml:space="preserve"> )</w:t>
            </w:r>
          </w:p>
        </w:tc>
      </w:tr>
      <w:tr w:rsidR="00D666D0" w:rsidRPr="005E12C3" w14:paraId="34042ECD" w14:textId="77777777" w:rsidTr="00D666D0">
        <w:tc>
          <w:tcPr>
            <w:tcW w:w="1239" w:type="dxa"/>
          </w:tcPr>
          <w:p w14:paraId="30EFF7AB" w14:textId="77777777" w:rsidR="00D666D0" w:rsidRPr="00C54C34" w:rsidRDefault="00D666D0" w:rsidP="00F14A87">
            <w:pPr>
              <w:rPr>
                <w:lang w:val="en-US"/>
              </w:rPr>
            </w:pPr>
          </w:p>
        </w:tc>
        <w:tc>
          <w:tcPr>
            <w:tcW w:w="4431" w:type="dxa"/>
          </w:tcPr>
          <w:p w14:paraId="00FD16FE" w14:textId="70F2BF9B" w:rsidR="00D666D0" w:rsidRPr="00B42789" w:rsidRDefault="006D1345" w:rsidP="00B42789">
            <w:pPr>
              <w:rPr>
                <w:lang w:val="uk-UA"/>
              </w:rPr>
            </w:pPr>
            <w:r>
              <w:rPr>
                <w:rStyle w:val="jlqj4b"/>
                <w:lang w:val="uk-UA"/>
              </w:rPr>
              <w:t xml:space="preserve">Кліматологи </w:t>
            </w:r>
            <w:r w:rsidRPr="005C3254">
              <w:rPr>
                <w:rStyle w:val="jlqj4b"/>
                <w:lang w:val="uk-UA"/>
              </w:rPr>
              <w:t>сходяться на думці</w:t>
            </w:r>
            <w:r w:rsidR="00B42789" w:rsidRPr="005C3254">
              <w:rPr>
                <w:lang w:val="uk-UA"/>
              </w:rPr>
              <w:t>:</w:t>
            </w:r>
            <w:r w:rsidR="00B42789">
              <w:rPr>
                <w:lang w:val="uk-UA"/>
              </w:rPr>
              <w:t xml:space="preserve"> </w:t>
            </w:r>
            <w:r>
              <w:rPr>
                <w:rStyle w:val="jlqj4b"/>
                <w:lang w:val="uk-UA"/>
              </w:rPr>
              <w:t xml:space="preserve">накопичення </w:t>
            </w:r>
            <w:r w:rsidR="00B42789">
              <w:rPr>
                <w:lang w:val="uk-UA"/>
              </w:rPr>
              <w:t>парникових газів</w:t>
            </w:r>
            <w:r w:rsidRPr="005C3254">
              <w:rPr>
                <w:lang w:val="uk-UA"/>
              </w:rPr>
              <w:t>,</w:t>
            </w:r>
            <w:r w:rsidR="00B42789" w:rsidRPr="005C3254">
              <w:rPr>
                <w:lang w:val="uk-UA"/>
              </w:rPr>
              <w:t xml:space="preserve"> </w:t>
            </w:r>
            <w:r w:rsidRPr="005C3254">
              <w:rPr>
                <w:rStyle w:val="jlqj4b"/>
                <w:lang w:val="uk-UA"/>
              </w:rPr>
              <w:t xml:space="preserve">що </w:t>
            </w:r>
            <w:r w:rsidR="00F93B3D">
              <w:rPr>
                <w:rStyle w:val="jlqj4b"/>
                <w:lang w:val="uk-UA"/>
              </w:rPr>
              <w:t>утворюються</w:t>
            </w:r>
            <w:r w:rsidR="005C3254" w:rsidRPr="005C3254">
              <w:rPr>
                <w:rStyle w:val="jlqj4b"/>
                <w:lang w:val="uk-UA"/>
              </w:rPr>
              <w:t xml:space="preserve"> </w:t>
            </w:r>
            <w:r w:rsidRPr="005C3254">
              <w:rPr>
                <w:rStyle w:val="jlqj4b"/>
                <w:lang w:val="uk-UA"/>
              </w:rPr>
              <w:t>в результаті діяльності людини</w:t>
            </w:r>
            <w:r>
              <w:rPr>
                <w:rStyle w:val="jlqj4b"/>
                <w:lang w:val="uk-UA"/>
              </w:rPr>
              <w:t>,</w:t>
            </w:r>
            <w:r w:rsidR="00B42789" w:rsidRPr="00B42789">
              <w:rPr>
                <w:lang w:val="uk-UA"/>
              </w:rPr>
              <w:t xml:space="preserve"> спричиняє зміни</w:t>
            </w:r>
            <w:r>
              <w:rPr>
                <w:lang w:val="uk-UA"/>
              </w:rPr>
              <w:t xml:space="preserve"> </w:t>
            </w:r>
            <w:r>
              <w:rPr>
                <w:rStyle w:val="jlqj4b"/>
                <w:lang w:val="uk-UA"/>
              </w:rPr>
              <w:t>клімату</w:t>
            </w:r>
            <w:r w:rsidR="00B42789" w:rsidRPr="00B42789">
              <w:rPr>
                <w:lang w:val="uk-UA"/>
              </w:rPr>
              <w:t>.</w:t>
            </w:r>
          </w:p>
        </w:tc>
        <w:tc>
          <w:tcPr>
            <w:tcW w:w="4962" w:type="dxa"/>
          </w:tcPr>
          <w:p w14:paraId="043093FA" w14:textId="77777777" w:rsidR="00D666D0" w:rsidRDefault="00D666D0" w:rsidP="002D6C03">
            <w:pPr>
              <w:jc w:val="both"/>
              <w:rPr>
                <w:lang w:val="en-US"/>
              </w:rPr>
            </w:pPr>
            <w:r w:rsidRPr="00A25BA6">
              <w:rPr>
                <w:lang w:val="en-US"/>
              </w:rPr>
              <w:t>Climate scientists agree: the build-up of greenhouse gases released by human activity in the atmosphere causes climate change.</w:t>
            </w:r>
          </w:p>
          <w:p w14:paraId="0867C6C6" w14:textId="49A2A9B3" w:rsidR="009906CC" w:rsidRPr="00A25BA6" w:rsidRDefault="009906CC" w:rsidP="002D6C03">
            <w:pPr>
              <w:jc w:val="both"/>
              <w:rPr>
                <w:lang w:val="en-US"/>
              </w:rPr>
            </w:pPr>
          </w:p>
        </w:tc>
        <w:tc>
          <w:tcPr>
            <w:tcW w:w="4677" w:type="dxa"/>
          </w:tcPr>
          <w:p w14:paraId="10414BC3" w14:textId="77777777" w:rsidR="00D666D0" w:rsidRPr="00872916" w:rsidRDefault="00D666D0" w:rsidP="002D6C03">
            <w:pPr>
              <w:rPr>
                <w:lang w:val="en-US"/>
              </w:rPr>
            </w:pPr>
          </w:p>
        </w:tc>
      </w:tr>
      <w:tr w:rsidR="00D666D0" w:rsidRPr="005E12C3" w14:paraId="3DA8B22E" w14:textId="77777777" w:rsidTr="00D666D0">
        <w:tc>
          <w:tcPr>
            <w:tcW w:w="1239" w:type="dxa"/>
          </w:tcPr>
          <w:p w14:paraId="1F843E16" w14:textId="77777777" w:rsidR="00D666D0" w:rsidRPr="00C54C34" w:rsidRDefault="00D666D0" w:rsidP="00F14A87">
            <w:pPr>
              <w:rPr>
                <w:lang w:val="en-US"/>
              </w:rPr>
            </w:pPr>
          </w:p>
        </w:tc>
        <w:tc>
          <w:tcPr>
            <w:tcW w:w="4431" w:type="dxa"/>
          </w:tcPr>
          <w:p w14:paraId="2F4E9863" w14:textId="437090C6" w:rsidR="00D666D0" w:rsidRPr="00B42789" w:rsidRDefault="00B42789" w:rsidP="00F14A87">
            <w:pPr>
              <w:rPr>
                <w:lang w:val="uk-UA"/>
              </w:rPr>
            </w:pPr>
            <w:r>
              <w:rPr>
                <w:lang w:val="uk-UA"/>
              </w:rPr>
              <w:t xml:space="preserve">Швидкий перехід від </w:t>
            </w:r>
            <w:r w:rsidR="006D1345">
              <w:rPr>
                <w:lang w:val="uk-UA"/>
              </w:rPr>
              <w:t xml:space="preserve">викопного </w:t>
            </w:r>
            <w:r>
              <w:rPr>
                <w:lang w:val="uk-UA"/>
              </w:rPr>
              <w:t xml:space="preserve">палива можливий і може </w:t>
            </w:r>
            <w:r w:rsidR="006D1345">
              <w:rPr>
                <w:lang w:val="uk-UA"/>
              </w:rPr>
              <w:t xml:space="preserve">стримати </w:t>
            </w:r>
            <w:r>
              <w:rPr>
                <w:lang w:val="uk-UA"/>
              </w:rPr>
              <w:t xml:space="preserve">глобальне потепління </w:t>
            </w:r>
            <w:r w:rsidR="006D1345">
              <w:rPr>
                <w:lang w:val="uk-UA"/>
              </w:rPr>
              <w:t>нижче</w:t>
            </w:r>
            <w:r>
              <w:rPr>
                <w:lang w:val="uk-UA"/>
              </w:rPr>
              <w:t xml:space="preserve"> </w:t>
            </w:r>
            <w:r w:rsidRPr="00B42789">
              <w:rPr>
                <w:lang w:val="ru-RU"/>
              </w:rPr>
              <w:t>2°</w:t>
            </w:r>
            <w:r w:rsidRPr="00A25BA6">
              <w:rPr>
                <w:lang w:val="en-US"/>
              </w:rPr>
              <w:t>C</w:t>
            </w:r>
            <w:r>
              <w:rPr>
                <w:lang w:val="uk-UA"/>
              </w:rPr>
              <w:t>.</w:t>
            </w:r>
          </w:p>
        </w:tc>
        <w:tc>
          <w:tcPr>
            <w:tcW w:w="4962" w:type="dxa"/>
          </w:tcPr>
          <w:p w14:paraId="7538ED9C" w14:textId="77777777" w:rsidR="00D666D0" w:rsidRPr="00A25BA6" w:rsidRDefault="00D666D0" w:rsidP="00F14A87">
            <w:pPr>
              <w:rPr>
                <w:lang w:val="en-US"/>
              </w:rPr>
            </w:pPr>
            <w:r w:rsidRPr="00A25BA6">
              <w:rPr>
                <w:lang w:val="en-US"/>
              </w:rPr>
              <w:t>A rapid transition away from fossil fuels is possible and coul</w:t>
            </w:r>
            <w:r>
              <w:rPr>
                <w:lang w:val="en-US"/>
              </w:rPr>
              <w:t xml:space="preserve">d contain global warming below </w:t>
            </w:r>
            <w:r w:rsidRPr="00A25BA6">
              <w:rPr>
                <w:lang w:val="en-US"/>
              </w:rPr>
              <w:t>2°C.</w:t>
            </w:r>
          </w:p>
        </w:tc>
        <w:tc>
          <w:tcPr>
            <w:tcW w:w="4677" w:type="dxa"/>
          </w:tcPr>
          <w:p w14:paraId="2400617D" w14:textId="77777777" w:rsidR="00D666D0" w:rsidRPr="00872916" w:rsidRDefault="00D666D0" w:rsidP="00F14A87">
            <w:pPr>
              <w:rPr>
                <w:lang w:val="en-US"/>
              </w:rPr>
            </w:pPr>
            <w:r w:rsidRPr="00872916">
              <w:rPr>
                <w:lang w:val="en-US"/>
              </w:rPr>
              <w:t>Extends graph of temperatures with 2°C scenario (e.g. using the figure below), and some windpanels and trees on the side</w:t>
            </w:r>
          </w:p>
        </w:tc>
      </w:tr>
      <w:tr w:rsidR="00D666D0" w:rsidRPr="005E12C3" w14:paraId="0995BE4D" w14:textId="77777777" w:rsidTr="00D666D0">
        <w:tc>
          <w:tcPr>
            <w:tcW w:w="1239" w:type="dxa"/>
          </w:tcPr>
          <w:p w14:paraId="0BC86A47" w14:textId="77777777" w:rsidR="00D666D0" w:rsidRPr="00C54C34" w:rsidRDefault="00D666D0" w:rsidP="00F14A87">
            <w:pPr>
              <w:rPr>
                <w:lang w:val="en-US"/>
              </w:rPr>
            </w:pPr>
          </w:p>
        </w:tc>
        <w:tc>
          <w:tcPr>
            <w:tcW w:w="4431" w:type="dxa"/>
          </w:tcPr>
          <w:p w14:paraId="22A1D7EC" w14:textId="1646971B" w:rsidR="00D666D0" w:rsidRPr="00B42789" w:rsidRDefault="00B42789" w:rsidP="00F14A87">
            <w:pPr>
              <w:rPr>
                <w:lang w:val="ru-RU"/>
              </w:rPr>
            </w:pPr>
            <w:r>
              <w:rPr>
                <w:lang w:val="uk-UA"/>
              </w:rPr>
              <w:t>Але якщо викид</w:t>
            </w:r>
            <w:r w:rsidR="006D1345">
              <w:rPr>
                <w:lang w:val="uk-UA"/>
              </w:rPr>
              <w:t>и</w:t>
            </w:r>
            <w:r>
              <w:rPr>
                <w:lang w:val="uk-UA"/>
              </w:rPr>
              <w:t xml:space="preserve"> парникових газів </w:t>
            </w:r>
            <w:r w:rsidR="005C3254">
              <w:rPr>
                <w:rStyle w:val="jlqj4b"/>
                <w:lang w:val="uk-UA"/>
              </w:rPr>
              <w:t xml:space="preserve"> зростати</w:t>
            </w:r>
            <w:r w:rsidR="00191E22">
              <w:rPr>
                <w:rStyle w:val="jlqj4b"/>
                <w:lang w:val="uk-UA"/>
              </w:rPr>
              <w:t>муть</w:t>
            </w:r>
            <w:r w:rsidR="005C3254">
              <w:rPr>
                <w:rStyle w:val="jlqj4b"/>
                <w:lang w:val="uk-UA"/>
              </w:rPr>
              <w:t xml:space="preserve"> як зараз</w:t>
            </w:r>
            <w:r w:rsidR="006D1345">
              <w:rPr>
                <w:rStyle w:val="jlqj4b"/>
                <w:lang w:val="uk-UA"/>
              </w:rPr>
              <w:t xml:space="preserve">, </w:t>
            </w:r>
            <w:r>
              <w:rPr>
                <w:lang w:val="uk-UA"/>
              </w:rPr>
              <w:t xml:space="preserve"> глобальне потепління </w:t>
            </w:r>
            <w:r w:rsidR="006D1345">
              <w:rPr>
                <w:lang w:val="uk-UA"/>
              </w:rPr>
              <w:t xml:space="preserve">сягне </w:t>
            </w:r>
            <w:r w:rsidRPr="00B42789">
              <w:rPr>
                <w:lang w:val="ru-RU"/>
              </w:rPr>
              <w:t>4°</w:t>
            </w:r>
            <w:r>
              <w:rPr>
                <w:lang w:val="en-US"/>
              </w:rPr>
              <w:t>C</w:t>
            </w:r>
            <w:r w:rsidRPr="00B42789">
              <w:rPr>
                <w:lang w:val="ru-RU"/>
              </w:rPr>
              <w:t xml:space="preserve"> </w:t>
            </w:r>
            <w:r>
              <w:rPr>
                <w:lang w:val="uk-UA"/>
              </w:rPr>
              <w:t>у</w:t>
            </w:r>
            <w:r w:rsidRPr="00B42789">
              <w:rPr>
                <w:lang w:val="ru-RU"/>
              </w:rPr>
              <w:t xml:space="preserve"> 2100</w:t>
            </w:r>
            <w:r>
              <w:rPr>
                <w:lang w:val="ru-RU"/>
              </w:rPr>
              <w:t xml:space="preserve"> році</w:t>
            </w:r>
            <w:r w:rsidRPr="00B42789">
              <w:rPr>
                <w:lang w:val="ru-RU"/>
              </w:rPr>
              <w:t xml:space="preserve"> </w:t>
            </w:r>
            <w:r>
              <w:rPr>
                <w:lang w:val="uk-UA"/>
              </w:rPr>
              <w:t>і</w:t>
            </w:r>
            <w:r w:rsidRPr="00B42789">
              <w:rPr>
                <w:lang w:val="ru-RU"/>
              </w:rPr>
              <w:t xml:space="preserve"> 7°</w:t>
            </w:r>
            <w:r>
              <w:rPr>
                <w:lang w:val="en-US"/>
              </w:rPr>
              <w:t>C</w:t>
            </w:r>
            <w:r w:rsidRPr="00B42789">
              <w:rPr>
                <w:lang w:val="ru-RU"/>
              </w:rPr>
              <w:t xml:space="preserve"> </w:t>
            </w:r>
            <w:r>
              <w:rPr>
                <w:lang w:val="uk-UA"/>
              </w:rPr>
              <w:t>у</w:t>
            </w:r>
            <w:r w:rsidRPr="00B42789">
              <w:rPr>
                <w:lang w:val="ru-RU"/>
              </w:rPr>
              <w:t xml:space="preserve"> 2200.</w:t>
            </w:r>
          </w:p>
        </w:tc>
        <w:tc>
          <w:tcPr>
            <w:tcW w:w="4962" w:type="dxa"/>
          </w:tcPr>
          <w:p w14:paraId="35E54011" w14:textId="77777777" w:rsidR="00D666D0" w:rsidRPr="00A25BA6" w:rsidRDefault="00D666D0"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677" w:type="dxa"/>
          </w:tcPr>
          <w:p w14:paraId="36D7A305" w14:textId="77777777" w:rsidR="00D666D0" w:rsidRPr="00872916" w:rsidRDefault="00D666D0" w:rsidP="00F14A87">
            <w:pPr>
              <w:rPr>
                <w:lang w:val="en-US"/>
              </w:rPr>
            </w:pPr>
            <w:r w:rsidRPr="00872916">
              <w:rPr>
                <w:lang w:val="en-US"/>
              </w:rPr>
              <w:t>Keep previous graph but adds a +4°C scenario (e.g. using the figure below), and on the side now there is a polluting car and a coal power plant / factory</w:t>
            </w:r>
          </w:p>
        </w:tc>
      </w:tr>
      <w:tr w:rsidR="00D666D0" w:rsidRPr="002D6C03" w14:paraId="516902CF" w14:textId="77777777" w:rsidTr="00D666D0">
        <w:tc>
          <w:tcPr>
            <w:tcW w:w="1239" w:type="dxa"/>
          </w:tcPr>
          <w:p w14:paraId="50B24E63" w14:textId="77777777" w:rsidR="00D666D0" w:rsidRPr="00C54C34" w:rsidRDefault="00D666D0" w:rsidP="00F14A87">
            <w:pPr>
              <w:rPr>
                <w:b/>
                <w:i/>
                <w:iCs/>
                <w:lang w:val="en-US"/>
              </w:rPr>
            </w:pPr>
          </w:p>
        </w:tc>
        <w:tc>
          <w:tcPr>
            <w:tcW w:w="4431" w:type="dxa"/>
          </w:tcPr>
          <w:p w14:paraId="63761191" w14:textId="74402DD2" w:rsidR="00D666D0" w:rsidRPr="00B42789" w:rsidRDefault="00B42789" w:rsidP="00F14A87">
            <w:pPr>
              <w:rPr>
                <w:iCs/>
                <w:lang w:val="uk-UA"/>
              </w:rPr>
            </w:pPr>
            <w:r>
              <w:rPr>
                <w:iCs/>
                <w:lang w:val="uk-UA"/>
              </w:rPr>
              <w:t xml:space="preserve">Здається, що це станеться ще нескоро, але зміни </w:t>
            </w:r>
            <w:r w:rsidR="006D1345">
              <w:rPr>
                <w:iCs/>
                <w:lang w:val="uk-UA"/>
              </w:rPr>
              <w:t xml:space="preserve">клімату вже зараз </w:t>
            </w:r>
            <w:r>
              <w:rPr>
                <w:iCs/>
                <w:lang w:val="uk-UA"/>
              </w:rPr>
              <w:t>впливають на нас і місця, де ми живемо.</w:t>
            </w:r>
          </w:p>
        </w:tc>
        <w:tc>
          <w:tcPr>
            <w:tcW w:w="4962" w:type="dxa"/>
          </w:tcPr>
          <w:p w14:paraId="438CCD34" w14:textId="77777777" w:rsidR="00D666D0" w:rsidRDefault="00D666D0"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A92274" w14:textId="77777777" w:rsidR="00D666D0" w:rsidRPr="00141C9B" w:rsidRDefault="00D666D0" w:rsidP="00F14A87">
            <w:pPr>
              <w:rPr>
                <w:i/>
                <w:lang w:val="en-US"/>
              </w:rPr>
            </w:pPr>
            <w:r>
              <w:rPr>
                <w:lang w:val="en-US"/>
              </w:rPr>
              <w:lastRenderedPageBreak/>
              <w:t xml:space="preserve">    - </w:t>
            </w:r>
          </w:p>
        </w:tc>
        <w:tc>
          <w:tcPr>
            <w:tcW w:w="4677" w:type="dxa"/>
          </w:tcPr>
          <w:p w14:paraId="729B7875" w14:textId="77777777" w:rsidR="00D666D0" w:rsidRPr="00F14A87" w:rsidRDefault="00D666D0" w:rsidP="00F14A87">
            <w:pPr>
              <w:rPr>
                <w:b/>
                <w:iCs/>
                <w:lang w:val="en-US"/>
              </w:rPr>
            </w:pPr>
          </w:p>
        </w:tc>
      </w:tr>
      <w:tr w:rsidR="00AF7F5B" w:rsidRPr="005E12C3" w14:paraId="485AC0C6" w14:textId="77777777" w:rsidTr="00D666D0">
        <w:trPr>
          <w:trHeight w:val="270"/>
        </w:trPr>
        <w:tc>
          <w:tcPr>
            <w:tcW w:w="1239" w:type="dxa"/>
          </w:tcPr>
          <w:p w14:paraId="449DA507" w14:textId="77777777" w:rsidR="00AF7F5B" w:rsidRPr="005E04DE" w:rsidRDefault="00AF7F5B" w:rsidP="005E04DE">
            <w:pPr>
              <w:ind w:left="360"/>
              <w:rPr>
                <w:b/>
              </w:rPr>
            </w:pPr>
          </w:p>
        </w:tc>
        <w:tc>
          <w:tcPr>
            <w:tcW w:w="4431" w:type="dxa"/>
          </w:tcPr>
          <w:p w14:paraId="6ED0D19C" w14:textId="365B352F" w:rsidR="00AF7F5B" w:rsidRPr="005E04DE" w:rsidRDefault="00B42789" w:rsidP="005E04DE">
            <w:pPr>
              <w:ind w:left="360"/>
            </w:pPr>
            <w:r w:rsidRPr="005E04DE">
              <w:rPr>
                <w:lang w:val="uk-UA"/>
              </w:rPr>
              <w:t>Середн</w:t>
            </w:r>
            <w:r w:rsidR="006D1345" w:rsidRPr="005E04DE">
              <w:rPr>
                <w:lang w:val="uk-UA"/>
              </w:rPr>
              <w:t xml:space="preserve">і </w:t>
            </w:r>
            <w:r w:rsidRPr="005E04DE">
              <w:rPr>
                <w:lang w:val="uk-UA"/>
              </w:rPr>
              <w:t>температур</w:t>
            </w:r>
            <w:r w:rsidR="006D1345" w:rsidRPr="005E04DE">
              <w:rPr>
                <w:lang w:val="uk-UA"/>
              </w:rPr>
              <w:t>и</w:t>
            </w:r>
            <w:r w:rsidRPr="005E04DE">
              <w:rPr>
                <w:lang w:val="uk-UA"/>
              </w:rPr>
              <w:t xml:space="preserve"> </w:t>
            </w:r>
            <w:r w:rsidR="005E04DE" w:rsidRPr="005E04DE">
              <w:rPr>
                <w:lang w:val="uk-UA"/>
              </w:rPr>
              <w:t>зростають</w:t>
            </w:r>
            <w:r w:rsidRPr="005E04DE">
              <w:rPr>
                <w:lang w:val="uk-UA"/>
              </w:rPr>
              <w:t>. У 2019 році температура у Києві була на 3</w:t>
            </w:r>
            <w:r w:rsidRPr="005E04DE">
              <w:rPr>
                <w:rFonts w:cstheme="minorHAnsi"/>
                <w:lang w:val="ru-RU"/>
              </w:rPr>
              <w:t>°</w:t>
            </w:r>
            <w:r w:rsidRPr="00FF0BB0">
              <w:rPr>
                <w:rFonts w:cstheme="minorHAnsi"/>
              </w:rPr>
              <w:t>C</w:t>
            </w:r>
            <w:r w:rsidRPr="005E04DE">
              <w:rPr>
                <w:rFonts w:cstheme="minorHAnsi"/>
                <w:lang w:val="uk-UA"/>
              </w:rPr>
              <w:t xml:space="preserve"> вища за середні історичні показники, а </w:t>
            </w:r>
            <w:r w:rsidR="005E04DE" w:rsidRPr="005E04DE">
              <w:rPr>
                <w:rFonts w:cstheme="minorHAnsi"/>
                <w:lang w:val="uk-UA"/>
              </w:rPr>
              <w:t xml:space="preserve">протягом року </w:t>
            </w:r>
            <w:r w:rsidRPr="005E04DE">
              <w:rPr>
                <w:rFonts w:cstheme="minorHAnsi"/>
                <w:lang w:val="uk-UA"/>
              </w:rPr>
              <w:t xml:space="preserve">температурні рекорди були побиті 36 разів. </w:t>
            </w:r>
          </w:p>
        </w:tc>
        <w:tc>
          <w:tcPr>
            <w:tcW w:w="4962" w:type="dxa"/>
          </w:tcPr>
          <w:p w14:paraId="4ADFF5D5" w14:textId="34475A8F" w:rsidR="00AF7F5B" w:rsidRPr="008A3F18" w:rsidRDefault="00AF7F5B" w:rsidP="005E04DE">
            <w:pPr>
              <w:rPr>
                <w:rFonts w:cstheme="minorHAnsi"/>
                <w:b/>
                <w:bCs/>
                <w:lang w:val="en-US"/>
              </w:rPr>
            </w:pPr>
            <w:r w:rsidRPr="008A3F18">
              <w:rPr>
                <w:rFonts w:cstheme="minorHAnsi"/>
                <w:b/>
                <w:bCs/>
                <w:lang w:val="en-US"/>
              </w:rPr>
              <w:t>Average temperatures are increasing. In 2019 K</w:t>
            </w:r>
            <w:r w:rsidR="005E04DE" w:rsidRPr="008A3F18">
              <w:rPr>
                <w:rFonts w:cstheme="minorHAnsi"/>
                <w:b/>
                <w:bCs/>
                <w:lang w:val="en-US"/>
              </w:rPr>
              <w:t>y</w:t>
            </w:r>
            <w:r w:rsidRPr="008A3F18">
              <w:rPr>
                <w:rFonts w:cstheme="minorHAnsi"/>
                <w:b/>
                <w:bCs/>
                <w:lang w:val="en-US"/>
              </w:rPr>
              <w:t>iv was 3 °C higher than historic averages and temperature records were broken 36 times during this year.</w:t>
            </w:r>
          </w:p>
          <w:p w14:paraId="5C06463B" w14:textId="4043CDB0" w:rsidR="006D1345" w:rsidRPr="008A3F18" w:rsidRDefault="006D1345" w:rsidP="005E04DE">
            <w:pPr>
              <w:ind w:left="360"/>
              <w:rPr>
                <w:rFonts w:cstheme="minorHAnsi"/>
                <w:b/>
                <w:bCs/>
                <w:lang w:val="en-US"/>
              </w:rPr>
            </w:pPr>
          </w:p>
        </w:tc>
        <w:tc>
          <w:tcPr>
            <w:tcW w:w="4677" w:type="dxa"/>
          </w:tcPr>
          <w:p w14:paraId="77C1294F" w14:textId="77777777" w:rsidR="00AF7F5B" w:rsidRPr="005E04DE" w:rsidRDefault="00AF7F5B" w:rsidP="00AF7F5B">
            <w:pPr>
              <w:rPr>
                <w:rFonts w:cstheme="minorHAnsi"/>
                <w:lang w:val="en-US"/>
              </w:rPr>
            </w:pPr>
            <w:r w:rsidRPr="005E04DE">
              <w:rPr>
                <w:rFonts w:cstheme="minorHAnsi"/>
                <w:lang w:val="en-US"/>
              </w:rPr>
              <w:t>Thermometer  becoming red and shaking</w:t>
            </w:r>
          </w:p>
        </w:tc>
      </w:tr>
      <w:tr w:rsidR="00AF7F5B" w:rsidRPr="005E12C3" w14:paraId="3B528AC8" w14:textId="77777777" w:rsidTr="00D666D0">
        <w:trPr>
          <w:trHeight w:val="270"/>
        </w:trPr>
        <w:tc>
          <w:tcPr>
            <w:tcW w:w="1239" w:type="dxa"/>
          </w:tcPr>
          <w:p w14:paraId="5CA2362F" w14:textId="77777777" w:rsidR="00AF7F5B" w:rsidRPr="005E04DE" w:rsidRDefault="00AF7F5B" w:rsidP="005E04DE">
            <w:pPr>
              <w:ind w:left="360"/>
              <w:rPr>
                <w:b/>
                <w:iCs/>
                <w:lang w:val="en-US"/>
              </w:rPr>
            </w:pPr>
          </w:p>
        </w:tc>
        <w:tc>
          <w:tcPr>
            <w:tcW w:w="4431" w:type="dxa"/>
          </w:tcPr>
          <w:p w14:paraId="56058323" w14:textId="6AA5AAF5" w:rsidR="00AF7F5B" w:rsidRPr="005E04DE" w:rsidRDefault="00F82D43" w:rsidP="005E04DE">
            <w:pPr>
              <w:ind w:left="360"/>
              <w:rPr>
                <w:iCs/>
                <w:lang w:val="ru-RU"/>
              </w:rPr>
            </w:pPr>
            <w:r w:rsidRPr="005E04DE">
              <w:rPr>
                <w:iCs/>
                <w:lang w:val="uk-UA"/>
              </w:rPr>
              <w:t xml:space="preserve">У 2020 році по всій Україні було недостатньо опадів. </w:t>
            </w:r>
            <w:r w:rsidR="005E04DE" w:rsidRPr="005E04DE">
              <w:rPr>
                <w:rStyle w:val="jlqj4b"/>
                <w:lang w:val="uk-UA"/>
              </w:rPr>
              <w:t xml:space="preserve">Через </w:t>
            </w:r>
            <w:r w:rsidRPr="005E04DE">
              <w:rPr>
                <w:iCs/>
                <w:lang w:val="uk-UA"/>
              </w:rPr>
              <w:t>тривал</w:t>
            </w:r>
            <w:r w:rsidR="005E04DE" w:rsidRPr="005E04DE">
              <w:rPr>
                <w:iCs/>
                <w:lang w:val="uk-UA"/>
              </w:rPr>
              <w:t>і</w:t>
            </w:r>
            <w:r w:rsidRPr="005E04DE">
              <w:rPr>
                <w:iCs/>
                <w:lang w:val="uk-UA"/>
              </w:rPr>
              <w:t xml:space="preserve"> посухи та незвичайн</w:t>
            </w:r>
            <w:r w:rsidR="005E04DE" w:rsidRPr="005E04DE">
              <w:rPr>
                <w:iCs/>
                <w:lang w:val="uk-UA"/>
              </w:rPr>
              <w:t>і</w:t>
            </w:r>
            <w:r w:rsidRPr="005E04DE">
              <w:rPr>
                <w:iCs/>
                <w:lang w:val="uk-UA"/>
              </w:rPr>
              <w:t xml:space="preserve"> веснян</w:t>
            </w:r>
            <w:r w:rsidR="005E04DE" w:rsidRPr="005E04DE">
              <w:rPr>
                <w:iCs/>
                <w:lang w:val="uk-UA"/>
              </w:rPr>
              <w:t>і</w:t>
            </w:r>
            <w:r w:rsidRPr="005E04DE">
              <w:rPr>
                <w:iCs/>
                <w:lang w:val="uk-UA"/>
              </w:rPr>
              <w:t xml:space="preserve"> заморозк</w:t>
            </w:r>
            <w:r w:rsidR="005E04DE" w:rsidRPr="005E04DE">
              <w:rPr>
                <w:iCs/>
                <w:lang w:val="uk-UA"/>
              </w:rPr>
              <w:t>и</w:t>
            </w:r>
            <w:r w:rsidRPr="005E04DE">
              <w:rPr>
                <w:iCs/>
                <w:lang w:val="uk-UA"/>
              </w:rPr>
              <w:t xml:space="preserve"> країна втратила </w:t>
            </w:r>
            <w:r w:rsidRPr="008461DF">
              <w:rPr>
                <w:b/>
                <w:bCs/>
                <w:iCs/>
                <w:lang w:val="uk-UA"/>
              </w:rPr>
              <w:t>800</w:t>
            </w:r>
            <w:r w:rsidR="008461DF">
              <w:rPr>
                <w:b/>
                <w:bCs/>
                <w:iCs/>
                <w:lang w:val="uk-UA"/>
              </w:rPr>
              <w:t xml:space="preserve"> </w:t>
            </w:r>
            <w:r w:rsidRPr="00FF0BB0">
              <w:rPr>
                <w:b/>
                <w:bCs/>
                <w:iCs/>
                <w:lang w:val="uk-UA"/>
              </w:rPr>
              <w:t>000</w:t>
            </w:r>
            <w:r w:rsidRPr="008461DF">
              <w:rPr>
                <w:b/>
                <w:bCs/>
                <w:iCs/>
                <w:lang w:val="uk-UA"/>
              </w:rPr>
              <w:t xml:space="preserve"> га</w:t>
            </w:r>
            <w:r w:rsidRPr="005E04DE">
              <w:rPr>
                <w:iCs/>
                <w:lang w:val="uk-UA"/>
              </w:rPr>
              <w:t xml:space="preserve"> посівів. </w:t>
            </w:r>
          </w:p>
        </w:tc>
        <w:tc>
          <w:tcPr>
            <w:tcW w:w="4962" w:type="dxa"/>
          </w:tcPr>
          <w:p w14:paraId="2C84BC4B" w14:textId="77777777" w:rsidR="00AF7F5B" w:rsidRPr="008A3F18" w:rsidRDefault="00AF7F5B" w:rsidP="005E04DE">
            <w:pPr>
              <w:rPr>
                <w:rFonts w:cstheme="minorHAnsi"/>
                <w:b/>
                <w:bCs/>
                <w:lang w:val="en-US"/>
              </w:rPr>
            </w:pPr>
            <w:r w:rsidRPr="008A3F18">
              <w:rPr>
                <w:rFonts w:cstheme="minorHAnsi"/>
                <w:b/>
                <w:bCs/>
                <w:lang w:val="en-US"/>
              </w:rPr>
              <w:t>In 2020, rain was lacking all over Ukraine. Due to prolonged droughts and unusually intense spring frosts, the country lost 800,000 hectares of crops.</w:t>
            </w:r>
          </w:p>
        </w:tc>
        <w:tc>
          <w:tcPr>
            <w:tcW w:w="4677" w:type="dxa"/>
          </w:tcPr>
          <w:p w14:paraId="7B385645" w14:textId="77777777" w:rsidR="00AF7F5B" w:rsidRPr="005E04DE" w:rsidRDefault="00AF7F5B" w:rsidP="00AF7F5B">
            <w:pPr>
              <w:rPr>
                <w:rFonts w:cstheme="minorHAnsi"/>
                <w:lang w:val="en-US"/>
              </w:rPr>
            </w:pPr>
            <w:r w:rsidRPr="005E04DE">
              <w:rPr>
                <w:rFonts w:cstheme="minorHAnsi"/>
                <w:lang w:val="en-US"/>
              </w:rPr>
              <w:t>Show a wheat field with some cobs dry up or disappear and some frozing</w:t>
            </w:r>
          </w:p>
        </w:tc>
      </w:tr>
      <w:tr w:rsidR="00AF7F5B" w:rsidRPr="005E12C3" w14:paraId="5709125A" w14:textId="77777777" w:rsidTr="00D666D0">
        <w:tc>
          <w:tcPr>
            <w:tcW w:w="1239" w:type="dxa"/>
          </w:tcPr>
          <w:p w14:paraId="68A2DBEB" w14:textId="77777777" w:rsidR="00AF7F5B" w:rsidRPr="00C54C34" w:rsidRDefault="00AF7F5B" w:rsidP="00AF7F5B">
            <w:pPr>
              <w:rPr>
                <w:lang w:val="en-US"/>
              </w:rPr>
            </w:pPr>
          </w:p>
        </w:tc>
        <w:tc>
          <w:tcPr>
            <w:tcW w:w="4431" w:type="dxa"/>
          </w:tcPr>
          <w:p w14:paraId="4ADBA83A" w14:textId="24D1B1AC" w:rsidR="00AF7F5B" w:rsidRPr="005E04DE" w:rsidRDefault="00F82D43" w:rsidP="005E04DE">
            <w:pPr>
              <w:ind w:left="360"/>
              <w:rPr>
                <w:lang w:val="uk-UA"/>
              </w:rPr>
            </w:pPr>
            <w:r w:rsidRPr="005E04DE">
              <w:rPr>
                <w:lang w:val="uk-UA"/>
              </w:rPr>
              <w:t>Забруднення повітря</w:t>
            </w:r>
            <w:r w:rsidR="005E04DE">
              <w:rPr>
                <w:lang w:val="uk-UA"/>
              </w:rPr>
              <w:t>,</w:t>
            </w:r>
            <w:r w:rsidRPr="005E04DE">
              <w:rPr>
                <w:lang w:val="uk-UA"/>
              </w:rPr>
              <w:t xml:space="preserve"> спричинене </w:t>
            </w:r>
            <w:r w:rsidR="005E04DE">
              <w:rPr>
                <w:rStyle w:val="jlqj4b"/>
                <w:lang w:val="uk-UA"/>
              </w:rPr>
              <w:t xml:space="preserve">спалюванням </w:t>
            </w:r>
            <w:r w:rsidRPr="005E04DE">
              <w:rPr>
                <w:lang w:val="uk-UA"/>
              </w:rPr>
              <w:t xml:space="preserve"> </w:t>
            </w:r>
            <w:r w:rsidR="005E04DE">
              <w:rPr>
                <w:rStyle w:val="jlqj4b"/>
                <w:lang w:val="uk-UA"/>
              </w:rPr>
              <w:t xml:space="preserve">викопного </w:t>
            </w:r>
            <w:r w:rsidRPr="005E04DE">
              <w:rPr>
                <w:lang w:val="uk-UA"/>
              </w:rPr>
              <w:t>палива</w:t>
            </w:r>
            <w:r w:rsidR="00F93B3D">
              <w:rPr>
                <w:lang w:val="uk-UA"/>
              </w:rPr>
              <w:t>,</w:t>
            </w:r>
            <w:r w:rsidRPr="005E04DE">
              <w:rPr>
                <w:lang w:val="uk-UA"/>
              </w:rPr>
              <w:t xml:space="preserve"> </w:t>
            </w:r>
            <w:r w:rsidR="005E04DE">
              <w:rPr>
                <w:rStyle w:val="jlqj4b"/>
                <w:lang w:val="uk-UA"/>
              </w:rPr>
              <w:t xml:space="preserve">вже </w:t>
            </w:r>
            <w:r w:rsidR="00F93B3D">
              <w:rPr>
                <w:rStyle w:val="jlqj4b"/>
                <w:lang w:val="uk-UA"/>
              </w:rPr>
              <w:t xml:space="preserve">призводить до </w:t>
            </w:r>
            <w:r w:rsidRPr="008461DF">
              <w:rPr>
                <w:b/>
                <w:bCs/>
                <w:lang w:val="uk-UA"/>
              </w:rPr>
              <w:t>50</w:t>
            </w:r>
            <w:r w:rsidR="008461DF">
              <w:rPr>
                <w:b/>
                <w:bCs/>
                <w:lang w:val="uk-UA"/>
              </w:rPr>
              <w:t xml:space="preserve"> </w:t>
            </w:r>
            <w:r w:rsidRPr="00FF0BB0">
              <w:rPr>
                <w:b/>
                <w:bCs/>
                <w:lang w:val="uk-UA"/>
              </w:rPr>
              <w:t>000</w:t>
            </w:r>
            <w:r w:rsidRPr="008461DF">
              <w:rPr>
                <w:b/>
                <w:bCs/>
                <w:lang w:val="uk-UA"/>
              </w:rPr>
              <w:t xml:space="preserve"> смертей</w:t>
            </w:r>
            <w:r w:rsidRPr="005E04DE">
              <w:rPr>
                <w:lang w:val="uk-UA"/>
              </w:rPr>
              <w:t xml:space="preserve"> в Україні щорічно.</w:t>
            </w:r>
          </w:p>
        </w:tc>
        <w:tc>
          <w:tcPr>
            <w:tcW w:w="4962" w:type="dxa"/>
          </w:tcPr>
          <w:p w14:paraId="67D19B73" w14:textId="77777777" w:rsidR="00AF7F5B" w:rsidRPr="008A3F18" w:rsidRDefault="00AF7F5B" w:rsidP="005E04DE">
            <w:pPr>
              <w:rPr>
                <w:rFonts w:cstheme="minorHAnsi"/>
                <w:b/>
                <w:bCs/>
                <w:lang w:val="en-US"/>
              </w:rPr>
            </w:pPr>
            <w:r w:rsidRPr="008A3F18">
              <w:rPr>
                <w:rFonts w:cstheme="minorHAnsi"/>
                <w:b/>
                <w:bCs/>
                <w:lang w:val="en-US"/>
              </w:rPr>
              <w:t>Air pollution generated by fossil fuel combustion is already responsible for 50,000 deaths per year in Ukraine.</w:t>
            </w:r>
          </w:p>
        </w:tc>
        <w:tc>
          <w:tcPr>
            <w:tcW w:w="4677" w:type="dxa"/>
          </w:tcPr>
          <w:p w14:paraId="6F457792" w14:textId="77777777" w:rsidR="00AF7F5B" w:rsidRPr="00AF7F5B" w:rsidRDefault="00AF7F5B" w:rsidP="00AF7F5B">
            <w:pPr>
              <w:rPr>
                <w:rFonts w:cstheme="minorHAnsi"/>
                <w:b/>
                <w:lang w:val="en-US"/>
              </w:rPr>
            </w:pPr>
            <w:r w:rsidRPr="00AF7F5B">
              <w:rPr>
                <w:rFonts w:cstheme="minorHAnsi"/>
                <w:iCs/>
                <w:lang w:val="en-US"/>
              </w:rPr>
              <w:t>Shows a polluting car and a skull with</w:t>
            </w:r>
            <w:r w:rsidRPr="00AF7F5B">
              <w:rPr>
                <w:rFonts w:cstheme="minorHAnsi"/>
                <w:b/>
                <w:iCs/>
                <w:lang w:val="en-US"/>
              </w:rPr>
              <w:t xml:space="preserve"> “50 000”</w:t>
            </w:r>
          </w:p>
        </w:tc>
      </w:tr>
      <w:tr w:rsidR="00AF7F5B" w:rsidRPr="005E12C3" w14:paraId="4392FA1F" w14:textId="77777777" w:rsidTr="00D666D0">
        <w:tc>
          <w:tcPr>
            <w:tcW w:w="1239" w:type="dxa"/>
          </w:tcPr>
          <w:p w14:paraId="1211D958" w14:textId="77777777" w:rsidR="00AF7F5B" w:rsidRPr="005E04DE" w:rsidRDefault="00AF7F5B" w:rsidP="005E04DE">
            <w:pPr>
              <w:ind w:left="360"/>
              <w:rPr>
                <w:b/>
                <w:lang w:val="en-US"/>
              </w:rPr>
            </w:pPr>
          </w:p>
        </w:tc>
        <w:tc>
          <w:tcPr>
            <w:tcW w:w="4431" w:type="dxa"/>
          </w:tcPr>
          <w:p w14:paraId="51CBC5DB" w14:textId="76E67162" w:rsidR="00AF7F5B" w:rsidRPr="005E04DE" w:rsidRDefault="00F82D43" w:rsidP="005E04DE">
            <w:pPr>
              <w:ind w:left="360"/>
              <w:rPr>
                <w:bCs/>
                <w:lang w:val="uk-UA"/>
              </w:rPr>
            </w:pPr>
            <w:r w:rsidRPr="005E04DE">
              <w:rPr>
                <w:bCs/>
                <w:lang w:val="uk-UA"/>
              </w:rPr>
              <w:t>Без амбі</w:t>
            </w:r>
            <w:r w:rsidR="005E04DE">
              <w:rPr>
                <w:bCs/>
                <w:lang w:val="uk-UA"/>
              </w:rPr>
              <w:t xml:space="preserve">тних </w:t>
            </w:r>
            <w:r w:rsidRPr="005E04DE">
              <w:rPr>
                <w:bCs/>
                <w:lang w:val="uk-UA"/>
              </w:rPr>
              <w:t xml:space="preserve">заходів щодо зупинення змін </w:t>
            </w:r>
            <w:r w:rsidR="005E04DE">
              <w:rPr>
                <w:bCs/>
                <w:lang w:val="uk-UA"/>
              </w:rPr>
              <w:t>клімату</w:t>
            </w:r>
            <w:r w:rsidRPr="005E04DE">
              <w:rPr>
                <w:bCs/>
                <w:lang w:val="uk-UA"/>
              </w:rPr>
              <w:t>, очікувані вченими</w:t>
            </w:r>
            <w:r w:rsidR="005E04DE" w:rsidRPr="005E04DE">
              <w:rPr>
                <w:bCs/>
                <w:lang w:val="uk-UA"/>
              </w:rPr>
              <w:t xml:space="preserve"> наслідки</w:t>
            </w:r>
            <w:r w:rsidRPr="005E04DE">
              <w:rPr>
                <w:bCs/>
                <w:lang w:val="uk-UA"/>
              </w:rPr>
              <w:t xml:space="preserve"> будуть набагато гіршими:</w:t>
            </w:r>
          </w:p>
        </w:tc>
        <w:tc>
          <w:tcPr>
            <w:tcW w:w="4962" w:type="dxa"/>
          </w:tcPr>
          <w:p w14:paraId="117247F1" w14:textId="77777777" w:rsidR="00AF7F5B" w:rsidRPr="005E04DE" w:rsidRDefault="00AF7F5B" w:rsidP="005E04DE">
            <w:pPr>
              <w:rPr>
                <w:rFonts w:cstheme="minorHAnsi"/>
                <w:lang w:val="en-US"/>
              </w:rPr>
            </w:pPr>
            <w:r w:rsidRPr="005E04DE">
              <w:rPr>
                <w:rFonts w:cstheme="minorHAnsi"/>
                <w:lang w:val="en-US"/>
              </w:rPr>
              <w:t xml:space="preserve">Without ambitious measures to stop climate change, the impacts expected by scientists will be much worse:  </w:t>
            </w:r>
          </w:p>
        </w:tc>
        <w:tc>
          <w:tcPr>
            <w:tcW w:w="4677" w:type="dxa"/>
          </w:tcPr>
          <w:p w14:paraId="683E92CF" w14:textId="77777777" w:rsidR="00AF7F5B" w:rsidRPr="008A3F18" w:rsidRDefault="00AF7F5B" w:rsidP="00AF7F5B">
            <w:pPr>
              <w:rPr>
                <w:rFonts w:cstheme="minorHAnsi"/>
                <w:b/>
                <w:lang w:val="en-US"/>
              </w:rPr>
            </w:pPr>
            <w:r w:rsidRPr="008A3F18">
              <w:rPr>
                <w:rFonts w:cstheme="minorHAnsi"/>
                <w:b/>
                <w:lang w:val="en-US"/>
              </w:rPr>
              <w:t>The global thermometer rises between 3 and 4°C (color red)</w:t>
            </w:r>
          </w:p>
        </w:tc>
      </w:tr>
      <w:tr w:rsidR="00AF7F5B" w:rsidRPr="005E12C3" w14:paraId="27A70BD3" w14:textId="77777777" w:rsidTr="00D666D0">
        <w:tc>
          <w:tcPr>
            <w:tcW w:w="1239" w:type="dxa"/>
          </w:tcPr>
          <w:p w14:paraId="789258D1" w14:textId="77777777" w:rsidR="00AF7F5B" w:rsidRPr="005E04DE" w:rsidRDefault="00AF7F5B" w:rsidP="005E04DE">
            <w:pPr>
              <w:ind w:left="360"/>
              <w:rPr>
                <w:b/>
                <w:lang w:val="en-US"/>
              </w:rPr>
            </w:pPr>
          </w:p>
        </w:tc>
        <w:tc>
          <w:tcPr>
            <w:tcW w:w="4431" w:type="dxa"/>
          </w:tcPr>
          <w:p w14:paraId="216636CC" w14:textId="67A35A02" w:rsidR="00AF7F5B" w:rsidRPr="005E04DE" w:rsidRDefault="005E04DE" w:rsidP="005E04DE">
            <w:pPr>
              <w:ind w:left="360"/>
              <w:rPr>
                <w:bCs/>
                <w:lang w:val="ru-RU"/>
              </w:rPr>
            </w:pPr>
            <w:r>
              <w:rPr>
                <w:rStyle w:val="jlqj4b"/>
                <w:lang w:val="uk-UA"/>
              </w:rPr>
              <w:t>Виходячи із</w:t>
            </w:r>
            <w:r w:rsidRPr="005E04DE">
              <w:rPr>
                <w:bCs/>
                <w:lang w:val="uk-UA"/>
              </w:rPr>
              <w:t xml:space="preserve"> </w:t>
            </w:r>
            <w:r w:rsidR="00DF0209" w:rsidRPr="005E04DE">
              <w:rPr>
                <w:bCs/>
                <w:lang w:val="uk-UA"/>
              </w:rPr>
              <w:t xml:space="preserve">сучасних тенденцій, повені можуть завдати шкоди </w:t>
            </w:r>
            <w:r w:rsidR="00DF0209" w:rsidRPr="00191E22">
              <w:rPr>
                <w:b/>
                <w:lang w:val="uk-UA"/>
              </w:rPr>
              <w:t>1 мільйону</w:t>
            </w:r>
            <w:r w:rsidR="00DF0209" w:rsidRPr="005E04DE">
              <w:rPr>
                <w:bCs/>
                <w:lang w:val="uk-UA"/>
              </w:rPr>
              <w:t xml:space="preserve"> </w:t>
            </w:r>
            <w:r w:rsidR="00DF0209" w:rsidRPr="00191E22">
              <w:rPr>
                <w:bCs/>
                <w:lang w:val="uk-UA"/>
              </w:rPr>
              <w:t>гектарів землі та спричин</w:t>
            </w:r>
            <w:r w:rsidRPr="00191E22">
              <w:rPr>
                <w:bCs/>
                <w:lang w:val="uk-UA"/>
              </w:rPr>
              <w:t>и</w:t>
            </w:r>
            <w:r w:rsidR="00DF0209" w:rsidRPr="00191E22">
              <w:rPr>
                <w:bCs/>
                <w:lang w:val="uk-UA"/>
              </w:rPr>
              <w:t>ти смертельну небезпеку.</w:t>
            </w:r>
          </w:p>
        </w:tc>
        <w:tc>
          <w:tcPr>
            <w:tcW w:w="4962" w:type="dxa"/>
          </w:tcPr>
          <w:p w14:paraId="69510719" w14:textId="039E6EB3" w:rsidR="005E04DE" w:rsidRPr="005E04DE" w:rsidRDefault="00AF7F5B" w:rsidP="005E04DE">
            <w:pPr>
              <w:ind w:left="360"/>
              <w:rPr>
                <w:rFonts w:cstheme="minorHAnsi"/>
                <w:lang w:val="en-US"/>
              </w:rPr>
            </w:pPr>
            <w:r w:rsidRPr="005E04DE">
              <w:rPr>
                <w:rFonts w:cstheme="minorHAnsi"/>
                <w:lang w:val="en-US"/>
              </w:rPr>
              <w:t xml:space="preserve">Based on the current trends, floods could damage </w:t>
            </w:r>
            <w:r w:rsidRPr="008A3F18">
              <w:rPr>
                <w:rFonts w:cstheme="minorHAnsi"/>
                <w:b/>
                <w:bCs/>
                <w:lang w:val="en-US"/>
              </w:rPr>
              <w:t>1 million</w:t>
            </w:r>
            <w:r w:rsidRPr="005E04DE">
              <w:rPr>
                <w:rFonts w:cstheme="minorHAnsi"/>
                <w:lang w:val="en-US"/>
              </w:rPr>
              <w:t xml:space="preserve"> hectares of land and cause deadly hazards.</w:t>
            </w:r>
          </w:p>
        </w:tc>
        <w:tc>
          <w:tcPr>
            <w:tcW w:w="4677" w:type="dxa"/>
          </w:tcPr>
          <w:p w14:paraId="648A45DD" w14:textId="77777777" w:rsidR="00AF7F5B" w:rsidRPr="008A3F18" w:rsidRDefault="00AF7F5B" w:rsidP="00AF7F5B">
            <w:pPr>
              <w:rPr>
                <w:rFonts w:cstheme="minorHAnsi"/>
                <w:b/>
                <w:lang w:val="en-US"/>
              </w:rPr>
            </w:pPr>
            <w:r w:rsidRPr="008A3F18">
              <w:rPr>
                <w:rFonts w:cstheme="minorHAnsi"/>
                <w:b/>
                <w:lang w:val="en-US"/>
              </w:rPr>
              <w:t>Show city with water level rising</w:t>
            </w:r>
          </w:p>
        </w:tc>
      </w:tr>
      <w:tr w:rsidR="00AF7F5B" w:rsidRPr="005E12C3" w14:paraId="3FD45043" w14:textId="77777777" w:rsidTr="00D666D0">
        <w:tc>
          <w:tcPr>
            <w:tcW w:w="1239" w:type="dxa"/>
          </w:tcPr>
          <w:p w14:paraId="4E7D5DA4" w14:textId="77777777" w:rsidR="00AF7F5B" w:rsidRPr="005E04DE" w:rsidRDefault="00AF7F5B" w:rsidP="005E04DE">
            <w:pPr>
              <w:ind w:left="360"/>
              <w:rPr>
                <w:b/>
                <w:lang w:val="en-US"/>
              </w:rPr>
            </w:pPr>
          </w:p>
        </w:tc>
        <w:tc>
          <w:tcPr>
            <w:tcW w:w="4431" w:type="dxa"/>
          </w:tcPr>
          <w:p w14:paraId="3A7E3B10" w14:textId="749242AA" w:rsidR="00AF7F5B" w:rsidRPr="005E04DE" w:rsidRDefault="005E04DE" w:rsidP="005E04DE">
            <w:pPr>
              <w:ind w:left="360"/>
              <w:rPr>
                <w:bCs/>
                <w:lang w:val="uk-UA"/>
              </w:rPr>
            </w:pPr>
            <w:r>
              <w:rPr>
                <w:bCs/>
                <w:lang w:val="uk-UA"/>
              </w:rPr>
              <w:t>Вищі</w:t>
            </w:r>
            <w:r w:rsidRPr="005E04DE">
              <w:rPr>
                <w:bCs/>
                <w:lang w:val="uk-UA"/>
              </w:rPr>
              <w:t xml:space="preserve"> </w:t>
            </w:r>
            <w:r w:rsidR="00DF0209" w:rsidRPr="005E04DE">
              <w:rPr>
                <w:bCs/>
                <w:lang w:val="uk-UA"/>
              </w:rPr>
              <w:t xml:space="preserve">температури збільшують посушливість і </w:t>
            </w:r>
            <w:r>
              <w:rPr>
                <w:rStyle w:val="jlqj4b"/>
                <w:lang w:val="uk-UA"/>
              </w:rPr>
              <w:t xml:space="preserve">можуть завдати </w:t>
            </w:r>
            <w:r w:rsidR="00DF0209" w:rsidRPr="005E04DE">
              <w:rPr>
                <w:bCs/>
                <w:lang w:val="uk-UA"/>
              </w:rPr>
              <w:t xml:space="preserve">шкоди сільському господарству. </w:t>
            </w:r>
            <w:r>
              <w:rPr>
                <w:bCs/>
                <w:lang w:val="uk-UA"/>
              </w:rPr>
              <w:t xml:space="preserve">Вони також </w:t>
            </w:r>
            <w:r w:rsidR="00DF0209" w:rsidRPr="005E04DE">
              <w:rPr>
                <w:bCs/>
                <w:lang w:val="uk-UA"/>
              </w:rPr>
              <w:t>завда</w:t>
            </w:r>
            <w:r>
              <w:rPr>
                <w:bCs/>
                <w:lang w:val="uk-UA"/>
              </w:rPr>
              <w:t>ють</w:t>
            </w:r>
            <w:r w:rsidR="00DF0209" w:rsidRPr="005E04DE">
              <w:rPr>
                <w:bCs/>
                <w:lang w:val="uk-UA"/>
              </w:rPr>
              <w:t xml:space="preserve"> шкод</w:t>
            </w:r>
            <w:r>
              <w:rPr>
                <w:bCs/>
                <w:lang w:val="uk-UA"/>
              </w:rPr>
              <w:t>и</w:t>
            </w:r>
            <w:r w:rsidR="00DF0209" w:rsidRPr="005E04DE">
              <w:rPr>
                <w:bCs/>
                <w:lang w:val="uk-UA"/>
              </w:rPr>
              <w:t xml:space="preserve"> здоров’ю, особливо </w:t>
            </w:r>
            <w:r>
              <w:rPr>
                <w:bCs/>
                <w:lang w:val="uk-UA"/>
              </w:rPr>
              <w:t xml:space="preserve">для літніх </w:t>
            </w:r>
            <w:r w:rsidR="00DF0209" w:rsidRPr="005E04DE">
              <w:rPr>
                <w:bCs/>
                <w:lang w:val="uk-UA"/>
              </w:rPr>
              <w:t>людей.</w:t>
            </w:r>
          </w:p>
        </w:tc>
        <w:tc>
          <w:tcPr>
            <w:tcW w:w="4962" w:type="dxa"/>
          </w:tcPr>
          <w:p w14:paraId="17ACB087" w14:textId="77777777" w:rsidR="00AF7F5B" w:rsidRPr="005E04DE" w:rsidRDefault="00AF7F5B" w:rsidP="005E04DE">
            <w:pPr>
              <w:ind w:left="360"/>
              <w:rPr>
                <w:rFonts w:cstheme="minorHAnsi"/>
                <w:lang w:val="en-US"/>
              </w:rPr>
            </w:pPr>
            <w:r w:rsidRPr="005E04DE">
              <w:rPr>
                <w:rFonts w:cstheme="minorHAnsi"/>
                <w:lang w:val="en-US"/>
              </w:rPr>
              <w:t>Higher temperatures would increase aridity and may be damaging to agriculture. It would also be detrimental to health, especially for the elderly.</w:t>
            </w:r>
          </w:p>
        </w:tc>
        <w:tc>
          <w:tcPr>
            <w:tcW w:w="4677" w:type="dxa"/>
          </w:tcPr>
          <w:p w14:paraId="56FCEB1B" w14:textId="77777777" w:rsidR="00AF7F5B" w:rsidRPr="008A3F18" w:rsidRDefault="00AF7F5B" w:rsidP="00AF7F5B">
            <w:pPr>
              <w:rPr>
                <w:rFonts w:cstheme="minorHAnsi"/>
                <w:b/>
                <w:lang w:val="en-US"/>
              </w:rPr>
            </w:pPr>
            <w:r w:rsidRPr="008A3F18">
              <w:rPr>
                <w:rFonts w:cstheme="minorHAnsi"/>
                <w:b/>
                <w:lang w:val="en-US"/>
              </w:rPr>
              <w:t>Show old people fainting due to heavy heat</w:t>
            </w:r>
          </w:p>
        </w:tc>
      </w:tr>
      <w:tr w:rsidR="00AF7F5B" w:rsidRPr="005E12C3" w14:paraId="7C07ED2E" w14:textId="77777777" w:rsidTr="00D666D0">
        <w:tc>
          <w:tcPr>
            <w:tcW w:w="1239" w:type="dxa"/>
          </w:tcPr>
          <w:p w14:paraId="4F17F1EE" w14:textId="77777777" w:rsidR="00AF7F5B" w:rsidRPr="005E04DE" w:rsidRDefault="00AF7F5B" w:rsidP="005E04DE">
            <w:pPr>
              <w:ind w:left="360"/>
              <w:rPr>
                <w:b/>
                <w:lang w:val="en-US"/>
              </w:rPr>
            </w:pPr>
          </w:p>
        </w:tc>
        <w:tc>
          <w:tcPr>
            <w:tcW w:w="4431" w:type="dxa"/>
          </w:tcPr>
          <w:p w14:paraId="64A91E43" w14:textId="431BB9E3" w:rsidR="00AF7F5B" w:rsidRPr="005E04DE" w:rsidRDefault="005E04DE" w:rsidP="005E04DE">
            <w:pPr>
              <w:ind w:left="360"/>
              <w:rPr>
                <w:bCs/>
                <w:lang w:val="ru-RU"/>
              </w:rPr>
            </w:pPr>
            <w:r>
              <w:rPr>
                <w:rStyle w:val="jlqj4b"/>
                <w:lang w:val="uk-UA"/>
              </w:rPr>
              <w:t xml:space="preserve">До кінця століття </w:t>
            </w:r>
            <w:r>
              <w:rPr>
                <w:bCs/>
                <w:lang w:val="uk-UA"/>
              </w:rPr>
              <w:t>п</w:t>
            </w:r>
            <w:r w:rsidR="00DF0209" w:rsidRPr="005E04DE">
              <w:rPr>
                <w:bCs/>
                <w:lang w:val="uk-UA"/>
              </w:rPr>
              <w:t>лощ</w:t>
            </w:r>
            <w:r>
              <w:rPr>
                <w:bCs/>
                <w:lang w:val="uk-UA"/>
              </w:rPr>
              <w:t>і</w:t>
            </w:r>
            <w:r w:rsidR="00DF0209" w:rsidRPr="005E04DE">
              <w:rPr>
                <w:bCs/>
                <w:lang w:val="uk-UA"/>
              </w:rPr>
              <w:t xml:space="preserve"> ліс</w:t>
            </w:r>
            <w:r>
              <w:rPr>
                <w:bCs/>
                <w:lang w:val="uk-UA"/>
              </w:rPr>
              <w:t>ів</w:t>
            </w:r>
            <w:r w:rsidR="0092003A">
              <w:rPr>
                <w:bCs/>
                <w:lang w:val="uk-UA"/>
              </w:rPr>
              <w:t xml:space="preserve"> </w:t>
            </w:r>
            <w:r w:rsidR="00DF0209" w:rsidRPr="005E04DE">
              <w:rPr>
                <w:bCs/>
                <w:lang w:val="uk-UA"/>
              </w:rPr>
              <w:t xml:space="preserve">кардинально </w:t>
            </w:r>
            <w:r>
              <w:rPr>
                <w:bCs/>
                <w:lang w:val="uk-UA"/>
              </w:rPr>
              <w:t>скоротяться</w:t>
            </w:r>
            <w:r w:rsidR="00DF0209" w:rsidRPr="005E04DE">
              <w:rPr>
                <w:bCs/>
                <w:lang w:val="uk-UA"/>
              </w:rPr>
              <w:t>, особливо на півдні.</w:t>
            </w:r>
          </w:p>
        </w:tc>
        <w:tc>
          <w:tcPr>
            <w:tcW w:w="4962" w:type="dxa"/>
          </w:tcPr>
          <w:p w14:paraId="46FAD245" w14:textId="77777777" w:rsidR="00AF7F5B" w:rsidRPr="005E04DE" w:rsidRDefault="00AF7F5B" w:rsidP="005E04DE">
            <w:pPr>
              <w:ind w:left="360"/>
              <w:rPr>
                <w:rFonts w:cstheme="minorHAnsi"/>
                <w:lang w:val="en-US"/>
              </w:rPr>
            </w:pPr>
            <w:r w:rsidRPr="005E04DE">
              <w:rPr>
                <w:rFonts w:cstheme="minorHAnsi"/>
                <w:lang w:val="en-US"/>
              </w:rPr>
              <w:t>The forests would dramatically decline by the end of the century, particularly in the South.</w:t>
            </w:r>
          </w:p>
        </w:tc>
        <w:tc>
          <w:tcPr>
            <w:tcW w:w="4677" w:type="dxa"/>
          </w:tcPr>
          <w:p w14:paraId="1F618A6B" w14:textId="77777777" w:rsidR="00AF7F5B" w:rsidRPr="008A3F18" w:rsidRDefault="00AF7F5B" w:rsidP="00AF7F5B">
            <w:pPr>
              <w:rPr>
                <w:rFonts w:cstheme="minorHAnsi"/>
                <w:b/>
                <w:lang w:val="en-US"/>
              </w:rPr>
            </w:pPr>
            <w:r w:rsidRPr="008A3F18">
              <w:rPr>
                <w:rFonts w:cstheme="minorHAnsi"/>
                <w:b/>
                <w:lang w:val="en-US"/>
              </w:rPr>
              <w:t>Show a lot of trees, and they all disappear one after the other except the one in the middle</w:t>
            </w:r>
          </w:p>
        </w:tc>
      </w:tr>
      <w:tr w:rsidR="00AF7F5B" w:rsidRPr="005E12C3" w14:paraId="3089A89E" w14:textId="77777777" w:rsidTr="00D666D0">
        <w:tc>
          <w:tcPr>
            <w:tcW w:w="1239" w:type="dxa"/>
          </w:tcPr>
          <w:p w14:paraId="5722F465" w14:textId="77777777" w:rsidR="00AF7F5B" w:rsidRPr="005E04DE" w:rsidRDefault="00AF7F5B" w:rsidP="005E04DE">
            <w:pPr>
              <w:ind w:left="360"/>
              <w:rPr>
                <w:b/>
                <w:lang w:val="en-US"/>
              </w:rPr>
            </w:pPr>
          </w:p>
        </w:tc>
        <w:tc>
          <w:tcPr>
            <w:tcW w:w="4431" w:type="dxa"/>
          </w:tcPr>
          <w:p w14:paraId="7306BC1A" w14:textId="77777777" w:rsidR="00AF7F5B" w:rsidRPr="005E04DE" w:rsidRDefault="00AF7F5B" w:rsidP="005E04DE">
            <w:pPr>
              <w:ind w:left="360"/>
              <w:rPr>
                <w:b/>
                <w:lang w:val="en-US"/>
              </w:rPr>
            </w:pPr>
          </w:p>
        </w:tc>
        <w:tc>
          <w:tcPr>
            <w:tcW w:w="4962" w:type="dxa"/>
          </w:tcPr>
          <w:p w14:paraId="646B237C" w14:textId="77777777" w:rsidR="00AF7F5B" w:rsidRPr="005E04DE" w:rsidRDefault="00AF7F5B" w:rsidP="005E04DE">
            <w:pPr>
              <w:ind w:left="360"/>
              <w:rPr>
                <w:rFonts w:cstheme="minorHAnsi"/>
                <w:lang w:val="en-US"/>
              </w:rPr>
            </w:pPr>
          </w:p>
        </w:tc>
        <w:tc>
          <w:tcPr>
            <w:tcW w:w="4677" w:type="dxa"/>
          </w:tcPr>
          <w:p w14:paraId="7D3D3791" w14:textId="77777777" w:rsidR="00AF7F5B" w:rsidRPr="00AF7F5B" w:rsidRDefault="00AF7F5B" w:rsidP="00AF7F5B">
            <w:pPr>
              <w:rPr>
                <w:rFonts w:cstheme="minorHAnsi"/>
                <w:b/>
                <w:lang w:val="en-US"/>
              </w:rPr>
            </w:pPr>
          </w:p>
        </w:tc>
      </w:tr>
      <w:tr w:rsidR="00AF7F5B" w:rsidRPr="005E12C3" w14:paraId="2CE8DE7A" w14:textId="77777777" w:rsidTr="00D666D0">
        <w:tc>
          <w:tcPr>
            <w:tcW w:w="1239" w:type="dxa"/>
          </w:tcPr>
          <w:p w14:paraId="2C168174" w14:textId="77777777" w:rsidR="00AF7F5B" w:rsidRPr="005E04DE" w:rsidRDefault="00AF7F5B" w:rsidP="005E04DE">
            <w:pPr>
              <w:ind w:left="360"/>
              <w:rPr>
                <w:b/>
                <w:lang w:val="en-US"/>
              </w:rPr>
            </w:pPr>
          </w:p>
        </w:tc>
        <w:tc>
          <w:tcPr>
            <w:tcW w:w="4431" w:type="dxa"/>
          </w:tcPr>
          <w:p w14:paraId="767100A0" w14:textId="77777777" w:rsidR="00AF7F5B" w:rsidRPr="005E04DE" w:rsidRDefault="00AF7F5B" w:rsidP="005E04DE">
            <w:pPr>
              <w:ind w:left="360"/>
              <w:rPr>
                <w:b/>
                <w:lang w:val="en-US"/>
              </w:rPr>
            </w:pPr>
          </w:p>
        </w:tc>
        <w:tc>
          <w:tcPr>
            <w:tcW w:w="4962" w:type="dxa"/>
          </w:tcPr>
          <w:p w14:paraId="6831F0E2" w14:textId="704FAA01" w:rsidR="00AF7F5B" w:rsidRPr="005E04DE" w:rsidRDefault="00AF7F5B" w:rsidP="005E04DE">
            <w:pPr>
              <w:ind w:left="360"/>
              <w:rPr>
                <w:rFonts w:cstheme="minorHAnsi"/>
                <w:lang w:val="en-US"/>
              </w:rPr>
            </w:pPr>
          </w:p>
        </w:tc>
        <w:tc>
          <w:tcPr>
            <w:tcW w:w="4677" w:type="dxa"/>
          </w:tcPr>
          <w:p w14:paraId="5EF30A8E" w14:textId="77777777" w:rsidR="00AF7F5B" w:rsidRPr="00AF7F5B" w:rsidRDefault="00AF7F5B" w:rsidP="00AF7F5B">
            <w:pPr>
              <w:rPr>
                <w:rFonts w:cstheme="minorHAnsi"/>
                <w:b/>
                <w:lang w:val="en-US"/>
              </w:rPr>
            </w:pPr>
          </w:p>
        </w:tc>
      </w:tr>
      <w:tr w:rsidR="00AF7F5B" w:rsidRPr="005E12C3" w14:paraId="563419EC" w14:textId="77777777" w:rsidTr="00D666D0">
        <w:tc>
          <w:tcPr>
            <w:tcW w:w="1239" w:type="dxa"/>
          </w:tcPr>
          <w:p w14:paraId="7CABAF94" w14:textId="77777777" w:rsidR="00AF7F5B" w:rsidRPr="00C54C34" w:rsidRDefault="00AF7F5B" w:rsidP="00AF7F5B">
            <w:pPr>
              <w:rPr>
                <w:iCs/>
                <w:lang w:val="en-US"/>
              </w:rPr>
            </w:pPr>
          </w:p>
        </w:tc>
        <w:tc>
          <w:tcPr>
            <w:tcW w:w="4431" w:type="dxa"/>
          </w:tcPr>
          <w:p w14:paraId="617BC8FC" w14:textId="56D6D6E2" w:rsidR="00AF7F5B" w:rsidRPr="00A12099" w:rsidRDefault="001B5C26" w:rsidP="00A12099">
            <w:pPr>
              <w:rPr>
                <w:iCs/>
                <w:lang w:val="uk-UA"/>
              </w:rPr>
            </w:pPr>
            <w:ins w:id="30" w:author="KRUSE Tobias, ENV/EEI" w:date="2021-08-26T12:27:00Z">
              <w:r w:rsidRPr="00A12099">
                <w:rPr>
                  <w:iCs/>
                  <w:lang w:val="uk-UA"/>
                </w:rPr>
                <w:t xml:space="preserve">Для подолання змін </w:t>
              </w:r>
              <w:r>
                <w:rPr>
                  <w:iCs/>
                  <w:lang w:val="uk-UA"/>
                </w:rPr>
                <w:t xml:space="preserve">клімату </w:t>
              </w:r>
              <w:r w:rsidRPr="00A12099">
                <w:rPr>
                  <w:iCs/>
                  <w:lang w:val="uk-UA"/>
                </w:rPr>
                <w:t xml:space="preserve">нам потрібно довести викиди парникових газів майже до </w:t>
              </w:r>
              <w:r w:rsidRPr="00A12099">
                <w:rPr>
                  <w:iCs/>
                  <w:lang w:val="uk-UA"/>
                </w:rPr>
                <w:lastRenderedPageBreak/>
                <w:t xml:space="preserve">нуля. Це можливо, але </w:t>
              </w:r>
              <w:r>
                <w:rPr>
                  <w:iCs/>
                  <w:lang w:val="uk-UA"/>
                </w:rPr>
                <w:t xml:space="preserve">вимагає </w:t>
              </w:r>
              <w:r>
                <w:rPr>
                  <w:rStyle w:val="jlqj4b"/>
                  <w:lang w:val="uk-UA"/>
                </w:rPr>
                <w:t xml:space="preserve">глибокої трансформації, </w:t>
              </w:r>
              <w:r w:rsidRPr="00A12099">
                <w:rPr>
                  <w:iCs/>
                  <w:lang w:val="uk-UA"/>
                </w:rPr>
                <w:t xml:space="preserve">у секторах, </w:t>
              </w:r>
              <w:r>
                <w:rPr>
                  <w:rStyle w:val="jlqj4b"/>
                  <w:lang w:val="uk-UA"/>
                </w:rPr>
                <w:t>які найбільше відповідають</w:t>
              </w:r>
              <w:r w:rsidRPr="00A12099">
                <w:rPr>
                  <w:iCs/>
                  <w:lang w:val="uk-UA"/>
                </w:rPr>
                <w:t xml:space="preserve"> за викиди: енергети</w:t>
              </w:r>
              <w:r>
                <w:rPr>
                  <w:iCs/>
                  <w:lang w:val="uk-UA"/>
                </w:rPr>
                <w:t>ка</w:t>
              </w:r>
              <w:r w:rsidRPr="00A12099">
                <w:rPr>
                  <w:iCs/>
                  <w:lang w:val="uk-UA"/>
                </w:rPr>
                <w:t>,</w:t>
              </w:r>
            </w:ins>
            <w:del w:id="31" w:author="KRUSE Tobias, ENV/EEI" w:date="2021-08-26T12:27:00Z">
              <w:r w:rsidR="00A12099" w:rsidRPr="00A12099" w:rsidDel="001B5C26">
                <w:rPr>
                  <w:iCs/>
                  <w:lang w:val="uk-UA"/>
                </w:rPr>
                <w:delText xml:space="preserve">Для подолання змін </w:delText>
              </w:r>
              <w:r w:rsidR="005E04DE" w:rsidDel="001B5C26">
                <w:rPr>
                  <w:iCs/>
                  <w:lang w:val="uk-UA"/>
                </w:rPr>
                <w:delText xml:space="preserve">клімату </w:delText>
              </w:r>
              <w:r w:rsidR="00A12099" w:rsidRPr="00A12099" w:rsidDel="001B5C26">
                <w:rPr>
                  <w:iCs/>
                  <w:lang w:val="uk-UA"/>
                </w:rPr>
                <w:delText xml:space="preserve">нам потрібно </w:delText>
              </w:r>
              <w:r w:rsidR="00191E22" w:rsidDel="001B5C26">
                <w:rPr>
                  <w:iCs/>
                  <w:lang w:val="uk-UA"/>
                </w:rPr>
                <w:delText>скоротити</w:delText>
              </w:r>
              <w:r w:rsidR="00F93B3D" w:rsidDel="001B5C26">
                <w:rPr>
                  <w:iCs/>
                  <w:lang w:val="uk-UA"/>
                </w:rPr>
                <w:delText xml:space="preserve"> антропогенні</w:delText>
              </w:r>
              <w:r w:rsidR="00191E22" w:rsidRPr="00A12099" w:rsidDel="001B5C26">
                <w:rPr>
                  <w:iCs/>
                  <w:lang w:val="uk-UA"/>
                </w:rPr>
                <w:delText xml:space="preserve"> </w:delText>
              </w:r>
              <w:r w:rsidR="00A12099" w:rsidRPr="00A12099" w:rsidDel="001B5C26">
                <w:rPr>
                  <w:iCs/>
                  <w:lang w:val="uk-UA"/>
                </w:rPr>
                <w:delText>викиди парникових газів</w:delText>
              </w:r>
              <w:r w:rsidR="00AA7286" w:rsidRPr="001B5C26" w:rsidDel="001B5C26">
                <w:rPr>
                  <w:iCs/>
                  <w:lang w:val="uk-UA"/>
                  <w:rPrChange w:id="32" w:author="KRUSE Tobias, ENV/EEI" w:date="2021-08-26T12:27:00Z">
                    <w:rPr>
                      <w:iCs/>
                      <w:lang w:val="en-US"/>
                    </w:rPr>
                  </w:rPrChange>
                </w:rPr>
                <w:delText xml:space="preserve"> </w:delText>
              </w:r>
              <w:r w:rsidR="00A12099" w:rsidRPr="00A12099" w:rsidDel="001B5C26">
                <w:rPr>
                  <w:iCs/>
                  <w:lang w:val="uk-UA"/>
                </w:rPr>
                <w:delText xml:space="preserve">майже до нуля. Це можливо, але </w:delText>
              </w:r>
              <w:r w:rsidR="00834534" w:rsidDel="001B5C26">
                <w:rPr>
                  <w:iCs/>
                  <w:lang w:val="uk-UA"/>
                </w:rPr>
                <w:delText xml:space="preserve">вимагає </w:delText>
              </w:r>
              <w:r w:rsidR="00834534" w:rsidDel="001B5C26">
                <w:rPr>
                  <w:rStyle w:val="jlqj4b"/>
                  <w:lang w:val="uk-UA"/>
                </w:rPr>
                <w:delText xml:space="preserve">глибокої трансформації, </w:delText>
              </w:r>
              <w:r w:rsidR="00A12099" w:rsidRPr="00A12099" w:rsidDel="001B5C26">
                <w:rPr>
                  <w:iCs/>
                  <w:lang w:val="uk-UA"/>
                </w:rPr>
                <w:delText xml:space="preserve">у секторах, </w:delText>
              </w:r>
              <w:r w:rsidR="00834534" w:rsidDel="001B5C26">
                <w:rPr>
                  <w:rStyle w:val="jlqj4b"/>
                  <w:lang w:val="uk-UA"/>
                </w:rPr>
                <w:delText>які найбільше відповідають</w:delText>
              </w:r>
              <w:r w:rsidR="00834534" w:rsidRPr="00A12099" w:rsidDel="001B5C26">
                <w:rPr>
                  <w:iCs/>
                  <w:lang w:val="uk-UA"/>
                </w:rPr>
                <w:delText xml:space="preserve"> </w:delText>
              </w:r>
              <w:r w:rsidR="00A12099" w:rsidRPr="00A12099" w:rsidDel="001B5C26">
                <w:rPr>
                  <w:iCs/>
                  <w:lang w:val="uk-UA"/>
                </w:rPr>
                <w:delText>за викиди: енергети</w:delText>
              </w:r>
              <w:r w:rsidR="00834534" w:rsidDel="001B5C26">
                <w:rPr>
                  <w:iCs/>
                  <w:lang w:val="uk-UA"/>
                </w:rPr>
                <w:delText>ка</w:delText>
              </w:r>
              <w:r w:rsidR="00A12099" w:rsidRPr="00A12099" w:rsidDel="001B5C26">
                <w:rPr>
                  <w:iCs/>
                  <w:lang w:val="uk-UA"/>
                </w:rPr>
                <w:delText>,</w:delText>
              </w:r>
            </w:del>
          </w:p>
        </w:tc>
        <w:tc>
          <w:tcPr>
            <w:tcW w:w="4962" w:type="dxa"/>
          </w:tcPr>
          <w:p w14:paraId="64DA4E13" w14:textId="6B281AD0" w:rsidR="00AF7F5B" w:rsidRDefault="00AF7F5B" w:rsidP="00AF7F5B">
            <w:pPr>
              <w:pStyle w:val="ListParagraph"/>
            </w:pPr>
            <w:r w:rsidRPr="00A25BA6">
              <w:rPr>
                <w:lang w:val="en-US"/>
              </w:rPr>
              <w:lastRenderedPageBreak/>
              <w:t xml:space="preserve">To tackle climate change, we need to bring </w:t>
            </w:r>
            <w:r w:rsidR="00917845">
              <w:rPr>
                <w:lang w:val="en-US"/>
              </w:rPr>
              <w:t xml:space="preserve">anthropogenic </w:t>
            </w:r>
            <w:commentRangeStart w:id="33"/>
            <w:commentRangeStart w:id="34"/>
            <w:commentRangeStart w:id="35"/>
            <w:commentRangeStart w:id="36"/>
            <w:r w:rsidRPr="00A25BA6">
              <w:rPr>
                <w:lang w:val="en-US"/>
              </w:rPr>
              <w:t xml:space="preserve">greenhouse gas </w:t>
            </w:r>
            <w:commentRangeEnd w:id="33"/>
            <w:r w:rsidR="00917845">
              <w:rPr>
                <w:rStyle w:val="CommentReference"/>
                <w:lang w:val="fr-FR"/>
              </w:rPr>
              <w:commentReference w:id="33"/>
            </w:r>
            <w:commentRangeEnd w:id="34"/>
            <w:r w:rsidR="00FF0BB0">
              <w:rPr>
                <w:rStyle w:val="CommentReference"/>
                <w:lang w:val="fr-FR"/>
              </w:rPr>
              <w:commentReference w:id="34"/>
            </w:r>
            <w:commentRangeEnd w:id="35"/>
            <w:r w:rsidR="00245F87">
              <w:rPr>
                <w:rStyle w:val="CommentReference"/>
                <w:lang w:val="fr-FR"/>
              </w:rPr>
              <w:commentReference w:id="35"/>
            </w:r>
            <w:commentRangeEnd w:id="36"/>
            <w:r w:rsidR="00B50114">
              <w:rPr>
                <w:rStyle w:val="CommentReference"/>
                <w:lang w:val="fr-FR"/>
              </w:rPr>
              <w:commentReference w:id="36"/>
            </w:r>
            <w:r w:rsidRPr="00A25BA6">
              <w:rPr>
                <w:lang w:val="en-US"/>
              </w:rPr>
              <w:t xml:space="preserve">emissions </w:t>
            </w:r>
            <w:r w:rsidRPr="00A25BA6">
              <w:rPr>
                <w:lang w:val="en-US"/>
              </w:rPr>
              <w:lastRenderedPageBreak/>
              <w:t>close to zero. This is possible, bu</w:t>
            </w:r>
            <w:r>
              <w:rPr>
                <w:lang w:val="en-US"/>
              </w:rPr>
              <w:t>t i</w:t>
            </w:r>
            <w:r w:rsidRPr="00A25BA6">
              <w:rPr>
                <w:lang w:val="en-US"/>
              </w:rPr>
              <w:t xml:space="preserve">t requires a deep transformation in the sectors most responsible for emissions: energy, </w:t>
            </w:r>
          </w:p>
        </w:tc>
        <w:tc>
          <w:tcPr>
            <w:tcW w:w="4677" w:type="dxa"/>
          </w:tcPr>
          <w:p w14:paraId="25F229A3" w14:textId="77777777" w:rsidR="00AF7F5B" w:rsidRPr="00294F10" w:rsidRDefault="00AF7F5B" w:rsidP="00AF7F5B">
            <w:pPr>
              <w:rPr>
                <w:lang w:val="en-US"/>
              </w:rPr>
            </w:pPr>
            <w:r>
              <w:rPr>
                <w:lang w:val="en-US"/>
              </w:rPr>
              <w:lastRenderedPageBreak/>
              <w:t>Shows the pie chart and highlights the sectors when the voice says them:</w:t>
            </w:r>
          </w:p>
        </w:tc>
      </w:tr>
      <w:tr w:rsidR="00AF7F5B" w:rsidRPr="00C54C34" w14:paraId="0AE1865A" w14:textId="77777777" w:rsidTr="00D666D0">
        <w:tc>
          <w:tcPr>
            <w:tcW w:w="1239" w:type="dxa"/>
          </w:tcPr>
          <w:p w14:paraId="27D3460E" w14:textId="77777777" w:rsidR="00AF7F5B" w:rsidRPr="002D6C03" w:rsidRDefault="00AF7F5B" w:rsidP="00AF7F5B">
            <w:pPr>
              <w:rPr>
                <w:iCs/>
                <w:lang w:val="en-US"/>
              </w:rPr>
            </w:pPr>
          </w:p>
        </w:tc>
        <w:tc>
          <w:tcPr>
            <w:tcW w:w="4431" w:type="dxa"/>
          </w:tcPr>
          <w:p w14:paraId="6F336053" w14:textId="13C3267A" w:rsidR="00AF7F5B" w:rsidRPr="00A12099" w:rsidRDefault="00A12099" w:rsidP="00AF7F5B">
            <w:pPr>
              <w:rPr>
                <w:iCs/>
                <w:lang w:val="uk-UA"/>
              </w:rPr>
            </w:pPr>
            <w:r>
              <w:rPr>
                <w:iCs/>
                <w:lang w:val="uk-UA"/>
              </w:rPr>
              <w:t>транспорт,</w:t>
            </w:r>
          </w:p>
        </w:tc>
        <w:tc>
          <w:tcPr>
            <w:tcW w:w="4962" w:type="dxa"/>
          </w:tcPr>
          <w:p w14:paraId="210336CE" w14:textId="77777777" w:rsidR="00AF7F5B" w:rsidRPr="00A25BA6" w:rsidRDefault="00AF7F5B" w:rsidP="00AF7F5B">
            <w:pPr>
              <w:rPr>
                <w:lang w:val="en-US"/>
              </w:rPr>
            </w:pPr>
            <w:r w:rsidRPr="00A25BA6">
              <w:rPr>
                <w:lang w:val="en-US"/>
              </w:rPr>
              <w:t>transport,</w:t>
            </w:r>
          </w:p>
        </w:tc>
        <w:tc>
          <w:tcPr>
            <w:tcW w:w="4677" w:type="dxa"/>
          </w:tcPr>
          <w:p w14:paraId="135A50FC" w14:textId="77777777" w:rsidR="00AF7F5B" w:rsidRPr="00872916" w:rsidRDefault="00AF7F5B" w:rsidP="00AF7F5B">
            <w:pPr>
              <w:rPr>
                <w:i/>
                <w:iCs/>
                <w:lang w:val="en-US"/>
              </w:rPr>
            </w:pPr>
          </w:p>
        </w:tc>
      </w:tr>
      <w:tr w:rsidR="00AF7F5B" w:rsidRPr="00C54C34" w14:paraId="4FCA0367" w14:textId="77777777" w:rsidTr="00D666D0">
        <w:tc>
          <w:tcPr>
            <w:tcW w:w="1239" w:type="dxa"/>
          </w:tcPr>
          <w:p w14:paraId="08EBE405" w14:textId="77777777" w:rsidR="00AF7F5B" w:rsidRPr="002D6C03" w:rsidRDefault="00AF7F5B" w:rsidP="00AF7F5B">
            <w:pPr>
              <w:rPr>
                <w:iCs/>
                <w:lang w:val="en-US"/>
              </w:rPr>
            </w:pPr>
          </w:p>
        </w:tc>
        <w:tc>
          <w:tcPr>
            <w:tcW w:w="4431" w:type="dxa"/>
          </w:tcPr>
          <w:p w14:paraId="5C974591" w14:textId="40A7E585" w:rsidR="00AF7F5B" w:rsidRPr="00A12099" w:rsidRDefault="00A12099" w:rsidP="00AF7F5B">
            <w:pPr>
              <w:rPr>
                <w:iCs/>
                <w:lang w:val="uk-UA"/>
              </w:rPr>
            </w:pPr>
            <w:r>
              <w:rPr>
                <w:iCs/>
                <w:lang w:val="uk-UA"/>
              </w:rPr>
              <w:t>та промислов</w:t>
            </w:r>
            <w:r w:rsidR="00834534">
              <w:rPr>
                <w:iCs/>
                <w:lang w:val="uk-UA"/>
              </w:rPr>
              <w:t>ість</w:t>
            </w:r>
            <w:r>
              <w:rPr>
                <w:iCs/>
                <w:lang w:val="uk-UA"/>
              </w:rPr>
              <w:t>.</w:t>
            </w:r>
          </w:p>
        </w:tc>
        <w:tc>
          <w:tcPr>
            <w:tcW w:w="4962" w:type="dxa"/>
          </w:tcPr>
          <w:p w14:paraId="3254BCE5" w14:textId="77777777" w:rsidR="00AF7F5B" w:rsidRPr="00A25BA6" w:rsidRDefault="00AF7F5B" w:rsidP="00AF7F5B">
            <w:pPr>
              <w:rPr>
                <w:lang w:val="en-US"/>
              </w:rPr>
            </w:pPr>
            <w:r w:rsidRPr="00A25BA6">
              <w:rPr>
                <w:lang w:val="en-US"/>
              </w:rPr>
              <w:t>and industry.</w:t>
            </w:r>
          </w:p>
        </w:tc>
        <w:tc>
          <w:tcPr>
            <w:tcW w:w="4677" w:type="dxa"/>
          </w:tcPr>
          <w:p w14:paraId="77DF6246" w14:textId="77777777" w:rsidR="00AF7F5B" w:rsidRPr="002D6C03" w:rsidRDefault="00AF7F5B" w:rsidP="00AF7F5B">
            <w:pPr>
              <w:pStyle w:val="ListParagraph"/>
              <w:numPr>
                <w:ilvl w:val="0"/>
                <w:numId w:val="3"/>
              </w:numPr>
              <w:rPr>
                <w:lang w:val="en-US"/>
              </w:rPr>
            </w:pPr>
          </w:p>
        </w:tc>
      </w:tr>
    </w:tbl>
    <w:p w14:paraId="13F15685"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Olena Maslyukivska" w:date="2021-07-30T23:32:00Z" w:initials="OM">
    <w:p w14:paraId="782E5CBF" w14:textId="190FE34D" w:rsidR="00B41AAC" w:rsidRPr="00263CA0" w:rsidRDefault="00B41AAC">
      <w:pPr>
        <w:pStyle w:val="CommentText"/>
        <w:rPr>
          <w:lang w:val="en-GB"/>
        </w:rPr>
      </w:pPr>
      <w:r>
        <w:rPr>
          <w:rStyle w:val="CommentReference"/>
        </w:rPr>
        <w:annotationRef/>
      </w:r>
      <w:r w:rsidRPr="00263CA0">
        <w:rPr>
          <w:lang w:val="en-GB"/>
        </w:rPr>
        <w:t>Warming is one of many effects of the climate change. I would suggest: … :and avoid an ever catastrohic events</w:t>
      </w:r>
    </w:p>
  </w:comment>
  <w:comment w:id="5" w:author="Yuliia Oharenko" w:date="2021-08-05T14:02:00Z" w:initials="YO">
    <w:p w14:paraId="5E5ED0D9" w14:textId="77777777" w:rsidR="00A42F8F" w:rsidRPr="00263CA0" w:rsidRDefault="00A42F8F">
      <w:pPr>
        <w:pStyle w:val="CommentText"/>
        <w:rPr>
          <w:lang w:val="en-GB"/>
        </w:rPr>
      </w:pPr>
      <w:r>
        <w:rPr>
          <w:rStyle w:val="CommentReference"/>
        </w:rPr>
        <w:annotationRef/>
      </w:r>
      <w:r w:rsidRPr="00263CA0">
        <w:rPr>
          <w:lang w:val="en-GB"/>
        </w:rPr>
        <w:t>I fully agree to this suggestion.</w:t>
      </w:r>
    </w:p>
    <w:p w14:paraId="036CE551" w14:textId="384AA751" w:rsidR="00A42F8F" w:rsidRPr="00263CA0" w:rsidRDefault="00A42F8F">
      <w:pPr>
        <w:pStyle w:val="CommentText"/>
        <w:rPr>
          <w:lang w:val="en-GB"/>
        </w:rPr>
      </w:pPr>
      <w:r w:rsidRPr="00263CA0">
        <w:rPr>
          <w:lang w:val="en-GB"/>
        </w:rPr>
        <w:t>@Isabella, Ukrainian version already reflects this.</w:t>
      </w:r>
    </w:p>
  </w:comment>
  <w:comment w:id="6" w:author="KRUSE Tobias, ENV/EEI" w:date="2021-08-24T18:15:00Z" w:initials="KTE">
    <w:p w14:paraId="7D0BE751" w14:textId="04427CF0" w:rsidR="00916B8F" w:rsidRDefault="00263CA0">
      <w:pPr>
        <w:pStyle w:val="CommentText"/>
        <w:rPr>
          <w:lang w:val="en-GB"/>
        </w:rPr>
      </w:pPr>
      <w:r>
        <w:rPr>
          <w:rStyle w:val="CommentReference"/>
        </w:rPr>
        <w:annotationRef/>
      </w:r>
      <w:r w:rsidRPr="00AD69F2">
        <w:rPr>
          <w:lang w:val="en-GB"/>
        </w:rPr>
        <w:t>Thank you very much f</w:t>
      </w:r>
      <w:r>
        <w:rPr>
          <w:lang w:val="en-GB"/>
        </w:rPr>
        <w:t xml:space="preserve">or this comment. It is a good point, however, </w:t>
      </w:r>
      <w:r w:rsidR="00415CAC">
        <w:rPr>
          <w:lang w:val="en-GB"/>
        </w:rPr>
        <w:t>we will</w:t>
      </w:r>
      <w:r>
        <w:rPr>
          <w:lang w:val="en-GB"/>
        </w:rPr>
        <w:t xml:space="preserve"> introduce catastrophic events </w:t>
      </w:r>
      <w:r w:rsidR="00916B8F">
        <w:rPr>
          <w:lang w:val="en-GB"/>
        </w:rPr>
        <w:t xml:space="preserve">in the second video as you saw below. Hence, we would like to </w:t>
      </w:r>
      <w:r w:rsidR="00916B8F" w:rsidRPr="005D616A">
        <w:rPr>
          <w:u w:val="single"/>
          <w:lang w:val="en-GB"/>
        </w:rPr>
        <w:t>not</w:t>
      </w:r>
      <w:r w:rsidR="00916B8F">
        <w:rPr>
          <w:lang w:val="en-GB"/>
        </w:rPr>
        <w:t xml:space="preserve"> mention catastrophic events in this first script already to keep policies and climate change impacts separately. </w:t>
      </w:r>
      <w:r>
        <w:rPr>
          <w:lang w:val="en-GB"/>
        </w:rPr>
        <w:t xml:space="preserve"> </w:t>
      </w:r>
    </w:p>
    <w:p w14:paraId="75116C1C" w14:textId="77777777" w:rsidR="00916B8F" w:rsidRDefault="00916B8F">
      <w:pPr>
        <w:pStyle w:val="CommentText"/>
        <w:rPr>
          <w:lang w:val="en-GB"/>
        </w:rPr>
      </w:pPr>
    </w:p>
    <w:p w14:paraId="2B38202B" w14:textId="5581550A" w:rsidR="00263CA0" w:rsidRPr="00263CA0" w:rsidRDefault="00263CA0">
      <w:pPr>
        <w:pStyle w:val="CommentText"/>
        <w:rPr>
          <w:lang w:val="en-GB"/>
        </w:rPr>
      </w:pPr>
      <w:r>
        <w:rPr>
          <w:lang w:val="en-GB"/>
        </w:rPr>
        <w:t xml:space="preserve">Could you kindly change the translation </w:t>
      </w:r>
      <w:r w:rsidR="00415CAC">
        <w:rPr>
          <w:lang w:val="en-GB"/>
        </w:rPr>
        <w:t xml:space="preserve">back </w:t>
      </w:r>
      <w:r>
        <w:rPr>
          <w:lang w:val="en-GB"/>
        </w:rPr>
        <w:t xml:space="preserve">to the previous version </w:t>
      </w:r>
      <w:r w:rsidR="00415CAC">
        <w:rPr>
          <w:lang w:val="en-GB"/>
        </w:rPr>
        <w:t>in this box staying closely to the English version here? Thank you very much!</w:t>
      </w:r>
    </w:p>
  </w:comment>
  <w:comment w:id="7" w:author="Yuliia Oharenko" w:date="2021-08-25T21:58:00Z" w:initials="YO">
    <w:p w14:paraId="0A9CD9AC" w14:textId="67B19C0C" w:rsidR="008B3B84" w:rsidRPr="008B3B84" w:rsidRDefault="008B3B84">
      <w:pPr>
        <w:pStyle w:val="CommentText"/>
        <w:rPr>
          <w:lang w:val="en-US"/>
        </w:rPr>
      </w:pPr>
      <w:r>
        <w:rPr>
          <w:rStyle w:val="CommentReference"/>
        </w:rPr>
        <w:annotationRef/>
      </w:r>
      <w:r w:rsidRPr="00245F87">
        <w:rPr>
          <w:lang w:val="en-US"/>
        </w:rPr>
        <w:t xml:space="preserve">The problem </w:t>
      </w:r>
      <w:r w:rsidR="0059218C" w:rsidRPr="00245F87">
        <w:rPr>
          <w:lang w:val="en-US"/>
        </w:rPr>
        <w:t xml:space="preserve">is </w:t>
      </w:r>
      <w:r w:rsidRPr="00245F87">
        <w:rPr>
          <w:lang w:val="en-US"/>
        </w:rPr>
        <w:t>that there is no good way to translate « </w:t>
      </w:r>
      <w:r w:rsidRPr="00B41AAC">
        <w:rPr>
          <w:lang w:val="en-US"/>
        </w:rPr>
        <w:t>ever-warming climate</w:t>
      </w:r>
      <w:r w:rsidRPr="00B41AAC">
        <w:rPr>
          <w:rStyle w:val="CommentReference"/>
          <w:lang w:val="en-US"/>
        </w:rPr>
        <w:annotationRef/>
      </w:r>
      <w:r>
        <w:rPr>
          <w:rStyle w:val="CommentReference"/>
        </w:rPr>
        <w:annotationRef/>
      </w:r>
      <w:r>
        <w:rPr>
          <w:rStyle w:val="CommentReference"/>
        </w:rPr>
        <w:annotationRef/>
      </w:r>
      <w:r>
        <w:rPr>
          <w:rStyle w:val="CommentReference"/>
        </w:rPr>
        <w:annotationRef/>
      </w:r>
      <w:r w:rsidRPr="00245F87">
        <w:rPr>
          <w:lang w:val="en-US"/>
        </w:rPr>
        <w:t xml:space="preserve">» </w:t>
      </w:r>
      <w:r>
        <w:rPr>
          <w:lang w:val="en-US"/>
        </w:rPr>
        <w:t>and this was the reason why Olena and I suggested to adjust English version… The closes</w:t>
      </w:r>
      <w:r w:rsidR="008A3F18">
        <w:rPr>
          <w:lang w:val="en-US"/>
        </w:rPr>
        <w:t>t</w:t>
      </w:r>
      <w:r>
        <w:rPr>
          <w:lang w:val="en-US"/>
        </w:rPr>
        <w:t xml:space="preserve"> version now is about increase of global </w:t>
      </w:r>
      <w:r w:rsidR="0059218C">
        <w:rPr>
          <w:lang w:val="en-US"/>
        </w:rPr>
        <w:t>temperature.</w:t>
      </w:r>
    </w:p>
  </w:comment>
  <w:comment w:id="8" w:author="Fabre  Adrien" w:date="2021-08-26T10:35:00Z" w:initials="FA">
    <w:p w14:paraId="500C8B42" w14:textId="758121F5" w:rsidR="004F2F35" w:rsidRPr="004F2F35" w:rsidRDefault="004F2F35">
      <w:pPr>
        <w:pStyle w:val="CommentText"/>
        <w:rPr>
          <w:lang w:val="en-US"/>
        </w:rPr>
      </w:pPr>
      <w:r>
        <w:rPr>
          <w:rStyle w:val="CommentReference"/>
        </w:rPr>
        <w:annotationRef/>
      </w:r>
      <w:r w:rsidRPr="004F2F35">
        <w:rPr>
          <w:lang w:val="en-US"/>
        </w:rPr>
        <w:t>So the last version is about</w:t>
      </w:r>
      <w:r>
        <w:rPr>
          <w:lang w:val="en-US"/>
        </w:rPr>
        <w:t xml:space="preserve"> a permanent increase of global temperature? If so, it is fine.</w:t>
      </w:r>
    </w:p>
  </w:comment>
  <w:comment w:id="9" w:author="KRUSE Tobias, ENV/EEI" w:date="2021-08-26T12:30:00Z" w:initials="KTE">
    <w:p w14:paraId="567A8AD9" w14:textId="4FB83B5C" w:rsidR="00B50114" w:rsidRPr="00B50114" w:rsidRDefault="00B50114">
      <w:pPr>
        <w:pStyle w:val="CommentText"/>
        <w:rPr>
          <w:lang w:val="en-GB"/>
        </w:rPr>
      </w:pPr>
      <w:r>
        <w:rPr>
          <w:rStyle w:val="CommentReference"/>
        </w:rPr>
        <w:annotationRef/>
      </w:r>
      <w:r w:rsidRPr="00B50114">
        <w:rPr>
          <w:lang w:val="en-GB"/>
        </w:rPr>
        <w:t xml:space="preserve">Yes </w:t>
      </w:r>
      <w:r>
        <w:rPr>
          <w:lang w:val="en-GB"/>
        </w:rPr>
        <w:t xml:space="preserve">I think so. </w:t>
      </w:r>
      <w:r w:rsidR="00E547A7">
        <w:rPr>
          <w:lang w:val="en-GB"/>
        </w:rPr>
        <w:t>Google translate tells me that it means “to prevent further global warming” which is fine.</w:t>
      </w:r>
    </w:p>
  </w:comment>
  <w:comment w:id="11" w:author="Yuliia Oharenko" w:date="2021-08-05T14:36:00Z" w:initials="YO">
    <w:p w14:paraId="3C94B028" w14:textId="1FC3A20F" w:rsidR="00A634A9" w:rsidRPr="00A634A9" w:rsidRDefault="00A634A9">
      <w:pPr>
        <w:pStyle w:val="CommentText"/>
        <w:rPr>
          <w:lang w:val="en-US"/>
        </w:rPr>
      </w:pPr>
      <w:r>
        <w:rPr>
          <w:rStyle w:val="CommentReference"/>
        </w:rPr>
        <w:annotationRef/>
      </w:r>
      <w:r>
        <w:rPr>
          <w:lang w:val="en-US"/>
        </w:rPr>
        <w:t>Too direct translation sounds weird in Ukrainian… but more detailed and accurate explanation complicates the sentence… It is clear what GHG emissions are meant without this part “they emit”.</w:t>
      </w:r>
    </w:p>
  </w:comment>
  <w:comment w:id="12" w:author="KRUSE Tobias, ENV/EEI" w:date="2021-08-24T18:36:00Z" w:initials="KTE">
    <w:p w14:paraId="177C5150" w14:textId="22A227D9" w:rsidR="00FF0BB0" w:rsidRPr="00FF0BB0" w:rsidRDefault="00FF0BB0">
      <w:pPr>
        <w:pStyle w:val="CommentText"/>
        <w:rPr>
          <w:lang w:val="en-GB"/>
        </w:rPr>
      </w:pPr>
      <w:r>
        <w:rPr>
          <w:rStyle w:val="CommentReference"/>
        </w:rPr>
        <w:annotationRef/>
      </w:r>
      <w:r w:rsidRPr="00FF0BB0">
        <w:rPr>
          <w:lang w:val="en-GB"/>
        </w:rPr>
        <w:t>Okay, thank you</w:t>
      </w:r>
      <w:r>
        <w:rPr>
          <w:lang w:val="en-GB"/>
        </w:rPr>
        <w:t xml:space="preserve">. I accepted the tracked changes. </w:t>
      </w:r>
    </w:p>
  </w:comment>
  <w:comment w:id="13" w:author="KRUSE Tobias, ENV/EEI" w:date="2021-08-24T19:38:00Z" w:initials="KTE">
    <w:p w14:paraId="3719838F" w14:textId="7A70EEFC" w:rsidR="009C56FF" w:rsidRPr="009C56FF" w:rsidRDefault="009C56FF">
      <w:pPr>
        <w:pStyle w:val="CommentText"/>
        <w:rPr>
          <w:lang w:val="en-GB"/>
        </w:rPr>
      </w:pPr>
      <w:r>
        <w:rPr>
          <w:rStyle w:val="CommentReference"/>
        </w:rPr>
        <w:annotationRef/>
      </w:r>
      <w:r w:rsidRPr="009C56FF">
        <w:rPr>
          <w:lang w:val="en-GB"/>
        </w:rPr>
        <w:t xml:space="preserve">Thanks, </w:t>
      </w:r>
      <w:r>
        <w:rPr>
          <w:lang w:val="en-GB"/>
        </w:rPr>
        <w:t xml:space="preserve">that is a good addition! </w:t>
      </w:r>
    </w:p>
  </w:comment>
  <w:comment w:id="14" w:author="Fabre  Adrien" w:date="2021-08-26T10:33:00Z" w:initials="FA">
    <w:p w14:paraId="43C93A58" w14:textId="5E3ED822" w:rsidR="00245F87" w:rsidRPr="00245F87" w:rsidRDefault="00245F87">
      <w:pPr>
        <w:pStyle w:val="CommentText"/>
        <w:rPr>
          <w:lang w:val="en-US"/>
        </w:rPr>
      </w:pPr>
      <w:r>
        <w:rPr>
          <w:rStyle w:val="CommentReference"/>
        </w:rPr>
        <w:annotationRef/>
      </w:r>
      <w:r>
        <w:rPr>
          <w:lang w:val="en-US"/>
        </w:rPr>
        <w:t>Please change “cars” to “vehicles” and get rid of “or do not have them”: in this part of the video, we show a motorbike for poor people and a car for rich people.</w:t>
      </w:r>
    </w:p>
  </w:comment>
  <w:comment w:id="15" w:author="KRUSE Tobias, ENV/EEI" w:date="2021-08-26T12:29:00Z" w:initials="KTE">
    <w:p w14:paraId="6D935BA9" w14:textId="25C53E79" w:rsidR="00B50114" w:rsidRPr="00B50114" w:rsidRDefault="00B50114">
      <w:pPr>
        <w:pStyle w:val="CommentText"/>
        <w:rPr>
          <w:lang w:val="en-GB"/>
        </w:rPr>
      </w:pPr>
      <w:r>
        <w:rPr>
          <w:rStyle w:val="CommentReference"/>
        </w:rPr>
        <w:annotationRef/>
      </w:r>
      <w:r w:rsidRPr="00B50114">
        <w:rPr>
          <w:lang w:val="en-GB"/>
        </w:rPr>
        <w:t xml:space="preserve">I </w:t>
      </w:r>
      <w:r>
        <w:rPr>
          <w:lang w:val="en-GB"/>
        </w:rPr>
        <w:t xml:space="preserve">think it is fine to leave this as such. Poorer people who do not have cars can then have motorbikes which is then shown in the video. </w:t>
      </w:r>
      <w:bookmarkStart w:id="16" w:name="_GoBack"/>
      <w:bookmarkEnd w:id="16"/>
    </w:p>
  </w:comment>
  <w:comment w:id="20" w:author="Yuliia Oharenko" w:date="2021-08-05T14:58:00Z" w:initials="YO">
    <w:p w14:paraId="1805AB6E" w14:textId="745E74B6" w:rsidR="00790305" w:rsidRPr="00790305" w:rsidRDefault="00790305">
      <w:pPr>
        <w:pStyle w:val="CommentText"/>
        <w:rPr>
          <w:lang w:val="en-US"/>
        </w:rPr>
      </w:pPr>
      <w:r>
        <w:rPr>
          <w:rStyle w:val="CommentReference"/>
        </w:rPr>
        <w:annotationRef/>
      </w:r>
      <w:r>
        <w:rPr>
          <w:lang w:val="en-US"/>
        </w:rPr>
        <w:t xml:space="preserve">This message is unclear. Is this good or bad? Do you mean that this program </w:t>
      </w:r>
      <w:r w:rsidR="007B6B0D">
        <w:rPr>
          <w:lang w:val="en-US"/>
        </w:rPr>
        <w:t>can be financed on the expense of education or medicine or alternatively ffs?  Anyways, translated sentence is too cumbersome, So, I'd suggest just deleting this part.</w:t>
      </w:r>
      <w:r>
        <w:rPr>
          <w:lang w:val="en-US"/>
        </w:rPr>
        <w:t xml:space="preserve"> </w:t>
      </w:r>
    </w:p>
  </w:comment>
  <w:comment w:id="21" w:author="KRUSE Tobias, ENV/EEI" w:date="2021-08-24T18:43:00Z" w:initials="KTE">
    <w:p w14:paraId="33C70B21" w14:textId="77777777" w:rsidR="00FF0BB0" w:rsidRDefault="00FF0BB0">
      <w:pPr>
        <w:pStyle w:val="CommentText"/>
        <w:rPr>
          <w:lang w:val="en-GB"/>
        </w:rPr>
      </w:pPr>
      <w:r>
        <w:rPr>
          <w:rStyle w:val="CommentReference"/>
        </w:rPr>
        <w:annotationRef/>
      </w:r>
      <w:r>
        <w:rPr>
          <w:lang w:val="en-GB"/>
        </w:rPr>
        <w:t xml:space="preserve">Thank you for the comment! </w:t>
      </w:r>
    </w:p>
    <w:p w14:paraId="28272188" w14:textId="14E3ECEC" w:rsidR="00FF0BB0" w:rsidRDefault="009C56FF">
      <w:pPr>
        <w:pStyle w:val="CommentText"/>
        <w:rPr>
          <w:lang w:val="en-GB"/>
        </w:rPr>
      </w:pPr>
      <w:r>
        <w:rPr>
          <w:lang w:val="en-GB"/>
        </w:rPr>
        <w:t>However, t</w:t>
      </w:r>
      <w:r w:rsidR="00FF0BB0">
        <w:rPr>
          <w:lang w:val="en-GB"/>
        </w:rPr>
        <w:t>his part of the sentence is very important. It reminds people that spending money through a green infrastructure programme uses up government resources that can therefore not be spent on other projects such as for example education, he</w:t>
      </w:r>
      <w:r>
        <w:rPr>
          <w:lang w:val="en-GB"/>
        </w:rPr>
        <w:t>alth care etc anymore.</w:t>
      </w:r>
    </w:p>
    <w:p w14:paraId="64384AEC" w14:textId="5E9F34D9" w:rsidR="00FF0BB0" w:rsidRDefault="00FF0BB0">
      <w:pPr>
        <w:pStyle w:val="CommentText"/>
        <w:rPr>
          <w:lang w:val="en-GB"/>
        </w:rPr>
      </w:pPr>
    </w:p>
    <w:p w14:paraId="1CBB3F01" w14:textId="31A2E094" w:rsidR="00FF0BB0" w:rsidRDefault="00FF0BB0">
      <w:pPr>
        <w:pStyle w:val="CommentText"/>
        <w:rPr>
          <w:lang w:val="en-GB"/>
        </w:rPr>
      </w:pPr>
      <w:r>
        <w:rPr>
          <w:lang w:val="en-GB"/>
        </w:rPr>
        <w:t>Could you kindly try and incorporate this idea within the sentence? If yo</w:t>
      </w:r>
      <w:r w:rsidR="009C56FF">
        <w:rPr>
          <w:lang w:val="en-GB"/>
        </w:rPr>
        <w:t>u need two separate sentences</w:t>
      </w:r>
      <w:r>
        <w:rPr>
          <w:lang w:val="en-GB"/>
        </w:rPr>
        <w:t xml:space="preserve"> or so that is completely fine. I understand that it is a bit cumbersome, but we want to remind people of this trade-off between “green” and other spending. </w:t>
      </w:r>
    </w:p>
    <w:p w14:paraId="508E6475" w14:textId="01B0BC6B" w:rsidR="009C56FF" w:rsidRDefault="009C56FF">
      <w:pPr>
        <w:pStyle w:val="CommentText"/>
        <w:rPr>
          <w:lang w:val="en-GB"/>
        </w:rPr>
      </w:pPr>
    </w:p>
    <w:p w14:paraId="7438F52A" w14:textId="271065B4" w:rsidR="009C56FF" w:rsidRPr="00FF0BB0" w:rsidRDefault="009C56FF">
      <w:pPr>
        <w:pStyle w:val="CommentText"/>
        <w:rPr>
          <w:lang w:val="en-GB"/>
        </w:rPr>
      </w:pPr>
      <w:r>
        <w:rPr>
          <w:lang w:val="en-GB"/>
        </w:rPr>
        <w:t>Thank you!</w:t>
      </w:r>
    </w:p>
  </w:comment>
  <w:comment w:id="22" w:author="Yuliia Oharenko" w:date="2021-08-25T22:15:00Z" w:initials="YO">
    <w:p w14:paraId="592D98B6" w14:textId="02C69A1F" w:rsidR="0059218C" w:rsidRPr="008A3F18" w:rsidRDefault="0059218C">
      <w:pPr>
        <w:pStyle w:val="CommentText"/>
        <w:rPr>
          <w:lang w:val="en-US"/>
        </w:rPr>
      </w:pPr>
      <w:r>
        <w:rPr>
          <w:rStyle w:val="CommentReference"/>
        </w:rPr>
        <w:annotationRef/>
      </w:r>
      <w:r w:rsidR="008A3F18">
        <w:rPr>
          <w:lang w:val="en-US"/>
        </w:rPr>
        <w:t>Ok, tried to incorporate this to the extent possible.</w:t>
      </w:r>
    </w:p>
  </w:comment>
  <w:comment w:id="23" w:author="Fabre  Adrien" w:date="2021-08-26T10:32:00Z" w:initials="FA">
    <w:p w14:paraId="2F9B52E8" w14:textId="2B0040F8" w:rsidR="00245F87" w:rsidRPr="00245F87" w:rsidRDefault="00245F87">
      <w:pPr>
        <w:pStyle w:val="CommentText"/>
        <w:rPr>
          <w:lang w:val="en-US"/>
        </w:rPr>
      </w:pPr>
      <w:r>
        <w:rPr>
          <w:rStyle w:val="CommentReference"/>
        </w:rPr>
        <w:annotationRef/>
      </w:r>
      <w:r w:rsidRPr="00245F87">
        <w:rPr>
          <w:lang w:val="en-US"/>
        </w:rPr>
        <w:t>Wasn’t it incorporated in the original translation</w:t>
      </w:r>
      <w:r>
        <w:rPr>
          <w:lang w:val="en-US"/>
        </w:rPr>
        <w:t>?</w:t>
      </w:r>
    </w:p>
  </w:comment>
  <w:comment w:id="24" w:author="KRUSE Tobias, ENV/EEI" w:date="2021-08-26T12:28:00Z" w:initials="KTE">
    <w:p w14:paraId="6244EB97" w14:textId="5097E0AE" w:rsidR="00B50114" w:rsidRPr="00B50114" w:rsidRDefault="00B50114">
      <w:pPr>
        <w:pStyle w:val="CommentText"/>
        <w:rPr>
          <w:lang w:val="en-GB"/>
        </w:rPr>
      </w:pPr>
      <w:r>
        <w:rPr>
          <w:rStyle w:val="CommentReference"/>
        </w:rPr>
        <w:annotationRef/>
      </w:r>
      <w:r w:rsidRPr="00B50114">
        <w:rPr>
          <w:lang w:val="en-GB"/>
        </w:rPr>
        <w:t>They initially took it o</w:t>
      </w:r>
      <w:r>
        <w:rPr>
          <w:lang w:val="en-GB"/>
        </w:rPr>
        <w:t xml:space="preserve">ut because it sounded to cumbersome as they say above. But I asked them to put it back. So it is fine now. </w:t>
      </w:r>
    </w:p>
  </w:comment>
  <w:comment w:id="26" w:author="Yuliia Oharenko" w:date="2021-08-05T15:43:00Z" w:initials="YO">
    <w:p w14:paraId="42646431" w14:textId="43EDB065" w:rsidR="00622C00" w:rsidRPr="00622C00" w:rsidRDefault="00622C00">
      <w:pPr>
        <w:pStyle w:val="CommentText"/>
        <w:rPr>
          <w:lang w:val="en-US"/>
        </w:rPr>
      </w:pPr>
      <w:r>
        <w:rPr>
          <w:rStyle w:val="CommentReference"/>
        </w:rPr>
        <w:annotationRef/>
      </w:r>
      <w:r>
        <w:rPr>
          <w:lang w:val="en-US"/>
        </w:rPr>
        <w:t>Importantly, comma is used as decimal separator in Ukraine, so space should be used instead (as above)</w:t>
      </w:r>
    </w:p>
  </w:comment>
  <w:comment w:id="27" w:author="KRUSE Tobias, ENV/EEI" w:date="2021-08-24T19:18:00Z" w:initials="KTE">
    <w:p w14:paraId="7899721A" w14:textId="092C3CB7" w:rsidR="00FF0BB0" w:rsidRPr="00FF0BB0" w:rsidRDefault="00FF0BB0">
      <w:pPr>
        <w:pStyle w:val="CommentText"/>
        <w:rPr>
          <w:lang w:val="en-GB"/>
        </w:rPr>
      </w:pPr>
      <w:r>
        <w:rPr>
          <w:rStyle w:val="CommentReference"/>
        </w:rPr>
        <w:annotationRef/>
      </w:r>
      <w:r w:rsidRPr="00FF0BB0">
        <w:rPr>
          <w:lang w:val="en-GB"/>
        </w:rPr>
        <w:t>Thank</w:t>
      </w:r>
      <w:r w:rsidR="005D616A">
        <w:rPr>
          <w:lang w:val="en-GB"/>
        </w:rPr>
        <w:t xml:space="preserve"> you!</w:t>
      </w:r>
      <w:r>
        <w:rPr>
          <w:lang w:val="en-GB"/>
        </w:rPr>
        <w:t xml:space="preserve"> Noted. </w:t>
      </w:r>
    </w:p>
  </w:comment>
  <w:comment w:id="28" w:author="Yuliia Oharenko" w:date="2021-08-05T15:46:00Z" w:initials="YO">
    <w:p w14:paraId="6DC3E47C" w14:textId="75D81473" w:rsidR="005C3254" w:rsidRPr="00263CA0" w:rsidRDefault="005C3254">
      <w:pPr>
        <w:pStyle w:val="CommentText"/>
        <w:rPr>
          <w:lang w:val="en-GB"/>
        </w:rPr>
      </w:pPr>
      <w:r>
        <w:rPr>
          <w:rStyle w:val="CommentReference"/>
        </w:rPr>
        <w:annotationRef/>
      </w:r>
      <w:r w:rsidRPr="00263CA0">
        <w:rPr>
          <w:lang w:val="en-GB"/>
        </w:rPr>
        <w:t>For the sake of accuracy</w:t>
      </w:r>
    </w:p>
  </w:comment>
  <w:comment w:id="33" w:author="Yuliia Oharenko" w:date="2021-08-05T13:53:00Z" w:initials="YO">
    <w:p w14:paraId="55798A47" w14:textId="2E348777" w:rsidR="00917845" w:rsidRPr="00263CA0" w:rsidRDefault="00917845">
      <w:pPr>
        <w:pStyle w:val="CommentText"/>
        <w:rPr>
          <w:lang w:val="en-GB"/>
        </w:rPr>
      </w:pPr>
      <w:r>
        <w:rPr>
          <w:rStyle w:val="CommentReference"/>
        </w:rPr>
        <w:annotationRef/>
      </w:r>
      <w:r w:rsidR="00191E22" w:rsidRPr="00263CA0">
        <w:rPr>
          <w:lang w:val="en-GB"/>
        </w:rPr>
        <w:t>For the sake of accuracy, I think it would be useful to specify anthropogenic emissions as there are also natural sources of CO2 emissions, which we can not influence.</w:t>
      </w:r>
    </w:p>
  </w:comment>
  <w:comment w:id="34" w:author="KRUSE Tobias, ENV/EEI" w:date="2021-08-24T19:32:00Z" w:initials="KTE">
    <w:p w14:paraId="218EE90B" w14:textId="5DBA303D" w:rsidR="00FF0BB0" w:rsidRDefault="00FF0BB0">
      <w:pPr>
        <w:pStyle w:val="CommentText"/>
        <w:rPr>
          <w:lang w:val="en-GB"/>
        </w:rPr>
      </w:pPr>
      <w:r>
        <w:rPr>
          <w:rStyle w:val="CommentReference"/>
        </w:rPr>
        <w:annotationRef/>
      </w:r>
      <w:r w:rsidRPr="00FF0BB0">
        <w:rPr>
          <w:lang w:val="en-GB"/>
        </w:rPr>
        <w:t>Thank</w:t>
      </w:r>
      <w:r w:rsidR="007667CE">
        <w:rPr>
          <w:lang w:val="en-GB"/>
        </w:rPr>
        <w:t xml:space="preserve"> you</w:t>
      </w:r>
      <w:r w:rsidRPr="00FF0BB0">
        <w:rPr>
          <w:lang w:val="en-GB"/>
        </w:rPr>
        <w:t xml:space="preserve"> for</w:t>
      </w:r>
      <w:r>
        <w:rPr>
          <w:lang w:val="en-GB"/>
        </w:rPr>
        <w:t xml:space="preserve"> the comment. That is right. If you think that the Ukrainian term for “anthropogenic” is commonly understood, then I am happy with your change. We did not include it in the English version because the term “anthropogenic” is quite technical</w:t>
      </w:r>
      <w:r w:rsidR="007C5E8C">
        <w:rPr>
          <w:lang w:val="en-GB"/>
        </w:rPr>
        <w:t xml:space="preserve"> in English</w:t>
      </w:r>
      <w:r>
        <w:rPr>
          <w:lang w:val="en-GB"/>
        </w:rPr>
        <w:t xml:space="preserve"> and may thus confuse people in the general public</w:t>
      </w:r>
      <w:r w:rsidR="007C5E8C">
        <w:rPr>
          <w:lang w:val="en-GB"/>
        </w:rPr>
        <w:t xml:space="preserve"> if they do not understand it or do not know what it means</w:t>
      </w:r>
      <w:r>
        <w:rPr>
          <w:lang w:val="en-GB"/>
        </w:rPr>
        <w:t xml:space="preserve">. </w:t>
      </w:r>
    </w:p>
    <w:p w14:paraId="44CD8239" w14:textId="77777777" w:rsidR="00FF0BB0" w:rsidRDefault="00FF0BB0">
      <w:pPr>
        <w:pStyle w:val="CommentText"/>
        <w:rPr>
          <w:lang w:val="en-GB"/>
        </w:rPr>
      </w:pPr>
    </w:p>
    <w:p w14:paraId="5B572273" w14:textId="1515BBFE" w:rsidR="00FF0BB0" w:rsidRDefault="00FF0BB0">
      <w:pPr>
        <w:pStyle w:val="CommentText"/>
        <w:rPr>
          <w:lang w:val="en-GB"/>
        </w:rPr>
      </w:pPr>
      <w:r>
        <w:rPr>
          <w:lang w:val="en-GB"/>
        </w:rPr>
        <w:t xml:space="preserve">If this </w:t>
      </w:r>
      <w:r w:rsidR="007C5E8C">
        <w:rPr>
          <w:lang w:val="en-GB"/>
        </w:rPr>
        <w:t xml:space="preserve">term </w:t>
      </w:r>
      <w:r>
        <w:rPr>
          <w:lang w:val="en-GB"/>
        </w:rPr>
        <w:t xml:space="preserve">could also be </w:t>
      </w:r>
      <w:r w:rsidR="007C5E8C">
        <w:rPr>
          <w:lang w:val="en-GB"/>
        </w:rPr>
        <w:t>too complicated/technical</w:t>
      </w:r>
      <w:r>
        <w:rPr>
          <w:lang w:val="en-GB"/>
        </w:rPr>
        <w:t xml:space="preserve"> in Ukrainian, I would prefer to drop the term again from the Ukrainian version. </w:t>
      </w:r>
    </w:p>
    <w:p w14:paraId="57715E06" w14:textId="77777777" w:rsidR="00FF0BB0" w:rsidRDefault="00FF0BB0">
      <w:pPr>
        <w:pStyle w:val="CommentText"/>
        <w:rPr>
          <w:lang w:val="en-GB"/>
        </w:rPr>
      </w:pPr>
    </w:p>
    <w:p w14:paraId="355158D1" w14:textId="4A6E3318" w:rsidR="00FF0BB0" w:rsidRPr="00FF0BB0" w:rsidRDefault="00FF0BB0">
      <w:pPr>
        <w:pStyle w:val="CommentText"/>
        <w:rPr>
          <w:lang w:val="en-GB"/>
        </w:rPr>
      </w:pPr>
      <w:r>
        <w:rPr>
          <w:lang w:val="en-GB"/>
        </w:rPr>
        <w:t xml:space="preserve">Thank you very much for this thorough revisions! </w:t>
      </w:r>
    </w:p>
  </w:comment>
  <w:comment w:id="35" w:author="Fabre  Adrien" w:date="2021-08-26T10:31:00Z" w:initials="FA">
    <w:p w14:paraId="63D2B100" w14:textId="23B9F290" w:rsidR="00245F87" w:rsidRPr="00245F87" w:rsidRDefault="00245F87">
      <w:pPr>
        <w:pStyle w:val="CommentText"/>
        <w:rPr>
          <w:lang w:val="en-US"/>
        </w:rPr>
      </w:pPr>
      <w:r>
        <w:rPr>
          <w:rStyle w:val="CommentReference"/>
        </w:rPr>
        <w:annotationRef/>
      </w:r>
      <w:r w:rsidRPr="00245F87">
        <w:rPr>
          <w:lang w:val="en-US"/>
        </w:rPr>
        <w:t>For comparability with other countries, we shouldn’t add « anthropogenic »</w:t>
      </w:r>
      <w:r>
        <w:rPr>
          <w:lang w:val="en-US"/>
        </w:rPr>
        <w:t>. It is implicit that we talk about human emissions, and natural emissions are negligible anyway.</w:t>
      </w:r>
    </w:p>
  </w:comment>
  <w:comment w:id="36" w:author="KRUSE Tobias, ENV/EEI" w:date="2021-08-26T12:31:00Z" w:initials="KTE">
    <w:p w14:paraId="59730793" w14:textId="069444A8" w:rsidR="00B50114" w:rsidRPr="00B50114" w:rsidRDefault="00B50114">
      <w:pPr>
        <w:pStyle w:val="CommentText"/>
        <w:rPr>
          <w:lang w:val="en-GB"/>
        </w:rPr>
      </w:pPr>
      <w:r>
        <w:rPr>
          <w:rStyle w:val="CommentReference"/>
        </w:rPr>
        <w:annotationRef/>
      </w:r>
      <w:r w:rsidRPr="00B50114">
        <w:rPr>
          <w:lang w:val="en-GB"/>
        </w:rPr>
        <w:t xml:space="preserve">I copied the translation from the </w:t>
      </w:r>
      <w:r>
        <w:rPr>
          <w:lang w:val="en-GB"/>
        </w:rPr>
        <w:t xml:space="preserve">first consultant who did not add the “anthropogenic” term. The second consultant revised it adding that term. So we can use this first version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E5CBF" w15:done="0"/>
  <w15:commentEx w15:paraId="036CE551" w15:paraIdParent="782E5CBF" w15:done="0"/>
  <w15:commentEx w15:paraId="2B38202B" w15:paraIdParent="782E5CBF" w15:done="0"/>
  <w15:commentEx w15:paraId="0A9CD9AC" w15:paraIdParent="782E5CBF" w15:done="0"/>
  <w15:commentEx w15:paraId="500C8B42" w15:paraIdParent="782E5CBF" w15:done="0"/>
  <w15:commentEx w15:paraId="567A8AD9" w15:paraIdParent="782E5CBF" w15:done="0"/>
  <w15:commentEx w15:paraId="3C94B028" w15:done="0"/>
  <w15:commentEx w15:paraId="177C5150" w15:paraIdParent="3C94B028" w15:done="0"/>
  <w15:commentEx w15:paraId="3719838F" w15:done="0"/>
  <w15:commentEx w15:paraId="43C93A58" w15:paraIdParent="3719838F" w15:done="0"/>
  <w15:commentEx w15:paraId="6D935BA9" w15:paraIdParent="3719838F" w15:done="0"/>
  <w15:commentEx w15:paraId="1805AB6E" w15:done="0"/>
  <w15:commentEx w15:paraId="7438F52A" w15:paraIdParent="1805AB6E" w15:done="0"/>
  <w15:commentEx w15:paraId="592D98B6" w15:paraIdParent="1805AB6E" w15:done="0"/>
  <w15:commentEx w15:paraId="2F9B52E8" w15:paraIdParent="1805AB6E" w15:done="0"/>
  <w15:commentEx w15:paraId="6244EB97" w15:paraIdParent="1805AB6E" w15:done="0"/>
  <w15:commentEx w15:paraId="42646431" w15:done="0"/>
  <w15:commentEx w15:paraId="7899721A" w15:paraIdParent="42646431" w15:done="0"/>
  <w15:commentEx w15:paraId="6DC3E47C" w15:done="0"/>
  <w15:commentEx w15:paraId="55798A47" w15:done="0"/>
  <w15:commentEx w15:paraId="355158D1" w15:paraIdParent="55798A47" w15:done="0"/>
  <w15:commentEx w15:paraId="63D2B100" w15:paraIdParent="55798A47" w15:done="0"/>
  <w15:commentEx w15:paraId="59730793" w15:paraIdParent="55798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F0A90" w16cex:dateUtc="2021-07-30T20:32:00Z"/>
  <w16cex:commentExtensible w16cex:durableId="24B66DE7" w16cex:dateUtc="2021-08-05T11:02:00Z"/>
  <w16cex:commentExtensible w16cex:durableId="24D13B98" w16cex:dateUtc="2021-08-25T18:58:00Z"/>
  <w16cex:commentExtensible w16cex:durableId="24B675FA" w16cex:dateUtc="2021-08-05T11:36:00Z"/>
  <w16cex:commentExtensible w16cex:durableId="24B67B1D" w16cex:dateUtc="2021-08-05T11:58:00Z"/>
  <w16cex:commentExtensible w16cex:durableId="24D13F8F" w16cex:dateUtc="2021-08-25T19:15:00Z"/>
  <w16cex:commentExtensible w16cex:durableId="24B68593" w16cex:dateUtc="2021-08-05T12:43:00Z"/>
  <w16cex:commentExtensible w16cex:durableId="24B6865E" w16cex:dateUtc="2021-08-05T12:46:00Z"/>
  <w16cex:commentExtensible w16cex:durableId="24B66BD9" w16cex:dateUtc="2021-08-05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E5CBF" w16cid:durableId="24AF0A90"/>
  <w16cid:commentId w16cid:paraId="036CE551" w16cid:durableId="24B66DE7"/>
  <w16cid:commentId w16cid:paraId="2B38202B" w16cid:durableId="24D13B65"/>
  <w16cid:commentId w16cid:paraId="0A9CD9AC" w16cid:durableId="24D13B98"/>
  <w16cid:commentId w16cid:paraId="3C94B028" w16cid:durableId="24B675FA"/>
  <w16cid:commentId w16cid:paraId="177C5150" w16cid:durableId="24D13B67"/>
  <w16cid:commentId w16cid:paraId="3719838F" w16cid:durableId="24D13B68"/>
  <w16cid:commentId w16cid:paraId="1805AB6E" w16cid:durableId="24B67B1D"/>
  <w16cid:commentId w16cid:paraId="7438F52A" w16cid:durableId="24D13B6A"/>
  <w16cid:commentId w16cid:paraId="592D98B6" w16cid:durableId="24D13F8F"/>
  <w16cid:commentId w16cid:paraId="42646431" w16cid:durableId="24B68593"/>
  <w16cid:commentId w16cid:paraId="7899721A" w16cid:durableId="24D13B6C"/>
  <w16cid:commentId w16cid:paraId="6DC3E47C" w16cid:durableId="24B6865E"/>
  <w16cid:commentId w16cid:paraId="55798A47" w16cid:durableId="24B66BD9"/>
  <w16cid:commentId w16cid:paraId="355158D1" w16cid:durableId="24D13B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A001D" w14:textId="77777777" w:rsidR="00636F4A" w:rsidRDefault="00636F4A" w:rsidP="00366F30">
      <w:pPr>
        <w:spacing w:after="0" w:line="240" w:lineRule="auto"/>
      </w:pPr>
      <w:r>
        <w:separator/>
      </w:r>
    </w:p>
  </w:endnote>
  <w:endnote w:type="continuationSeparator" w:id="0">
    <w:p w14:paraId="6183B064" w14:textId="77777777" w:rsidR="00636F4A" w:rsidRDefault="00636F4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F4D3E" w14:textId="77777777" w:rsidR="00636F4A" w:rsidRDefault="00636F4A" w:rsidP="00366F30">
      <w:pPr>
        <w:spacing w:after="0" w:line="240" w:lineRule="auto"/>
      </w:pPr>
      <w:r>
        <w:separator/>
      </w:r>
    </w:p>
  </w:footnote>
  <w:footnote w:type="continuationSeparator" w:id="0">
    <w:p w14:paraId="07BE18B0" w14:textId="77777777" w:rsidR="00636F4A" w:rsidRDefault="00636F4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A80"/>
    <w:multiLevelType w:val="hybridMultilevel"/>
    <w:tmpl w:val="A9B0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52C04DC"/>
    <w:multiLevelType w:val="hybridMultilevel"/>
    <w:tmpl w:val="52D0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USE Tobias, ENV/EEI">
    <w15:presenceInfo w15:providerId="AD" w15:userId="S-1-5-21-2146598497-832928401-1254845835-240018"/>
  </w15:person>
  <w15:person w15:author="Olena Maslyukivska">
    <w15:presenceInfo w15:providerId="AD" w15:userId="S::o.maslyukivska@ukma.edu.ua::81228827-099c-48ff-99bd-9e6bd8e70cdb"/>
  </w15:person>
  <w15:person w15:author="Yuliia Oharenko">
    <w15:presenceInfo w15:providerId="None" w15:userId="Yuliia Oharenko"/>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2NDYwMjMzMTUyMjJX0lEKTi0uzszPAykwrAUA1AnejywAAAA="/>
    <w:docVar w:name="OECDDocumentId" w:val="5CC286DF177A396A7B0484C12F2BA0AFE00AB9C55C6F2BF2A42A2EAF92425FD1"/>
  </w:docVars>
  <w:rsids>
    <w:rsidRoot w:val="00366F30"/>
    <w:rsid w:val="000A0537"/>
    <w:rsid w:val="000F67CF"/>
    <w:rsid w:val="00102771"/>
    <w:rsid w:val="001221DB"/>
    <w:rsid w:val="001674D4"/>
    <w:rsid w:val="001828DA"/>
    <w:rsid w:val="0018731D"/>
    <w:rsid w:val="00191E22"/>
    <w:rsid w:val="001B5C26"/>
    <w:rsid w:val="001D2E3B"/>
    <w:rsid w:val="001F28AB"/>
    <w:rsid w:val="00234F38"/>
    <w:rsid w:val="00245F87"/>
    <w:rsid w:val="00263CA0"/>
    <w:rsid w:val="00294F10"/>
    <w:rsid w:val="00296CE6"/>
    <w:rsid w:val="002A6C29"/>
    <w:rsid w:val="002D6C03"/>
    <w:rsid w:val="00320C9F"/>
    <w:rsid w:val="00342B0E"/>
    <w:rsid w:val="00366F30"/>
    <w:rsid w:val="00392D07"/>
    <w:rsid w:val="003D0747"/>
    <w:rsid w:val="003D160A"/>
    <w:rsid w:val="00413327"/>
    <w:rsid w:val="00413B1B"/>
    <w:rsid w:val="00415CAC"/>
    <w:rsid w:val="00447CED"/>
    <w:rsid w:val="004C1E80"/>
    <w:rsid w:val="004C65AC"/>
    <w:rsid w:val="004F2F35"/>
    <w:rsid w:val="00505461"/>
    <w:rsid w:val="005702B9"/>
    <w:rsid w:val="00571D5C"/>
    <w:rsid w:val="005878E8"/>
    <w:rsid w:val="0059218C"/>
    <w:rsid w:val="005A25E1"/>
    <w:rsid w:val="005A5D98"/>
    <w:rsid w:val="005C3254"/>
    <w:rsid w:val="005D616A"/>
    <w:rsid w:val="005D77C2"/>
    <w:rsid w:val="005E04DE"/>
    <w:rsid w:val="005E12C3"/>
    <w:rsid w:val="005F2A4F"/>
    <w:rsid w:val="00622C00"/>
    <w:rsid w:val="00633CFE"/>
    <w:rsid w:val="00636F4A"/>
    <w:rsid w:val="00647B45"/>
    <w:rsid w:val="00650876"/>
    <w:rsid w:val="006704AE"/>
    <w:rsid w:val="006D1345"/>
    <w:rsid w:val="006D7133"/>
    <w:rsid w:val="00724683"/>
    <w:rsid w:val="007466CD"/>
    <w:rsid w:val="00750D05"/>
    <w:rsid w:val="007667CE"/>
    <w:rsid w:val="007811BA"/>
    <w:rsid w:val="00790305"/>
    <w:rsid w:val="007A0140"/>
    <w:rsid w:val="007B0051"/>
    <w:rsid w:val="007B6B0D"/>
    <w:rsid w:val="007C5E8C"/>
    <w:rsid w:val="00834534"/>
    <w:rsid w:val="008461DF"/>
    <w:rsid w:val="008A3F18"/>
    <w:rsid w:val="008B3B84"/>
    <w:rsid w:val="008D08C5"/>
    <w:rsid w:val="00916B8F"/>
    <w:rsid w:val="00917845"/>
    <w:rsid w:val="0092003A"/>
    <w:rsid w:val="00936EE9"/>
    <w:rsid w:val="009906CC"/>
    <w:rsid w:val="009C56FF"/>
    <w:rsid w:val="00A12099"/>
    <w:rsid w:val="00A42F8F"/>
    <w:rsid w:val="00A43525"/>
    <w:rsid w:val="00A634A9"/>
    <w:rsid w:val="00A67F24"/>
    <w:rsid w:val="00A75C1F"/>
    <w:rsid w:val="00AA7286"/>
    <w:rsid w:val="00AF588F"/>
    <w:rsid w:val="00AF7F5B"/>
    <w:rsid w:val="00B22837"/>
    <w:rsid w:val="00B41442"/>
    <w:rsid w:val="00B41AAC"/>
    <w:rsid w:val="00B42789"/>
    <w:rsid w:val="00B50114"/>
    <w:rsid w:val="00B648BE"/>
    <w:rsid w:val="00B827C8"/>
    <w:rsid w:val="00C04E7E"/>
    <w:rsid w:val="00C453F1"/>
    <w:rsid w:val="00C54C34"/>
    <w:rsid w:val="00C96E9A"/>
    <w:rsid w:val="00CB29D7"/>
    <w:rsid w:val="00D0752A"/>
    <w:rsid w:val="00D16592"/>
    <w:rsid w:val="00D42C41"/>
    <w:rsid w:val="00D666D0"/>
    <w:rsid w:val="00D73E6F"/>
    <w:rsid w:val="00D764D0"/>
    <w:rsid w:val="00D93693"/>
    <w:rsid w:val="00DA37DB"/>
    <w:rsid w:val="00DA7813"/>
    <w:rsid w:val="00DC520C"/>
    <w:rsid w:val="00DF0209"/>
    <w:rsid w:val="00E154EA"/>
    <w:rsid w:val="00E25AB2"/>
    <w:rsid w:val="00E547A7"/>
    <w:rsid w:val="00EB1163"/>
    <w:rsid w:val="00F14A87"/>
    <w:rsid w:val="00F247DD"/>
    <w:rsid w:val="00F44617"/>
    <w:rsid w:val="00F46A97"/>
    <w:rsid w:val="00F65435"/>
    <w:rsid w:val="00F75A6B"/>
    <w:rsid w:val="00F82D43"/>
    <w:rsid w:val="00F93B3D"/>
    <w:rsid w:val="00FF0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B267"/>
  <w15:docId w15:val="{9E5BFCE7-C75B-46D8-B2D3-5958107E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2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jlqj4b">
    <w:name w:val="jlqj4b"/>
    <w:basedOn w:val="DefaultParagraphFont"/>
    <w:rsid w:val="00B41AAC"/>
  </w:style>
  <w:style w:type="character" w:customStyle="1" w:styleId="viiyi">
    <w:name w:val="viiyi"/>
    <w:basedOn w:val="DefaultParagraphFont"/>
    <w:rsid w:val="00B4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25757">
      <w:bodyDiv w:val="1"/>
      <w:marLeft w:val="0"/>
      <w:marRight w:val="0"/>
      <w:marTop w:val="0"/>
      <w:marBottom w:val="0"/>
      <w:divBdr>
        <w:top w:val="none" w:sz="0" w:space="0" w:color="auto"/>
        <w:left w:val="none" w:sz="0" w:space="0" w:color="auto"/>
        <w:bottom w:val="none" w:sz="0" w:space="0" w:color="auto"/>
        <w:right w:val="none" w:sz="0" w:space="0" w:color="auto"/>
      </w:divBdr>
    </w:div>
    <w:div w:id="1142429211">
      <w:bodyDiv w:val="1"/>
      <w:marLeft w:val="0"/>
      <w:marRight w:val="0"/>
      <w:marTop w:val="0"/>
      <w:marBottom w:val="0"/>
      <w:divBdr>
        <w:top w:val="none" w:sz="0" w:space="0" w:color="auto"/>
        <w:left w:val="none" w:sz="0" w:space="0" w:color="auto"/>
        <w:bottom w:val="none" w:sz="0" w:space="0" w:color="auto"/>
        <w:right w:val="none" w:sz="0" w:space="0" w:color="auto"/>
      </w:divBdr>
      <w:divsChild>
        <w:div w:id="2080051737">
          <w:marLeft w:val="0"/>
          <w:marRight w:val="0"/>
          <w:marTop w:val="0"/>
          <w:marBottom w:val="0"/>
          <w:divBdr>
            <w:top w:val="none" w:sz="0" w:space="0" w:color="auto"/>
            <w:left w:val="none" w:sz="0" w:space="0" w:color="auto"/>
            <w:bottom w:val="none" w:sz="0" w:space="0" w:color="auto"/>
            <w:right w:val="none" w:sz="0" w:space="0" w:color="auto"/>
          </w:divBdr>
        </w:div>
      </w:divsChild>
    </w:div>
    <w:div w:id="11695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D131C-5FDF-4A40-A0C0-094B816A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2518</Words>
  <Characters>14353</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ETH Zuerich</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KRUSE Tobias, ENV/EEI</cp:lastModifiedBy>
  <cp:revision>6</cp:revision>
  <dcterms:created xsi:type="dcterms:W3CDTF">2021-08-26T10:27:00Z</dcterms:created>
  <dcterms:modified xsi:type="dcterms:W3CDTF">2021-08-26T10:40:00Z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DocumentId">
    <vt:lpwstr>5CC286DF177A396A7B0484C12F2BA0AFE00AB9C55C6F2BF2A42A2EAF92425FD1</vt:lpwstr>
  </property>
  <property fmtid="{D5CDD505-2E9C-101B-9397-08002B2CF9AE}" pid="3" name="OecdDocumentCoteLangHash">
    <vt:lpwstr/>
  </property>
</Properties>
</file>