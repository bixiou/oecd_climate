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6494991"/>
        <w:docPartObj>
          <w:docPartGallery w:val="Cover Pages"/>
          <w:docPartUnique/>
        </w:docPartObj>
      </w:sdtPr>
      <w:sdtEndPr/>
      <w:sdtContent>
        <w:p w14:paraId="1393C152" w14:textId="77777777" w:rsidR="00FD55BA" w:rsidRDefault="00FD55BA" w:rsidP="00EE3A99">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14:paraId="266C1878" w14:textId="77777777" w:rsidR="00FD55BA" w:rsidRPr="00EE3A99" w:rsidRDefault="00FD55BA" w:rsidP="00EE3A99">
          <w:r>
            <w:rPr>
              <w:noProof/>
              <w:lang w:eastAsia="en-GB"/>
            </w:rPr>
            <mc:AlternateContent>
              <mc:Choice Requires="wps">
                <w:drawing>
                  <wp:anchor distT="0" distB="0" distL="114300" distR="114300" simplePos="0" relativeHeight="251659264" behindDoc="0" locked="1" layoutInCell="1" allowOverlap="1" wp14:anchorId="11B35A11" wp14:editId="2892EB5C">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14:paraId="1BC25008" w14:textId="77777777" w:rsidR="00FD55BA" w:rsidRDefault="00FD55BA" w:rsidP="00766835">
                                    <w:pPr>
                                      <w:pStyle w:val="CoverNormal"/>
                                      <w:rPr>
                                        <w:noProof/>
                                        <w:lang w:eastAsia="ko-KR"/>
                                      </w:rPr>
                                    </w:pPr>
                                    <w:r>
                                      <w:rPr>
                                        <w:noProof/>
                                        <w:lang w:eastAsia="en-GB"/>
                                      </w:rPr>
                                      <w:drawing>
                                        <wp:inline distT="0" distB="0" distL="0" distR="0" wp14:anchorId="1B7D48DA" wp14:editId="30609D00">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0884FDE1" w14:textId="77777777" w:rsidR="00FD55BA" w:rsidRDefault="00FD55BA" w:rsidP="00766835">
                                    <w:pPr>
                                      <w:pStyle w:val="CoverNormal"/>
                                      <w:rPr>
                                        <w:sz w:val="18"/>
                                        <w:szCs w:val="18"/>
                                      </w:rPr>
                                    </w:pPr>
                                    <w:r w:rsidRPr="00766835">
                                      <w:rPr>
                                        <w:sz w:val="18"/>
                                        <w:szCs w:val="18"/>
                                      </w:rPr>
                                      <w:t>Organisation for Economic Co-operation and Development</w:t>
                                    </w:r>
                                  </w:p>
                                </w:sdtContent>
                              </w:sdt>
                              <w:p w14:paraId="710C5257" w14:textId="77777777" w:rsidR="00FD55BA" w:rsidRDefault="00541F0D" w:rsidP="00766835">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FD55BA">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5"/>
                                  <w:gridCol w:w="4156"/>
                                </w:tblGrid>
                                <w:tr w:rsidR="00FD55BA" w14:paraId="5819E37A"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00BFB6E4" w14:textId="77777777" w:rsidR="00FD55BA" w:rsidRDefault="00FD55BA" w:rsidP="00766835">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55D7EFDD" w14:textId="77777777" w:rsidR="00FD55BA" w:rsidRDefault="00FD55BA" w:rsidP="00AE7C5A">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74389DBA" w14:textId="77777777" w:rsidR="00FD55BA" w:rsidRDefault="00FD55BA" w:rsidP="00C269D3">
                                    <w:pPr>
                                      <w:pStyle w:val="CoverDate"/>
                                    </w:pPr>
                                    <w:r>
                                      <w:t xml:space="preserve"> </w:t>
                                    </w:r>
                                  </w:p>
                                </w:sdtContent>
                              </w:sdt>
                              <w:sdt>
                                <w:sdtPr>
                                  <w:alias w:val="Directorate"/>
                                  <w:tag w:val="txtDirectorate"/>
                                  <w:id w:val="2012713445"/>
                                  <w:lock w:val="contentLocked"/>
                                </w:sdtPr>
                                <w:sdtEndPr/>
                                <w:sdtContent>
                                  <w:p w14:paraId="3B07E3AE" w14:textId="77777777" w:rsidR="00FD55BA" w:rsidRDefault="00FD55BA" w:rsidP="00350D0E">
                                    <w:pPr>
                                      <w:pStyle w:val="CoverDirectorate"/>
                                    </w:pPr>
                                    <w:r>
                                      <w:t xml:space="preserve"> </w:t>
                                    </w:r>
                                  </w:p>
                                </w:sdtContent>
                              </w:sdt>
                              <w:sdt>
                                <w:sdtPr>
                                  <w:alias w:val="Committee"/>
                                  <w:tag w:val="txtCommittee"/>
                                  <w:id w:val="1460301256"/>
                                  <w:lock w:val="contentLocked"/>
                                </w:sdtPr>
                                <w:sdtEndPr/>
                                <w:sdtContent>
                                  <w:p w14:paraId="38B64E79" w14:textId="77777777" w:rsidR="00FD55BA" w:rsidRDefault="00FD55BA" w:rsidP="00350D0E">
                                    <w:pPr>
                                      <w:pStyle w:val="CoverCommittee"/>
                                    </w:pPr>
                                    <w:r>
                                      <w:t xml:space="preserve"> </w:t>
                                    </w:r>
                                  </w:p>
                                </w:sdtContent>
                              </w:sdt>
                              <w:p w14:paraId="44ED3DA4" w14:textId="77777777" w:rsidR="00FD55BA" w:rsidRDefault="00FD55BA" w:rsidP="00350D0E">
                                <w:pPr>
                                  <w:pStyle w:val="CoverNormal"/>
                                </w:pPr>
                              </w:p>
                              <w:p w14:paraId="5C629392" w14:textId="77777777" w:rsidR="00FD55BA" w:rsidRDefault="00FD55BA" w:rsidP="00350D0E">
                                <w:pPr>
                                  <w:pStyle w:val="CoverNormal"/>
                                </w:pPr>
                              </w:p>
                              <w:sdt>
                                <w:sdtPr>
                                  <w:alias w:val="Cancel / Replace"/>
                                  <w:tag w:val="txtCancelReplace"/>
                                  <w:id w:val="-338318661"/>
                                  <w:lock w:val="contentLocked"/>
                                </w:sdtPr>
                                <w:sdtEndPr/>
                                <w:sdtContent>
                                  <w:p w14:paraId="4CC41D75" w14:textId="77777777" w:rsidR="00FD55BA" w:rsidRDefault="00FD55BA" w:rsidP="00350D0E">
                                    <w:pPr>
                                      <w:pStyle w:val="CoverCancel"/>
                                    </w:pPr>
                                    <w:r>
                                      <w:t xml:space="preserve"> </w:t>
                                    </w:r>
                                  </w:p>
                                </w:sdtContent>
                              </w:sdt>
                              <w:p w14:paraId="1AAAEE0B" w14:textId="77777777" w:rsidR="00FD55BA" w:rsidRDefault="00FD55BA" w:rsidP="00350D0E">
                                <w:pPr>
                                  <w:pStyle w:val="CoverNormal"/>
                                </w:pPr>
                              </w:p>
                              <w:p w14:paraId="2A7ADBFD" w14:textId="77777777" w:rsidR="00FD55BA" w:rsidRDefault="00FD55BA" w:rsidP="00350D0E">
                                <w:pPr>
                                  <w:pStyle w:val="CoverNormal"/>
                                </w:pPr>
                              </w:p>
                              <w:sdt>
                                <w:sdtPr>
                                  <w:alias w:val="Working Party"/>
                                  <w:tag w:val="txtWorkingParty"/>
                                  <w:id w:val="615799634"/>
                                  <w:lock w:val="contentLocked"/>
                                </w:sdtPr>
                                <w:sdtEndPr/>
                                <w:sdtContent>
                                  <w:p w14:paraId="46563108" w14:textId="77777777" w:rsidR="00FD55BA" w:rsidRDefault="00FD55BA" w:rsidP="00350D0E">
                                    <w:pPr>
                                      <w:pStyle w:val="CoverWorkingParty"/>
                                    </w:pPr>
                                    <w:r>
                                      <w:t xml:space="preserve"> </w:t>
                                    </w:r>
                                  </w:p>
                                </w:sdtContent>
                              </w:sdt>
                              <w:p w14:paraId="73A3DB9E" w14:textId="77777777" w:rsidR="00FD55BA" w:rsidRDefault="00FD55BA" w:rsidP="005E17E8">
                                <w:pPr>
                                  <w:pStyle w:val="CoverNormal"/>
                                </w:pPr>
                              </w:p>
                              <w:p w14:paraId="702D22D3" w14:textId="77777777" w:rsidR="00FD55BA" w:rsidRDefault="00FD55BA" w:rsidP="005E17E8">
                                <w:pPr>
                                  <w:pStyle w:val="CoverNormal"/>
                                </w:pPr>
                              </w:p>
                              <w:p w14:paraId="0E9DDE2F" w14:textId="77777777" w:rsidR="00FD55BA" w:rsidRDefault="00FD55BA" w:rsidP="005E17E8">
                                <w:pPr>
                                  <w:pStyle w:val="CoverNormal"/>
                                </w:pPr>
                              </w:p>
                              <w:p w14:paraId="59616958" w14:textId="77777777" w:rsidR="00FD55BA" w:rsidRDefault="00541F0D" w:rsidP="005E17E8">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FD55BA">
                                      <w:t>[Title]</w:t>
                                    </w:r>
                                  </w:sdtContent>
                                </w:sdt>
                              </w:p>
                              <w:p w14:paraId="09133E9F" w14:textId="77777777" w:rsidR="00FD55BA" w:rsidRDefault="00541F0D" w:rsidP="005E17E8">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FD55BA">
                                      <w:t>[Subtitle]</w:t>
                                    </w:r>
                                  </w:sdtContent>
                                </w:sdt>
                              </w:p>
                              <w:p w14:paraId="42561195" w14:textId="77777777" w:rsidR="00FD55BA" w:rsidRDefault="00FD55BA" w:rsidP="005E17E8">
                                <w:pPr>
                                  <w:pStyle w:val="CoverNormal"/>
                                </w:pPr>
                              </w:p>
                              <w:p w14:paraId="7AED6754" w14:textId="77777777" w:rsidR="00FD55BA" w:rsidRDefault="00FD55BA" w:rsidP="005E17E8">
                                <w:pPr>
                                  <w:pStyle w:val="CoverNormal"/>
                                </w:pPr>
                              </w:p>
                              <w:sdt>
                                <w:sdtPr>
                                  <w:alias w:val="Meeting Information"/>
                                  <w:tag w:val="txtInfomationMeeting"/>
                                  <w:id w:val="-1797124433"/>
                                </w:sdtPr>
                                <w:sdtEndPr/>
                                <w:sdtContent>
                                  <w:p w14:paraId="00A1F86E" w14:textId="77777777" w:rsidR="00FD55BA" w:rsidRDefault="00FD55BA" w:rsidP="005E17E8">
                                    <w:pPr>
                                      <w:pStyle w:val="CoverInformation"/>
                                    </w:pPr>
                                    <w:r w:rsidRPr="005E17E8">
                                      <w:t>Enter any logistical information related to the meeting e.g. meeting date, time and location.</w:t>
                                    </w:r>
                                  </w:p>
                                </w:sdtContent>
                              </w:sdt>
                              <w:p w14:paraId="60C451A0" w14:textId="77777777" w:rsidR="00FD55BA" w:rsidRDefault="00FD55BA" w:rsidP="005E17E8">
                                <w:pPr>
                                  <w:pStyle w:val="CoverNormal"/>
                                </w:pPr>
                              </w:p>
                              <w:p w14:paraId="667C53C5" w14:textId="77777777" w:rsidR="00FD55BA" w:rsidRDefault="00FD55BA" w:rsidP="005E17E8">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50"/>
                                </w:tblGrid>
                                <w:sdt>
                                  <w:sdtPr>
                                    <w:rPr>
                                      <w:rFonts w:eastAsiaTheme="minorEastAsia"/>
                                      <w:lang w:eastAsia="ko-KR"/>
                                    </w:rPr>
                                    <w:alias w:val="Information Note"/>
                                    <w:tag w:val="txtInformationNote"/>
                                    <w:id w:val="-1842384933"/>
                                  </w:sdtPr>
                                  <w:sdtEndPr/>
                                  <w:sdtContent>
                                    <w:tr w:rsidR="00FD55BA" w14:paraId="75648893" w14:textId="77777777" w:rsidTr="00A669B6">
                                      <w:trPr>
                                        <w:trHeight w:val="3368"/>
                                        <w:jc w:val="center"/>
                                      </w:trPr>
                                      <w:tc>
                                        <w:tcPr>
                                          <w:tcW w:w="5000" w:type="pct"/>
                                        </w:tcPr>
                                        <w:p w14:paraId="4AA6A068" w14:textId="77777777" w:rsidR="00FD55BA" w:rsidRDefault="00FD55BA" w:rsidP="00EF6B7C">
                                          <w:pPr>
                                            <w:pStyle w:val="CoverInformation"/>
                                          </w:pPr>
                                          <w:r w:rsidRPr="007D4CFB">
                                            <w:t>Information Note: Use this area to provide a brief summary of the document or highlight any important information. This text will be displayed on the document page in O.N.E for Members and Partners.</w:t>
                                          </w:r>
                                        </w:p>
                                      </w:tc>
                                    </w:tr>
                                  </w:sdtContent>
                                </w:sdt>
                              </w:tbl>
                              <w:p w14:paraId="2CD86497" w14:textId="77777777" w:rsidR="00FD55BA" w:rsidRDefault="00FD55BA" w:rsidP="005E17E8">
                                <w:pPr>
                                  <w:pStyle w:val="CoverNormal"/>
                                </w:pPr>
                              </w:p>
                              <w:sdt>
                                <w:sdtPr>
                                  <w:alias w:val="Contacts"/>
                                  <w:tag w:val="txtContacts"/>
                                  <w:id w:val="2124957259"/>
                                </w:sdtPr>
                                <w:sdtEndPr/>
                                <w:sdtContent>
                                  <w:p w14:paraId="0497D1FF" w14:textId="77777777" w:rsidR="00FD55BA" w:rsidRDefault="00FD55BA" w:rsidP="005E17E8">
                                    <w:pPr>
                                      <w:pStyle w:val="CoverNormal"/>
                                    </w:pPr>
                                    <w:r w:rsidRPr="00440E2F">
                                      <w:t>Enter contact names here.</w:t>
                                    </w:r>
                                  </w:p>
                                </w:sdtContent>
                              </w:sdt>
                              <w:p w14:paraId="4F5FCEA5" w14:textId="77777777" w:rsidR="00FD55BA" w:rsidRDefault="00FD55BA" w:rsidP="005E17E8">
                                <w:pPr>
                                  <w:pStyle w:val="CoverNormal"/>
                                </w:pPr>
                              </w:p>
                              <w:p w14:paraId="298773D3" w14:textId="77777777" w:rsidR="00FD55BA" w:rsidRDefault="00FD55BA" w:rsidP="005E17E8">
                                <w:pPr>
                                  <w:pStyle w:val="CoverNormal"/>
                                </w:pPr>
                              </w:p>
                              <w:sdt>
                                <w:sdtPr>
                                  <w:alias w:val="PWB Code"/>
                                  <w:tag w:val="txtPWBCode"/>
                                  <w:id w:val="-278178166"/>
                                  <w:lock w:val="contentLocked"/>
                                  <w:text w:multiLine="1"/>
                                </w:sdtPr>
                                <w:sdtEndPr/>
                                <w:sdtContent>
                                  <w:p w14:paraId="4C731DFF" w14:textId="77777777" w:rsidR="00FD55BA" w:rsidRDefault="00FD55BA" w:rsidP="00310112">
                                    <w:pPr>
                                      <w:pStyle w:val="CoverPwbCode"/>
                                    </w:pPr>
                                    <w:r>
                                      <w:t xml:space="preserve"> </w:t>
                                    </w:r>
                                  </w:p>
                                </w:sdtContent>
                              </w:sdt>
                              <w:sdt>
                                <w:sdtPr>
                                  <w:alias w:val="JT Number"/>
                                  <w:tag w:val="txtJobNumber"/>
                                  <w:id w:val="1285929225"/>
                                  <w:lock w:val="contentLocked"/>
                                  <w:text/>
                                </w:sdtPr>
                                <w:sdtEndPr/>
                                <w:sdtContent>
                                  <w:p w14:paraId="7752B040" w14:textId="77777777" w:rsidR="00FD55BA" w:rsidRDefault="00FD55BA" w:rsidP="00310112">
                                    <w:pPr>
                                      <w:pStyle w:val="CoverJobTicket"/>
                                    </w:pPr>
                                    <w:r w:rsidRPr="00310112">
                                      <w:t xml:space="preserve"> </w:t>
                                    </w:r>
                                  </w:p>
                                </w:sdtContent>
                              </w:sdt>
                              <w:sdt>
                                <w:sdtPr>
                                  <w:rPr>
                                    <w:color w:val="FFFFFF" w:themeColor="background1"/>
                                  </w:rPr>
                                  <w:alias w:val="cvpname"/>
                                  <w:tag w:val="txtcvpname"/>
                                  <w:id w:val="-311641019"/>
                                </w:sdtPr>
                                <w:sdtEndPr/>
                                <w:sdtContent>
                                  <w:p w14:paraId="3A4087AE" w14:textId="77777777" w:rsidR="00FD55BA" w:rsidRDefault="00FD55BA" w:rsidP="00D06B7E">
                                    <w:pPr>
                                      <w:pStyle w:val="CoverNormal"/>
                                      <w:rPr>
                                        <w:color w:val="FFFFFF" w:themeColor="background1"/>
                                      </w:rPr>
                                    </w:pPr>
                                    <w:r w:rsidRPr="00D06B7E">
                                      <w:rPr>
                                        <w:color w:val="FFFFFF" w:themeColor="background1"/>
                                      </w:rPr>
                                      <w:t>OFDE</w:t>
                                    </w:r>
                                  </w:p>
                                </w:sdtContent>
                              </w:sdt>
                              <w:p w14:paraId="58A1DE93" w14:textId="77777777" w:rsidR="00FD55BA" w:rsidRPr="00310112" w:rsidRDefault="00FD55BA" w:rsidP="00310112">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35A11"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" fillcolor="white [3212]" stroked="f" strokeweight=".5pt">
                    <v:textbox>
                      <w:txbxContent>
                        <w:sdt>
                          <w:sdtPr>
                            <w:rPr>
                              <w:noProof/>
                              <w:lang w:eastAsia="ko-KR"/>
                            </w:rPr>
                            <w:alias w:val="OECD logo"/>
                            <w:tag w:val="imgOECDLogo"/>
                            <w:id w:val="-439381495"/>
                            <w:lock w:val="contentLocked"/>
                            <w:picture/>
                          </w:sdtPr>
                          <w:sdtEndPr/>
                          <w:sdtContent>
                            <w:p w14:paraId="1BC25008" w14:textId="77777777" w:rsidR="00FD55BA" w:rsidRDefault="00FD55BA" w:rsidP="00766835">
                              <w:pPr>
                                <w:pStyle w:val="CoverNormal"/>
                                <w:rPr>
                                  <w:noProof/>
                                  <w:lang w:eastAsia="ko-KR"/>
                                </w:rPr>
                              </w:pPr>
                              <w:r>
                                <w:rPr>
                                  <w:noProof/>
                                  <w:lang w:eastAsia="en-GB"/>
                                </w:rPr>
                                <w:drawing>
                                  <wp:inline distT="0" distB="0" distL="0" distR="0" wp14:anchorId="1B7D48DA" wp14:editId="30609D00">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0884FDE1" w14:textId="77777777" w:rsidR="00FD55BA" w:rsidRDefault="00FD55BA" w:rsidP="00766835">
                              <w:pPr>
                                <w:pStyle w:val="CoverNormal"/>
                                <w:rPr>
                                  <w:sz w:val="18"/>
                                  <w:szCs w:val="18"/>
                                </w:rPr>
                              </w:pPr>
                              <w:r w:rsidRPr="00766835">
                                <w:rPr>
                                  <w:sz w:val="18"/>
                                  <w:szCs w:val="18"/>
                                </w:rPr>
                                <w:t>Organisation for Economic Co-operation and Development</w:t>
                              </w:r>
                            </w:p>
                          </w:sdtContent>
                        </w:sdt>
                        <w:p w14:paraId="710C5257" w14:textId="77777777" w:rsidR="00FD55BA" w:rsidRDefault="00541F0D" w:rsidP="00766835">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FD55BA">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55"/>
                            <w:gridCol w:w="4156"/>
                          </w:tblGrid>
                          <w:tr w:rsidR="00FD55BA" w14:paraId="5819E37A"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00BFB6E4" w14:textId="77777777" w:rsidR="00FD55BA" w:rsidRDefault="00FD55BA" w:rsidP="00766835">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55D7EFDD" w14:textId="77777777" w:rsidR="00FD55BA" w:rsidRDefault="00FD55BA" w:rsidP="00AE7C5A">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74389DBA" w14:textId="77777777" w:rsidR="00FD55BA" w:rsidRDefault="00FD55BA" w:rsidP="00C269D3">
                              <w:pPr>
                                <w:pStyle w:val="CoverDate"/>
                              </w:pPr>
                              <w:r>
                                <w:t xml:space="preserve"> </w:t>
                              </w:r>
                            </w:p>
                          </w:sdtContent>
                        </w:sdt>
                        <w:sdt>
                          <w:sdtPr>
                            <w:alias w:val="Directorate"/>
                            <w:tag w:val="txtDirectorate"/>
                            <w:id w:val="2012713445"/>
                            <w:lock w:val="contentLocked"/>
                          </w:sdtPr>
                          <w:sdtEndPr/>
                          <w:sdtContent>
                            <w:p w14:paraId="3B07E3AE" w14:textId="77777777" w:rsidR="00FD55BA" w:rsidRDefault="00FD55BA" w:rsidP="00350D0E">
                              <w:pPr>
                                <w:pStyle w:val="CoverDirectorate"/>
                              </w:pPr>
                              <w:r>
                                <w:t xml:space="preserve"> </w:t>
                              </w:r>
                            </w:p>
                          </w:sdtContent>
                        </w:sdt>
                        <w:sdt>
                          <w:sdtPr>
                            <w:alias w:val="Committee"/>
                            <w:tag w:val="txtCommittee"/>
                            <w:id w:val="1460301256"/>
                            <w:lock w:val="contentLocked"/>
                          </w:sdtPr>
                          <w:sdtEndPr/>
                          <w:sdtContent>
                            <w:p w14:paraId="38B64E79" w14:textId="77777777" w:rsidR="00FD55BA" w:rsidRDefault="00FD55BA" w:rsidP="00350D0E">
                              <w:pPr>
                                <w:pStyle w:val="CoverCommittee"/>
                              </w:pPr>
                              <w:r>
                                <w:t xml:space="preserve"> </w:t>
                              </w:r>
                            </w:p>
                          </w:sdtContent>
                        </w:sdt>
                        <w:p w14:paraId="44ED3DA4" w14:textId="77777777" w:rsidR="00FD55BA" w:rsidRDefault="00FD55BA" w:rsidP="00350D0E">
                          <w:pPr>
                            <w:pStyle w:val="CoverNormal"/>
                          </w:pPr>
                        </w:p>
                        <w:p w14:paraId="5C629392" w14:textId="77777777" w:rsidR="00FD55BA" w:rsidRDefault="00FD55BA" w:rsidP="00350D0E">
                          <w:pPr>
                            <w:pStyle w:val="CoverNormal"/>
                          </w:pPr>
                        </w:p>
                        <w:sdt>
                          <w:sdtPr>
                            <w:alias w:val="Cancel / Replace"/>
                            <w:tag w:val="txtCancelReplace"/>
                            <w:id w:val="-338318661"/>
                            <w:lock w:val="contentLocked"/>
                          </w:sdtPr>
                          <w:sdtEndPr/>
                          <w:sdtContent>
                            <w:p w14:paraId="4CC41D75" w14:textId="77777777" w:rsidR="00FD55BA" w:rsidRDefault="00FD55BA" w:rsidP="00350D0E">
                              <w:pPr>
                                <w:pStyle w:val="CoverCancel"/>
                              </w:pPr>
                              <w:r>
                                <w:t xml:space="preserve"> </w:t>
                              </w:r>
                            </w:p>
                          </w:sdtContent>
                        </w:sdt>
                        <w:p w14:paraId="1AAAEE0B" w14:textId="77777777" w:rsidR="00FD55BA" w:rsidRDefault="00FD55BA" w:rsidP="00350D0E">
                          <w:pPr>
                            <w:pStyle w:val="CoverNormal"/>
                          </w:pPr>
                        </w:p>
                        <w:p w14:paraId="2A7ADBFD" w14:textId="77777777" w:rsidR="00FD55BA" w:rsidRDefault="00FD55BA" w:rsidP="00350D0E">
                          <w:pPr>
                            <w:pStyle w:val="CoverNormal"/>
                          </w:pPr>
                        </w:p>
                        <w:sdt>
                          <w:sdtPr>
                            <w:alias w:val="Working Party"/>
                            <w:tag w:val="txtWorkingParty"/>
                            <w:id w:val="615799634"/>
                            <w:lock w:val="contentLocked"/>
                          </w:sdtPr>
                          <w:sdtEndPr/>
                          <w:sdtContent>
                            <w:p w14:paraId="46563108" w14:textId="77777777" w:rsidR="00FD55BA" w:rsidRDefault="00FD55BA" w:rsidP="00350D0E">
                              <w:pPr>
                                <w:pStyle w:val="CoverWorkingParty"/>
                              </w:pPr>
                              <w:r>
                                <w:t xml:space="preserve"> </w:t>
                              </w:r>
                            </w:p>
                          </w:sdtContent>
                        </w:sdt>
                        <w:p w14:paraId="73A3DB9E" w14:textId="77777777" w:rsidR="00FD55BA" w:rsidRDefault="00FD55BA" w:rsidP="005E17E8">
                          <w:pPr>
                            <w:pStyle w:val="CoverNormal"/>
                          </w:pPr>
                        </w:p>
                        <w:p w14:paraId="702D22D3" w14:textId="77777777" w:rsidR="00FD55BA" w:rsidRDefault="00FD55BA" w:rsidP="005E17E8">
                          <w:pPr>
                            <w:pStyle w:val="CoverNormal"/>
                          </w:pPr>
                        </w:p>
                        <w:p w14:paraId="0E9DDE2F" w14:textId="77777777" w:rsidR="00FD55BA" w:rsidRDefault="00FD55BA" w:rsidP="005E17E8">
                          <w:pPr>
                            <w:pStyle w:val="CoverNormal"/>
                          </w:pPr>
                        </w:p>
                        <w:p w14:paraId="59616958" w14:textId="77777777" w:rsidR="00FD55BA" w:rsidRDefault="00541F0D" w:rsidP="005E17E8">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FD55BA">
                                <w:t>[Title]</w:t>
                              </w:r>
                            </w:sdtContent>
                          </w:sdt>
                        </w:p>
                        <w:p w14:paraId="09133E9F" w14:textId="77777777" w:rsidR="00FD55BA" w:rsidRDefault="00541F0D" w:rsidP="005E17E8">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FD55BA">
                                <w:t>[Subtitle]</w:t>
                              </w:r>
                            </w:sdtContent>
                          </w:sdt>
                        </w:p>
                        <w:p w14:paraId="42561195" w14:textId="77777777" w:rsidR="00FD55BA" w:rsidRDefault="00FD55BA" w:rsidP="005E17E8">
                          <w:pPr>
                            <w:pStyle w:val="CoverNormal"/>
                          </w:pPr>
                        </w:p>
                        <w:p w14:paraId="7AED6754" w14:textId="77777777" w:rsidR="00FD55BA" w:rsidRDefault="00FD55BA" w:rsidP="005E17E8">
                          <w:pPr>
                            <w:pStyle w:val="CoverNormal"/>
                          </w:pPr>
                        </w:p>
                        <w:sdt>
                          <w:sdtPr>
                            <w:alias w:val="Meeting Information"/>
                            <w:tag w:val="txtInfomationMeeting"/>
                            <w:id w:val="-1797124433"/>
                          </w:sdtPr>
                          <w:sdtEndPr/>
                          <w:sdtContent>
                            <w:p w14:paraId="00A1F86E" w14:textId="77777777" w:rsidR="00FD55BA" w:rsidRDefault="00FD55BA" w:rsidP="005E17E8">
                              <w:pPr>
                                <w:pStyle w:val="CoverInformation"/>
                              </w:pPr>
                              <w:r w:rsidRPr="005E17E8">
                                <w:t>Enter any logistical information related to the meeting e.g. meeting date, time and location.</w:t>
                              </w:r>
                            </w:p>
                          </w:sdtContent>
                        </w:sdt>
                        <w:p w14:paraId="60C451A0" w14:textId="77777777" w:rsidR="00FD55BA" w:rsidRDefault="00FD55BA" w:rsidP="005E17E8">
                          <w:pPr>
                            <w:pStyle w:val="CoverNormal"/>
                          </w:pPr>
                        </w:p>
                        <w:p w14:paraId="667C53C5" w14:textId="77777777" w:rsidR="00FD55BA" w:rsidRDefault="00FD55BA" w:rsidP="005E17E8">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50"/>
                          </w:tblGrid>
                          <w:sdt>
                            <w:sdtPr>
                              <w:rPr>
                                <w:rFonts w:eastAsiaTheme="minorEastAsia"/>
                                <w:lang w:eastAsia="ko-KR"/>
                              </w:rPr>
                              <w:alias w:val="Information Note"/>
                              <w:tag w:val="txtInformationNote"/>
                              <w:id w:val="-1842384933"/>
                            </w:sdtPr>
                            <w:sdtEndPr/>
                            <w:sdtContent>
                              <w:tr w:rsidR="00FD55BA" w14:paraId="75648893" w14:textId="77777777" w:rsidTr="00A669B6">
                                <w:trPr>
                                  <w:trHeight w:val="3368"/>
                                  <w:jc w:val="center"/>
                                </w:trPr>
                                <w:tc>
                                  <w:tcPr>
                                    <w:tcW w:w="5000" w:type="pct"/>
                                  </w:tcPr>
                                  <w:p w14:paraId="4AA6A068" w14:textId="77777777" w:rsidR="00FD55BA" w:rsidRDefault="00FD55BA" w:rsidP="00EF6B7C">
                                    <w:pPr>
                                      <w:pStyle w:val="CoverInformation"/>
                                    </w:pPr>
                                    <w:r w:rsidRPr="007D4CFB">
                                      <w:t>Information Note: Use this area to provide a brief summary of the document or highlight any important information. This text will be displayed on the document page in O.N.E for Members and Partners.</w:t>
                                    </w:r>
                                  </w:p>
                                </w:tc>
                              </w:tr>
                            </w:sdtContent>
                          </w:sdt>
                        </w:tbl>
                        <w:p w14:paraId="2CD86497" w14:textId="77777777" w:rsidR="00FD55BA" w:rsidRDefault="00FD55BA" w:rsidP="005E17E8">
                          <w:pPr>
                            <w:pStyle w:val="CoverNormal"/>
                          </w:pPr>
                        </w:p>
                        <w:sdt>
                          <w:sdtPr>
                            <w:alias w:val="Contacts"/>
                            <w:tag w:val="txtContacts"/>
                            <w:id w:val="2124957259"/>
                          </w:sdtPr>
                          <w:sdtEndPr/>
                          <w:sdtContent>
                            <w:p w14:paraId="0497D1FF" w14:textId="77777777" w:rsidR="00FD55BA" w:rsidRDefault="00FD55BA" w:rsidP="005E17E8">
                              <w:pPr>
                                <w:pStyle w:val="CoverNormal"/>
                              </w:pPr>
                              <w:r w:rsidRPr="00440E2F">
                                <w:t>Enter contact names here.</w:t>
                              </w:r>
                            </w:p>
                          </w:sdtContent>
                        </w:sdt>
                        <w:p w14:paraId="4F5FCEA5" w14:textId="77777777" w:rsidR="00FD55BA" w:rsidRDefault="00FD55BA" w:rsidP="005E17E8">
                          <w:pPr>
                            <w:pStyle w:val="CoverNormal"/>
                          </w:pPr>
                        </w:p>
                        <w:p w14:paraId="298773D3" w14:textId="77777777" w:rsidR="00FD55BA" w:rsidRDefault="00FD55BA" w:rsidP="005E17E8">
                          <w:pPr>
                            <w:pStyle w:val="CoverNormal"/>
                          </w:pPr>
                        </w:p>
                        <w:sdt>
                          <w:sdtPr>
                            <w:alias w:val="PWB Code"/>
                            <w:tag w:val="txtPWBCode"/>
                            <w:id w:val="-278178166"/>
                            <w:lock w:val="contentLocked"/>
                            <w:text w:multiLine="1"/>
                          </w:sdtPr>
                          <w:sdtEndPr/>
                          <w:sdtContent>
                            <w:p w14:paraId="4C731DFF" w14:textId="77777777" w:rsidR="00FD55BA" w:rsidRDefault="00FD55BA" w:rsidP="00310112">
                              <w:pPr>
                                <w:pStyle w:val="CoverPwbCode"/>
                              </w:pPr>
                              <w:r>
                                <w:t xml:space="preserve"> </w:t>
                              </w:r>
                            </w:p>
                          </w:sdtContent>
                        </w:sdt>
                        <w:sdt>
                          <w:sdtPr>
                            <w:alias w:val="JT Number"/>
                            <w:tag w:val="txtJobNumber"/>
                            <w:id w:val="1285929225"/>
                            <w:lock w:val="contentLocked"/>
                            <w:text/>
                          </w:sdtPr>
                          <w:sdtEndPr/>
                          <w:sdtContent>
                            <w:p w14:paraId="7752B040" w14:textId="77777777" w:rsidR="00FD55BA" w:rsidRDefault="00FD55BA" w:rsidP="00310112">
                              <w:pPr>
                                <w:pStyle w:val="CoverJobTicket"/>
                              </w:pPr>
                              <w:r w:rsidRPr="00310112">
                                <w:t xml:space="preserve"> </w:t>
                              </w:r>
                            </w:p>
                          </w:sdtContent>
                        </w:sdt>
                        <w:sdt>
                          <w:sdtPr>
                            <w:rPr>
                              <w:color w:val="FFFFFF" w:themeColor="background1"/>
                            </w:rPr>
                            <w:alias w:val="cvpname"/>
                            <w:tag w:val="txtcvpname"/>
                            <w:id w:val="-311641019"/>
                          </w:sdtPr>
                          <w:sdtEndPr/>
                          <w:sdtContent>
                            <w:p w14:paraId="3A4087AE" w14:textId="77777777" w:rsidR="00FD55BA" w:rsidRDefault="00FD55BA" w:rsidP="00D06B7E">
                              <w:pPr>
                                <w:pStyle w:val="CoverNormal"/>
                                <w:rPr>
                                  <w:color w:val="FFFFFF" w:themeColor="background1"/>
                                </w:rPr>
                              </w:pPr>
                              <w:r w:rsidRPr="00D06B7E">
                                <w:rPr>
                                  <w:color w:val="FFFFFF" w:themeColor="background1"/>
                                </w:rPr>
                                <w:t>OFDE</w:t>
                              </w:r>
                            </w:p>
                          </w:sdtContent>
                        </w:sdt>
                        <w:p w14:paraId="58A1DE93" w14:textId="77777777" w:rsidR="00FD55BA" w:rsidRPr="00310112" w:rsidRDefault="00FD55BA" w:rsidP="00310112">
                          <w:pPr>
                            <w:pStyle w:val="CoverNormal"/>
                          </w:pPr>
                        </w:p>
                      </w:txbxContent>
                    </v:textbox>
                    <w10:wrap anchorx="margin" anchory="page"/>
                    <w10:anchorlock/>
                  </v:shape>
                </w:pict>
              </mc:Fallback>
            </mc:AlternateContent>
          </w:r>
          <w:r>
            <w:rPr>
              <w:noProof/>
              <w:lang w:eastAsia="en-GB"/>
            </w:rPr>
            <mc:AlternateContent>
              <mc:Choice Requires="wps">
                <w:drawing>
                  <wp:anchor distT="0" distB="0" distL="114300" distR="114300" simplePos="0" relativeHeight="251660288" behindDoc="0" locked="1" layoutInCell="1" allowOverlap="1" wp14:anchorId="275BF034" wp14:editId="0D1AD52F">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14:paraId="5E504541" w14:textId="77777777" w:rsidR="00FD55BA" w:rsidRDefault="00FD55BA" w:rsidP="00065085">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EndPr/>
                          <w:sdtContent>
                            <w:p w:rsidR="00FD55BA" w:rsidRDefault="00FD55BA" w:rsidP="00065085">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14:paraId="1BF3777B" w14:textId="77777777" w:rsidR="00FD55BA" w:rsidRDefault="00FD55BA">
          <w:pPr>
            <w:widowControl/>
            <w:spacing w:after="200" w:line="276" w:lineRule="auto"/>
            <w:jc w:val="left"/>
          </w:pPr>
          <w:r>
            <w:br w:type="page"/>
          </w:r>
        </w:p>
      </w:sdtContent>
    </w:sdt>
    <w:p w14:paraId="663B72E3" w14:textId="15597A63" w:rsidR="00F47BCF" w:rsidRDefault="00D34B6C" w:rsidP="006B1A7E">
      <w:pPr>
        <w:pStyle w:val="Heading1"/>
      </w:pPr>
      <w:r>
        <w:lastRenderedPageBreak/>
        <w:t>Methodology</w:t>
      </w:r>
    </w:p>
    <w:p w14:paraId="6BDAA596" w14:textId="5A77CB82" w:rsidR="00D34B6C" w:rsidRDefault="00DA6053" w:rsidP="00D34B6C">
      <w:pPr>
        <w:pStyle w:val="Heading2"/>
      </w:pPr>
      <w:r>
        <w:t>Survey design</w:t>
      </w:r>
      <w:r w:rsidR="003567DF">
        <w:t xml:space="preserve"> - Data collection</w:t>
      </w:r>
    </w:p>
    <w:p w14:paraId="127D942A" w14:textId="1EF5020E" w:rsidR="00CF1E7B" w:rsidRDefault="002D198F" w:rsidP="00D34B6C">
      <w:pPr>
        <w:pStyle w:val="Para1"/>
      </w:pPr>
      <w:r>
        <w:t>Our data come from surveys we administered in 3 countries since February 2020 and that collectively cover more than 60,000 respondents. The countries already covered are the United States, France, and Denmark.</w:t>
      </w:r>
      <w:r w:rsidR="0079064D">
        <w:t xml:space="preserve"> Surveys are still ongoing and will cover 17 more countries for a final sample of more than 400,000 respondents (20,000 respondents per country). The additional countries that we will cover are Australia, Brazil, Canada, China, Germany, India, Indonesia, Italy, Japan, Mexico, Poland, Spain, South Africa, South Korea, Turkey, Ukraine, and the United Kingdom.</w:t>
      </w:r>
      <w:r w:rsidR="00CF1E7B">
        <w:t xml:space="preserve"> Those 20 countries cover more than 70% of global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F1E7B">
        <w:t xml:space="preserve"> emissions (</w:t>
      </w:r>
      <w:proofErr w:type="spellStart"/>
      <w:r w:rsidR="00CF1E7B">
        <w:t>Crippa</w:t>
      </w:r>
      <w:proofErr w:type="spellEnd"/>
      <w:r w:rsidR="00CF1E7B">
        <w:t xml:space="preserve"> et al., 2020)</w:t>
      </w:r>
      <w:r w:rsidR="00CC5342">
        <w:t xml:space="preserve">. We collaborated with the commercial company </w:t>
      </w:r>
      <w:proofErr w:type="spellStart"/>
      <w:r w:rsidR="00CC5342">
        <w:rPr>
          <w:i/>
          <w:iCs/>
        </w:rPr>
        <w:t>Dynata</w:t>
      </w:r>
      <w:proofErr w:type="spellEnd"/>
      <w:r w:rsidR="00CC5342">
        <w:t xml:space="preserve"> to distribute the surveys across the different countries.</w:t>
      </w:r>
    </w:p>
    <w:p w14:paraId="385C86F0" w14:textId="3697DD16" w:rsidR="00081C27" w:rsidRDefault="00081C27" w:rsidP="00D34B6C">
      <w:pPr>
        <w:pStyle w:val="Para1"/>
      </w:pPr>
      <w:r>
        <w:t xml:space="preserve">Those kind of companies have a large pool of survey </w:t>
      </w:r>
      <w:r w:rsidR="00014D2C">
        <w:t xml:space="preserve">respondents and typically work with consulting firms for “consumer surveys”. Each respondent who completes the survey  is rewarded  for the completion of the survey. Compensations can either be cash or </w:t>
      </w:r>
      <w:r w:rsidR="00FC5858">
        <w:t xml:space="preserve">discount, which allow to cover respondents in the higher percentiles. To avoid selection bias, when the link to the survey is sent to participant, neither the topic nor the organization that has sent it are mentioned. On the first page of the survey, we then inform the respondents that this is an academic research survey, </w:t>
      </w:r>
      <w:r w:rsidR="00FC5858" w:rsidRPr="00FC5858">
        <w:t>destined solely for research purposes</w:t>
      </w:r>
      <w:r w:rsidR="00FC5858">
        <w:t>, and</w:t>
      </w:r>
      <w:r w:rsidR="00FC5858" w:rsidRPr="00FC5858">
        <w:t xml:space="preserve"> run by non-partisan researchers</w:t>
      </w:r>
      <w:r w:rsidR="001452D9">
        <w:t>.</w:t>
      </w:r>
    </w:p>
    <w:p w14:paraId="7B09714D" w14:textId="43542A18" w:rsidR="001452D9" w:rsidRDefault="001452D9" w:rsidP="00D34B6C">
      <w:pPr>
        <w:pStyle w:val="Para1"/>
      </w:pPr>
      <w:r>
        <w:t>To ensure the quality and representativeness of our samples</w:t>
      </w:r>
      <w:r w:rsidR="00884F02">
        <w:t>, respondents are channelled through screening questions that ensure that the final sample are nationally representative along gender, age, income, region, and education or rural urban categories.</w:t>
      </w:r>
      <w:r w:rsidR="003567DF">
        <w:t xml:space="preserve"> The national samples are finally reweighted in order to correct for small differences between the sample and national population characteristics.</w:t>
      </w:r>
      <w:r w:rsidR="00B05E07">
        <w:t xml:space="preserve"> Table XX shows the characteristics of our samples, weighted samples, and national population statistics. </w:t>
      </w:r>
      <w:commentRangeStart w:id="0"/>
      <w:r w:rsidR="00B05E07">
        <w:t>XXX</w:t>
      </w:r>
      <w:commentRangeEnd w:id="0"/>
      <w:r w:rsidR="00B05E07">
        <w:rPr>
          <w:rStyle w:val="CommentReference"/>
          <w:rFonts w:eastAsiaTheme="minorHAnsi"/>
        </w:rPr>
        <w:commentReference w:id="0"/>
      </w:r>
      <w:r w:rsidR="00AD0046">
        <w:t xml:space="preserve"> We also exclude inattentive and quickest respondents. The median time for completion of the survey was XXX minutes.</w:t>
      </w:r>
    </w:p>
    <w:p w14:paraId="0EDFA99F" w14:textId="0033871B" w:rsidR="00702398" w:rsidRDefault="00702398" w:rsidP="00702398">
      <w:pPr>
        <w:pStyle w:val="Heading2"/>
      </w:pPr>
      <w:r>
        <w:t>Survey design - Survey overview</w:t>
      </w:r>
    </w:p>
    <w:p w14:paraId="09F2BCCB" w14:textId="7594A2F0" w:rsidR="00702398" w:rsidRDefault="00263BB4" w:rsidP="00D34B6C">
      <w:pPr>
        <w:pStyle w:val="Para1"/>
      </w:pPr>
      <w:r>
        <w:t xml:space="preserve">The full questionnaires are available in Appendix XX, with link to web interfaces of each of them. </w:t>
      </w:r>
      <w:r w:rsidR="00724333">
        <w:t>The survey was translated into the different official languages of each country by native speakers.</w:t>
      </w:r>
      <w:r>
        <w:t xml:space="preserve"> It contains several random informational branches and is split in blocks, we summarize the content of the more important ones in this section.</w:t>
      </w:r>
    </w:p>
    <w:p w14:paraId="623BB969" w14:textId="0CB75267" w:rsidR="00263BB4" w:rsidRDefault="00263BB4" w:rsidP="00D34B6C">
      <w:pPr>
        <w:pStyle w:val="Para1"/>
      </w:pPr>
      <w:r>
        <w:rPr>
          <w:b/>
          <w:bCs/>
        </w:rPr>
        <w:t>Background socio-economic questions:</w:t>
      </w:r>
      <w:r>
        <w:t xml:space="preserve"> </w:t>
      </w:r>
      <w:r w:rsidR="001E47D1">
        <w:t xml:space="preserve">We collected information on respondents' gender, age, income, wealth, place of residence, highest level of education achieved, ethnicity, marital status, number of children, employment status, sector of occupation, and political orientation among others. For the latter, we explore several dimensions. First, we asked respondents if themselves or relatives of </w:t>
      </w:r>
      <w:proofErr w:type="spellStart"/>
      <w:r w:rsidR="001E47D1">
        <w:t>their are</w:t>
      </w:r>
      <w:proofErr w:type="spellEnd"/>
      <w:r w:rsidR="001E47D1">
        <w:t xml:space="preserve"> environmentalists. Then, we asked them for whom they voted in the last main national election. Finally, respondents are asked to classify themselves in terms of their views on economic policy, along a spectrum ranging either from “very liberal” or “very left”, to “very conservative” or “very right.”</w:t>
      </w:r>
    </w:p>
    <w:p w14:paraId="54072F53" w14:textId="253F2690" w:rsidR="00263BB4" w:rsidRPr="001E47D1" w:rsidRDefault="00263BB4" w:rsidP="00D34B6C">
      <w:pPr>
        <w:pStyle w:val="Para1"/>
        <w:rPr>
          <w:lang w:val="en-US"/>
        </w:rPr>
      </w:pPr>
      <w:r w:rsidRPr="001E47D1">
        <w:rPr>
          <w:b/>
          <w:bCs/>
          <w:lang w:val="en-US"/>
        </w:rPr>
        <w:t xml:space="preserve">Household </w:t>
      </w:r>
      <w:r w:rsidR="00226659">
        <w:rPr>
          <w:b/>
          <w:bCs/>
          <w:lang w:val="en-US"/>
        </w:rPr>
        <w:t xml:space="preserve">energy </w:t>
      </w:r>
      <w:r w:rsidRPr="001E47D1">
        <w:rPr>
          <w:b/>
          <w:bCs/>
          <w:lang w:val="en-US"/>
        </w:rPr>
        <w:t>characteristics:</w:t>
      </w:r>
      <w:r w:rsidR="00226659">
        <w:rPr>
          <w:lang w:val="en-US"/>
        </w:rPr>
        <w:t xml:space="preserve"> In addition to the primary socio-economics characteristics, we also collect information on energy characteristics. This blocks allows us to estimate carbon emissions and consuming behaviors of the households, and therefore the effects of different climate policies on the households' consumption and behaviors. Questions relate to gas and heating expenditures, transportation and heating habits, as well as accommodation insulation and public transport availability. This block is followed by an open-ended question on the respondents' main considerations regarding climate change.</w:t>
      </w:r>
    </w:p>
    <w:p w14:paraId="0E738219" w14:textId="3F1D73FB" w:rsidR="00263BB4" w:rsidRPr="001E47D1" w:rsidRDefault="00226659" w:rsidP="00D34B6C">
      <w:pPr>
        <w:pStyle w:val="Para1"/>
        <w:rPr>
          <w:lang w:val="en-US"/>
        </w:rPr>
      </w:pPr>
      <w:r>
        <w:rPr>
          <w:b/>
          <w:bCs/>
          <w:lang w:val="en-US"/>
        </w:rPr>
        <w:lastRenderedPageBreak/>
        <w:t xml:space="preserve">Informational </w:t>
      </w:r>
      <w:r w:rsidR="00263BB4" w:rsidRPr="001E47D1">
        <w:rPr>
          <w:b/>
          <w:bCs/>
          <w:lang w:val="en-US"/>
        </w:rPr>
        <w:t>Treatment:</w:t>
      </w:r>
      <w:r w:rsidR="00263BB4" w:rsidRPr="001E47D1">
        <w:rPr>
          <w:lang w:val="en-US"/>
        </w:rPr>
        <w:t xml:space="preserve"> </w:t>
      </w:r>
      <w:r>
        <w:rPr>
          <w:lang w:val="en-US"/>
        </w:rPr>
        <w:t>Respondents are then randomly split into four different groups</w:t>
      </w:r>
      <w:r w:rsidR="00F1516C">
        <w:rPr>
          <w:lang w:val="en-US"/>
        </w:rPr>
        <w:t xml:space="preserve">, who are either shown one of two instructional videos, </w:t>
      </w:r>
      <w:commentRangeStart w:id="1"/>
      <w:r w:rsidR="00F1516C">
        <w:rPr>
          <w:lang w:val="en-US"/>
        </w:rPr>
        <w:t xml:space="preserve">both videos, </w:t>
      </w:r>
      <w:commentRangeEnd w:id="1"/>
      <w:r w:rsidR="00F1516C">
        <w:rPr>
          <w:rStyle w:val="CommentReference"/>
          <w:rFonts w:eastAsiaTheme="minorHAnsi"/>
        </w:rPr>
        <w:commentReference w:id="1"/>
      </w:r>
      <w:r w:rsidR="00F1516C">
        <w:rPr>
          <w:lang w:val="en-US"/>
        </w:rPr>
        <w:t>or neither.</w:t>
      </w:r>
      <w:r w:rsidR="000D6A16">
        <w:rPr>
          <w:lang w:val="en-US"/>
        </w:rPr>
        <w:t xml:space="preserve"> The “Climate” video focuses on explaining the impacts of climate change in the respondent's country and provides results from the current scientific consensus about climate change. The “Policy”</w:t>
      </w:r>
      <w:r w:rsidR="00CB3A22">
        <w:rPr>
          <w:lang w:val="en-US"/>
        </w:rPr>
        <w:t xml:space="preserve"> video contains information about our three main climate policies, namely a ban of combustion engine cars by 2030, a green infrastructure investment program, and a carbon tax with cash transfers</w:t>
      </w:r>
      <w:r w:rsidR="000D6A16">
        <w:rPr>
          <w:lang w:val="en-US"/>
        </w:rPr>
        <w:t>. Both videos are short (2-5 minutes), pedagogical and provide information in a neutral manner.</w:t>
      </w:r>
      <w:r w:rsidR="00CB3A22">
        <w:rPr>
          <w:lang w:val="en-US"/>
        </w:rPr>
        <w:t xml:space="preserve"> The goal of this informational treatment is to understand how perceptions may change after receiving new information and how it translates into policy support.</w:t>
      </w:r>
    </w:p>
    <w:p w14:paraId="54B63B72" w14:textId="10E443D8" w:rsidR="00263BB4" w:rsidRPr="00263BB4" w:rsidRDefault="00263BB4" w:rsidP="00D34B6C">
      <w:pPr>
        <w:pStyle w:val="Para1"/>
        <w:rPr>
          <w:lang w:val="en-US"/>
        </w:rPr>
      </w:pPr>
      <w:r w:rsidRPr="00263BB4">
        <w:rPr>
          <w:b/>
          <w:bCs/>
          <w:lang w:val="en-US"/>
        </w:rPr>
        <w:t>Knowledge:</w:t>
      </w:r>
      <w:r w:rsidRPr="00263BB4">
        <w:rPr>
          <w:lang w:val="en-US"/>
        </w:rPr>
        <w:t xml:space="preserve"> </w:t>
      </w:r>
      <w:r w:rsidR="00072F38">
        <w:rPr>
          <w:lang w:val="en-US"/>
        </w:rPr>
        <w:t xml:space="preserve">In this block, we assess the respondent's knowledge about climate change. In particular, </w:t>
      </w:r>
      <w:r w:rsidR="008D783F">
        <w:rPr>
          <w:lang w:val="en-US"/>
        </w:rPr>
        <w:t>questions refer to the anthropogenic dimension of climate change, the dynamic of climate change, the elements that contribute to climate change, and the possible consequences of climate change. Moreover, respondents are asked to relatively rank items in terms of greenhouse gases emissions</w:t>
      </w:r>
      <w:r w:rsidR="00751C1B">
        <w:rPr>
          <w:lang w:val="en-US"/>
        </w:rPr>
        <w:t xml:space="preserve"> for different topics, including food, mode of transportation, source of electric energy, and regional emissions (either total or per capita).</w:t>
      </w:r>
    </w:p>
    <w:p w14:paraId="29F2821D" w14:textId="57710625" w:rsidR="00263BB4" w:rsidRPr="00263BB4" w:rsidRDefault="00263BB4" w:rsidP="00D34B6C">
      <w:pPr>
        <w:pStyle w:val="Para1"/>
        <w:rPr>
          <w:lang w:val="en-US"/>
        </w:rPr>
      </w:pPr>
      <w:r w:rsidRPr="00263BB4">
        <w:rPr>
          <w:b/>
          <w:bCs/>
          <w:lang w:val="en-US"/>
        </w:rPr>
        <w:t>Attitudes and Risks:</w:t>
      </w:r>
      <w:r w:rsidR="00107675">
        <w:rPr>
          <w:lang w:val="en-US"/>
        </w:rPr>
        <w:t xml:space="preserve"> Here, we ask respondents about their views on what should be done to stop climate change, on the perception of climate change and climate policies on themselves and others, and what they are really to do in order to stop climate change as well as the factors that shape this.</w:t>
      </w:r>
    </w:p>
    <w:p w14:paraId="677F9ED8" w14:textId="35041F09" w:rsidR="00263BB4" w:rsidRDefault="00263BB4" w:rsidP="00D34B6C">
      <w:pPr>
        <w:pStyle w:val="Para1"/>
        <w:rPr>
          <w:lang w:val="en-US"/>
        </w:rPr>
      </w:pPr>
      <w:r>
        <w:rPr>
          <w:b/>
          <w:bCs/>
          <w:lang w:val="en-US"/>
        </w:rPr>
        <w:t>Preferences for climate policies:</w:t>
      </w:r>
      <w:r w:rsidR="00107675">
        <w:rPr>
          <w:lang w:val="en-US"/>
        </w:rPr>
        <w:t xml:space="preserve"> </w:t>
      </w:r>
      <w:r w:rsidR="00A35B3A">
        <w:rPr>
          <w:lang w:val="en-US"/>
        </w:rPr>
        <w:t>First we have a set of detailed questions on each of our three main policies.</w:t>
      </w:r>
      <w:r w:rsidR="00C168E2">
        <w:rPr>
          <w:lang w:val="en-US"/>
        </w:rPr>
        <w:t xml:space="preserve"> Questions tackle issues such as the effects of the policy, the perceived distributional impacts (“Who will win or lose”), the fairness, as well as the respondent's support for the policy. Respondents are then asked questions about their support for different climate policies (e.g., a tax on flying, subsidies for low-carbon technologies) and their support for a carbon tax depending on the revenue recycling (e.g., equal cash transfers to all households, cash transfers to the poorest households). </w:t>
      </w:r>
    </w:p>
    <w:p w14:paraId="021FAE4E" w14:textId="1D9E56F8" w:rsidR="00263BB4" w:rsidRPr="0014630F" w:rsidRDefault="00072F38" w:rsidP="00D34B6C">
      <w:pPr>
        <w:pStyle w:val="Para1"/>
        <w:rPr>
          <w:lang w:val="en-US"/>
        </w:rPr>
      </w:pPr>
      <w:r>
        <w:rPr>
          <w:b/>
          <w:bCs/>
          <w:lang w:val="en-US"/>
        </w:rPr>
        <w:t>Willingness to Pay and real stake questions</w:t>
      </w:r>
      <w:r w:rsidR="00263BB4">
        <w:rPr>
          <w:b/>
          <w:bCs/>
          <w:lang w:val="en-US"/>
        </w:rPr>
        <w:t>:</w:t>
      </w:r>
      <w:r w:rsidR="0014630F">
        <w:rPr>
          <w:lang w:val="en-US"/>
        </w:rPr>
        <w:t xml:space="preserve"> </w:t>
      </w:r>
      <w:r w:rsidR="00DF05D2">
        <w:rPr>
          <w:lang w:val="en-US"/>
        </w:rPr>
        <w:t xml:space="preserve">In this block we ask respondents how much they are willing to pay annually to limit global warming to safe levels. The question is in the form of a yes or no question and the amount we ask them to pay is randomize (with possible values ranging from </w:t>
      </w:r>
      <w:commentRangeStart w:id="2"/>
      <w:r w:rsidR="00DF05D2">
        <w:rPr>
          <w:lang w:val="en-US"/>
        </w:rPr>
        <w:t>$10 to $1,000</w:t>
      </w:r>
      <w:commentRangeEnd w:id="2"/>
      <w:r w:rsidR="00DF05D2">
        <w:rPr>
          <w:rStyle w:val="CommentReference"/>
          <w:rFonts w:eastAsiaTheme="minorHAnsi"/>
        </w:rPr>
        <w:commentReference w:id="2"/>
      </w:r>
      <w:r w:rsidR="00DF05D2">
        <w:rPr>
          <w:lang w:val="en-US"/>
        </w:rPr>
        <w:t xml:space="preserve">). Moreover, we also inform respondents that in entering the survey they were automatically enrolled in a lottery to win </w:t>
      </w:r>
      <w:commentRangeStart w:id="3"/>
      <w:r w:rsidR="00DF05D2">
        <w:rPr>
          <w:lang w:val="en-US"/>
        </w:rPr>
        <w:t>$1,000</w:t>
      </w:r>
      <w:commentRangeEnd w:id="3"/>
      <w:r w:rsidR="00DF05D2">
        <w:rPr>
          <w:rStyle w:val="CommentReference"/>
          <w:rFonts w:eastAsiaTheme="minorHAnsi"/>
        </w:rPr>
        <w:commentReference w:id="3"/>
      </w:r>
      <w:r w:rsidR="00DF05D2">
        <w:rPr>
          <w:lang w:val="en-US"/>
        </w:rPr>
        <w:t>. We then ask them how much of this prize they are willing to forfeit and donate to a charity that acts to reduce global greenhouse gases emissions. This allows us to extract a willingness to pay for limiting climate change.</w:t>
      </w:r>
    </w:p>
    <w:p w14:paraId="079C6D71" w14:textId="1EE81F6A" w:rsidR="00263BB4" w:rsidRPr="00D32675" w:rsidRDefault="00263BB4" w:rsidP="00D34B6C">
      <w:pPr>
        <w:pStyle w:val="Para1"/>
        <w:rPr>
          <w:lang w:val="en-US"/>
        </w:rPr>
      </w:pPr>
      <w:r>
        <w:rPr>
          <w:b/>
          <w:bCs/>
          <w:lang w:val="en-US"/>
        </w:rPr>
        <w:t>International burden-sharing:</w:t>
      </w:r>
      <w:r w:rsidR="00A35B3A">
        <w:rPr>
          <w:b/>
          <w:bCs/>
          <w:lang w:val="en-US"/>
        </w:rPr>
        <w:t xml:space="preserve"> </w:t>
      </w:r>
      <w:r w:rsidR="00D32675">
        <w:rPr>
          <w:lang w:val="en-US"/>
        </w:rPr>
        <w:t>This block contains questions about international climate policies and how countries should contribute to limiting climate change.</w:t>
      </w:r>
      <w:r w:rsidR="00FE1D84">
        <w:rPr>
          <w:lang w:val="en-US"/>
        </w:rPr>
        <w:t xml:space="preserve"> Questions relates to the intervention of the respondent's national government depending on what other countries do, as well as how countries should bear the costs of fighting climate change depending on their income or emissions. Finally, we ask respondents if they support several international climate policies.</w:t>
      </w:r>
    </w:p>
    <w:p w14:paraId="5A63112F" w14:textId="39F706B9" w:rsidR="00263BB4" w:rsidRDefault="00263BB4" w:rsidP="00D34B6C">
      <w:pPr>
        <w:pStyle w:val="Para1"/>
        <w:rPr>
          <w:lang w:val="en-US"/>
        </w:rPr>
      </w:pPr>
      <w:r>
        <w:rPr>
          <w:b/>
          <w:bCs/>
          <w:lang w:val="en-US"/>
        </w:rPr>
        <w:t>Housing preferences (ban vs. incentives):</w:t>
      </w:r>
      <w:r w:rsidR="00FE1D84">
        <w:rPr>
          <w:lang w:val="en-US"/>
        </w:rPr>
        <w:t xml:space="preserve"> In this section, we measure preferences for ban or incentives policies through the lens of mandatory insulation</w:t>
      </w:r>
      <w:r w:rsidR="001A0602">
        <w:rPr>
          <w:lang w:val="en-US"/>
        </w:rPr>
        <w:t xml:space="preserve"> and consumption of cattle products</w:t>
      </w:r>
      <w:r w:rsidR="00FE1D84">
        <w:rPr>
          <w:lang w:val="en-US"/>
        </w:rPr>
        <w:t>.</w:t>
      </w:r>
    </w:p>
    <w:p w14:paraId="4C92C996" w14:textId="193B25F9" w:rsidR="00263BB4" w:rsidRPr="00263BB4" w:rsidRDefault="001A0602" w:rsidP="00D34B6C">
      <w:pPr>
        <w:pStyle w:val="Para1"/>
        <w:rPr>
          <w:lang w:val="en-US"/>
        </w:rPr>
      </w:pPr>
      <w:r>
        <w:rPr>
          <w:b/>
          <w:bCs/>
          <w:lang w:val="en-US"/>
        </w:rPr>
        <w:t>Final questions</w:t>
      </w:r>
      <w:r w:rsidR="00263BB4">
        <w:rPr>
          <w:b/>
          <w:bCs/>
          <w:lang w:val="en-US"/>
        </w:rPr>
        <w:t>:</w:t>
      </w:r>
      <w:r>
        <w:rPr>
          <w:lang w:val="en-US"/>
        </w:rPr>
        <w:t xml:space="preserve"> Eventually, we ask people about their level of trust in other people and in the government, as well as about their views on inequality.</w:t>
      </w:r>
    </w:p>
    <w:p w14:paraId="45B862E4" w14:textId="10C9F3CE" w:rsidR="00263BB4" w:rsidRPr="00263BB4" w:rsidRDefault="00263BB4" w:rsidP="00D34B6C">
      <w:pPr>
        <w:pStyle w:val="Para1"/>
        <w:rPr>
          <w:lang w:val="en-US"/>
        </w:rPr>
      </w:pPr>
      <w:r>
        <w:rPr>
          <w:b/>
          <w:bCs/>
          <w:lang w:val="en-US"/>
        </w:rPr>
        <w:t>Petition:</w:t>
      </w:r>
      <w:r>
        <w:rPr>
          <w:lang w:val="en-US"/>
        </w:rPr>
        <w:t xml:space="preserve"> </w:t>
      </w:r>
      <w:r w:rsidR="001A0602">
        <w:rPr>
          <w:lang w:val="en-US"/>
        </w:rPr>
        <w:t>At the very end of the survey, respondents are asked if they are willing to sign a petition to “stand up for real climate action.”</w:t>
      </w:r>
      <w:r w:rsidR="00E6583F">
        <w:rPr>
          <w:lang w:val="en-US"/>
        </w:rPr>
        <w:t xml:space="preserve"> We inform them that this petition will be sent </w:t>
      </w:r>
      <w:r w:rsidR="00E6583F">
        <w:rPr>
          <w:lang w:val="en-US"/>
        </w:rPr>
        <w:lastRenderedPageBreak/>
        <w:t xml:space="preserve">to the highest governmental authority (either President or Prime Minister office) </w:t>
      </w:r>
      <w:commentRangeStart w:id="4"/>
      <w:r w:rsidR="00E6583F">
        <w:rPr>
          <w:lang w:val="en-US"/>
        </w:rPr>
        <w:t>by ourselves.</w:t>
      </w:r>
      <w:commentRangeEnd w:id="4"/>
      <w:r w:rsidR="00E6583F">
        <w:rPr>
          <w:rStyle w:val="CommentReference"/>
          <w:rFonts w:eastAsiaTheme="minorHAnsi"/>
        </w:rPr>
        <w:commentReference w:id="4"/>
      </w:r>
    </w:p>
    <w:p w14:paraId="68531278" w14:textId="55F87F5A" w:rsidR="00CF1E7B" w:rsidRDefault="00CF1E7B" w:rsidP="00D34B6C">
      <w:pPr>
        <w:pStyle w:val="Para1"/>
      </w:pPr>
    </w:p>
    <w:p w14:paraId="393A7FE7" w14:textId="1449A374" w:rsidR="00CF1E7B" w:rsidRDefault="00CF1E7B" w:rsidP="00D34B6C">
      <w:pPr>
        <w:pStyle w:val="Para1"/>
      </w:pPr>
    </w:p>
    <w:p w14:paraId="68104725" w14:textId="41CF92EF" w:rsidR="00CF1E7B" w:rsidRDefault="00CF1E7B" w:rsidP="00CF1E7B">
      <w:pPr>
        <w:pStyle w:val="Heading1"/>
      </w:pPr>
      <w:r>
        <w:t>References</w:t>
      </w:r>
    </w:p>
    <w:p w14:paraId="14151044" w14:textId="0BCC399F" w:rsidR="00CF1E7B" w:rsidRPr="00CF1E7B" w:rsidRDefault="00CF1E7B" w:rsidP="00CF1E7B">
      <w:pPr>
        <w:pStyle w:val="Para1"/>
        <w:rPr>
          <w:lang w:val="en-FR" w:eastAsia="en-GB"/>
        </w:rPr>
      </w:pPr>
      <w:r w:rsidRPr="00CF1E7B">
        <w:rPr>
          <w:lang w:val="en-FR" w:eastAsia="en-GB"/>
        </w:rPr>
        <w:t xml:space="preserve">Crippa, M., Guizzardi, D., Muntean, M., Schaaf, E., Solazzo, E., Monforti-Ferrario, F., Olivier, J. and Vignati, E., </w:t>
      </w:r>
      <w:r w:rsidRPr="00CF1E7B">
        <w:rPr>
          <w:lang w:val="en-US" w:eastAsia="en-GB"/>
        </w:rPr>
        <w:t>“</w:t>
      </w:r>
      <w:r w:rsidRPr="00CF1E7B">
        <w:rPr>
          <w:lang w:val="en-FR" w:eastAsia="en-GB"/>
        </w:rPr>
        <w:t>Fossil CO2 emissions of all world countries - 2020 Report</w:t>
      </w:r>
      <w:r w:rsidRPr="00CF1E7B">
        <w:rPr>
          <w:lang w:val="en-US" w:eastAsia="en-GB"/>
        </w:rPr>
        <w:t>”</w:t>
      </w:r>
      <w:r w:rsidRPr="00CF1E7B">
        <w:rPr>
          <w:lang w:val="en-FR" w:eastAsia="en-GB"/>
        </w:rPr>
        <w:t>, EUR 30358 EN, Publications Office of the European Union, Luxembourg, 2020, ISBN 978-92-76-21515-8, doi:10.2760/143674, JRC121460.</w:t>
      </w:r>
    </w:p>
    <w:p w14:paraId="5344A993" w14:textId="77777777" w:rsidR="00CF1E7B" w:rsidRPr="00CF1E7B" w:rsidRDefault="00CF1E7B" w:rsidP="00CF1E7B">
      <w:pPr>
        <w:pStyle w:val="Para1"/>
        <w:rPr>
          <w:lang w:val="en-FR"/>
        </w:rPr>
      </w:pPr>
    </w:p>
    <w:sectPr w:rsidR="00CF1E7B" w:rsidRPr="00CF1E7B" w:rsidSect="003C4738">
      <w:headerReference w:type="even" r:id="rId17"/>
      <w:headerReference w:type="default" r:id="rId18"/>
      <w:footerReference w:type="even" r:id="rId19"/>
      <w:footerReference w:type="default" r:id="rId20"/>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uebery PLANTEROSE" w:date="2021-07-26T11:56:00Z" w:initials="BP">
    <w:p w14:paraId="07C16DB5" w14:textId="77777777" w:rsidR="00B05E07" w:rsidRDefault="00B05E07">
      <w:pPr>
        <w:pStyle w:val="CommentText"/>
      </w:pPr>
      <w:r>
        <w:t xml:space="preserve">@Adrien, </w:t>
      </w:r>
      <w:r>
        <w:rPr>
          <w:rStyle w:val="CommentReference"/>
        </w:rPr>
        <w:annotationRef/>
      </w:r>
      <w:r>
        <w:t>should we add comment on other charact</w:t>
      </w:r>
      <w:r w:rsidR="000F14F1">
        <w:t>er</w:t>
      </w:r>
      <w:r>
        <w:t>istics?</w:t>
      </w:r>
      <w:r w:rsidR="000F14F1">
        <w:br/>
        <w:t>If so, do you have the info on national stats for race, vote, or other?</w:t>
      </w:r>
    </w:p>
    <w:p w14:paraId="1A45C3E3" w14:textId="75014FC4" w:rsidR="00BD44CF" w:rsidRDefault="00BD44CF">
      <w:pPr>
        <w:pStyle w:val="CommentText"/>
      </w:pPr>
      <w:r>
        <w:t>Also, robustness check of doing regressions by re-weighting our samples for other characteristics</w:t>
      </w:r>
    </w:p>
  </w:comment>
  <w:comment w:id="1" w:author="Bluebery PLANTEROSE" w:date="2021-07-26T17:10:00Z" w:initials="BP">
    <w:p w14:paraId="78F960B2" w14:textId="5B41E811" w:rsidR="00F1516C" w:rsidRDefault="00F1516C">
      <w:pPr>
        <w:pStyle w:val="CommentText"/>
      </w:pPr>
      <w:r>
        <w:rPr>
          <w:rStyle w:val="CommentReference"/>
        </w:rPr>
        <w:annotationRef/>
      </w:r>
      <w:r>
        <w:t>Should I provide more info on the video here or in a dedicated section?</w:t>
      </w:r>
    </w:p>
  </w:comment>
  <w:comment w:id="2" w:author="Bluebery PLANTEROSE" w:date="2021-07-26T18:13:00Z" w:initials="BP">
    <w:p w14:paraId="5E7B2439" w14:textId="12628CE9" w:rsidR="00DF05D2" w:rsidRDefault="00DF05D2">
      <w:pPr>
        <w:pStyle w:val="CommentText"/>
      </w:pPr>
      <w:r>
        <w:rPr>
          <w:rStyle w:val="CommentReference"/>
        </w:rPr>
        <w:annotationRef/>
      </w:r>
      <w:r>
        <w:t>Only for US?</w:t>
      </w:r>
    </w:p>
  </w:comment>
  <w:comment w:id="3" w:author="Bluebery PLANTEROSE" w:date="2021-07-26T18:08:00Z" w:initials="BP">
    <w:p w14:paraId="34C4BD95" w14:textId="7084CA2B" w:rsidR="00DF05D2" w:rsidRDefault="00DF05D2">
      <w:pPr>
        <w:pStyle w:val="CommentText"/>
      </w:pPr>
      <w:r>
        <w:rPr>
          <w:rStyle w:val="CommentReference"/>
        </w:rPr>
        <w:annotationRef/>
      </w:r>
      <w:r>
        <w:t>Same amount for every countries?</w:t>
      </w:r>
    </w:p>
  </w:comment>
  <w:comment w:id="4" w:author="Bluebery PLANTEROSE" w:date="2021-07-26T18:30:00Z" w:initials="BP">
    <w:p w14:paraId="2E9AE5AD" w14:textId="38415E8C" w:rsidR="00E6583F" w:rsidRDefault="00E6583F">
      <w:pPr>
        <w:pStyle w:val="CommentText"/>
      </w:pPr>
      <w:r>
        <w:rPr>
          <w:rStyle w:val="CommentReference"/>
        </w:rPr>
        <w:annotationRef/>
      </w:r>
      <w:r>
        <w:t>@Adrien, could you provide information as to why we ask this question at the end of the survey?</w:t>
      </w:r>
      <w:r>
        <w:br/>
        <w:t>I thought that it was to record the visit of an external website, but we don't use one in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45C3E3" w15:done="0"/>
  <w15:commentEx w15:paraId="78F960B2" w15:done="0"/>
  <w15:commentEx w15:paraId="5E7B2439" w15:done="0"/>
  <w15:commentEx w15:paraId="34C4BD95" w15:done="0"/>
  <w15:commentEx w15:paraId="2E9AE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92189" w16cex:dateUtc="2021-07-26T09:56:00Z"/>
  <w16cex:commentExtensible w16cex:durableId="24A96AF6" w16cex:dateUtc="2021-07-26T15:10:00Z"/>
  <w16cex:commentExtensible w16cex:durableId="24A979C6" w16cex:dateUtc="2021-07-26T16:13:00Z"/>
  <w16cex:commentExtensible w16cex:durableId="24A9789D" w16cex:dateUtc="2021-07-26T16:08:00Z"/>
  <w16cex:commentExtensible w16cex:durableId="24A97DB9" w16cex:dateUtc="2021-07-26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45C3E3" w16cid:durableId="24A92189"/>
  <w16cid:commentId w16cid:paraId="78F960B2" w16cid:durableId="24A96AF6"/>
  <w16cid:commentId w16cid:paraId="5E7B2439" w16cid:durableId="24A979C6"/>
  <w16cid:commentId w16cid:paraId="34C4BD95" w16cid:durableId="24A9789D"/>
  <w16cid:commentId w16cid:paraId="2E9AE5AD" w16cid:durableId="24A97D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CEBAE" w14:textId="77777777" w:rsidR="00541F0D" w:rsidRDefault="00541F0D" w:rsidP="00CC3749"/>
  </w:endnote>
  <w:endnote w:type="continuationSeparator" w:id="0">
    <w:p w14:paraId="43162666" w14:textId="77777777" w:rsidR="00541F0D" w:rsidRPr="00CF4424" w:rsidRDefault="00541F0D" w:rsidP="00CF4424">
      <w:pPr>
        <w:pStyle w:val="Footer"/>
        <w:jc w:val="both"/>
      </w:pPr>
    </w:p>
  </w:endnote>
  <w:endnote w:type="continuationNotice" w:id="1">
    <w:p w14:paraId="042CD89D" w14:textId="77777777" w:rsidR="00541F0D" w:rsidRDefault="00541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Impact">
    <w:altName w:val="Impact"/>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 w:name="StatLink">
    <w:panose1 w:val="020B0604020202020204"/>
    <w:charset w:val="00"/>
    <w:family w:val="auto"/>
    <w:pitch w:val="variable"/>
    <w:sig w:usb0="8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2026395364"/>
      <w:lock w:val="sdtLocked"/>
      <w:placeholder>
        <w:docPart w:val="FB2EE7BC8A9440D599105B75AB0F28C8"/>
      </w:placeholder>
    </w:sdtPr>
    <w:sdtEndPr/>
    <w:sdtContent>
      <w:p w14:paraId="7EEB956C" w14:textId="77777777" w:rsidR="00FD55BA" w:rsidRDefault="00FD55BA"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14:paraId="2ED04277" w14:textId="77777777" w:rsidR="00FD55BA" w:rsidRDefault="00FD55BA"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458554544"/>
      <w:lock w:val="sdtLocked"/>
    </w:sdtPr>
    <w:sdtEndPr/>
    <w:sdtContent>
      <w:p w14:paraId="400E9002" w14:textId="77777777" w:rsidR="00FD55BA" w:rsidRPr="00FD7BD8" w:rsidRDefault="00FD55BA" w:rsidP="004E100F">
        <w:pPr>
          <w:pStyle w:val="Footer"/>
          <w:jc w:val="left"/>
          <w:rPr>
            <w:caps w:val="0"/>
            <w:szCs w:val="16"/>
          </w:rPr>
        </w:pPr>
        <w:r>
          <w:t xml:space="preserve"> </w:t>
        </w:r>
      </w:p>
    </w:sdtContent>
  </w:sdt>
  <w:sdt>
    <w:sdtPr>
      <w:alias w:val="Classification"/>
      <w:tag w:val="txtHeaderClassif"/>
      <w:id w:val="-158928381"/>
      <w:lock w:val="sdtLocked"/>
    </w:sdtPr>
    <w:sdtEndPr/>
    <w:sdtContent>
      <w:p w14:paraId="09B77ED0" w14:textId="77777777" w:rsidR="00FD55BA" w:rsidRPr="00FD7BD8" w:rsidRDefault="00FD55BA"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217002386"/>
      <w:lock w:val="sdtLocked"/>
      <w:placeholder>
        <w:docPart w:val="9ADE2B9FC57A4D089F98B76AC940B40F"/>
      </w:placeholder>
    </w:sdtPr>
    <w:sdtEndPr/>
    <w:sdtContent>
      <w:p w14:paraId="3752FD66" w14:textId="77777777" w:rsidR="00992AB5" w:rsidRDefault="00992AB5"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14:paraId="05CFF3D8" w14:textId="77777777" w:rsidR="004E100F" w:rsidRDefault="00992AB5"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884096409"/>
      <w:lock w:val="sdtLocked"/>
      <w:placeholder>
        <w:docPart w:val="ED53E967AE1D45E1AF6E2CEFF6E054E8"/>
      </w:placeholder>
    </w:sdtPr>
    <w:sdtEndPr/>
    <w:sdtContent>
      <w:p w14:paraId="11862DC6"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14:paraId="6396CDFC"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5F740" w14:textId="77777777" w:rsidR="00541F0D" w:rsidRDefault="00541F0D" w:rsidP="00CC3749">
      <w:r>
        <w:separator/>
      </w:r>
    </w:p>
  </w:footnote>
  <w:footnote w:type="continuationSeparator" w:id="0">
    <w:p w14:paraId="29376FCA" w14:textId="77777777" w:rsidR="00541F0D" w:rsidRDefault="00541F0D"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4E285" w14:textId="77777777" w:rsidR="00FD55BA" w:rsidRDefault="00541F0D"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FD55BA" w:rsidRPr="00CC3749">
          <w:rPr>
            <w:rStyle w:val="PageNumber"/>
          </w:rPr>
          <w:fldChar w:fldCharType="begin"/>
        </w:r>
        <w:r w:rsidR="00FD55BA" w:rsidRPr="00CC3749">
          <w:rPr>
            <w:rStyle w:val="PageNumber"/>
          </w:rPr>
          <w:instrText xml:space="preserve"> PAGE   \* MERGEFORMAT </w:instrText>
        </w:r>
        <w:r w:rsidR="00FD55BA" w:rsidRPr="00CC3749">
          <w:rPr>
            <w:rStyle w:val="PageNumber"/>
          </w:rPr>
          <w:fldChar w:fldCharType="separate"/>
        </w:r>
        <w:r w:rsidR="00FD55BA">
          <w:rPr>
            <w:rStyle w:val="PageNumber"/>
            <w:noProof/>
          </w:rPr>
          <w:t>2</w:t>
        </w:r>
        <w:r w:rsidR="00FD55BA" w:rsidRPr="00CC3749">
          <w:rPr>
            <w:rStyle w:val="PageNumber"/>
            <w:noProof/>
          </w:rPr>
          <w:fldChar w:fldCharType="end"/>
        </w:r>
      </w:sdtContent>
    </w:sdt>
    <w:r w:rsidR="00FD55BA">
      <w:t xml:space="preserve"> </w:t>
    </w:r>
    <w:r w:rsidR="00FD55BA">
      <w:sym w:font="Symbol" w:char="F07C"/>
    </w:r>
    <w:r w:rsidR="00FD55BA">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FD55BA">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5CC34" w14:textId="77777777" w:rsidR="00FD55BA" w:rsidRDefault="00541F0D"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FD55BA">
          <w:rPr>
            <w:rStyle w:val="HeaderTitle"/>
          </w:rPr>
          <w:t xml:space="preserve"> </w:t>
        </w:r>
      </w:sdtContent>
    </w:sdt>
    <w:r w:rsidR="00FD55BA">
      <w:rPr>
        <w:rStyle w:val="PageNumber"/>
      </w:rPr>
      <w:t xml:space="preserve"> </w:t>
    </w:r>
    <w:r w:rsidR="00FD55BA">
      <w:rPr>
        <w:rStyle w:val="PageNumber"/>
      </w:rPr>
      <w:sym w:font="Symbol" w:char="F07C"/>
    </w:r>
    <w:r w:rsidR="00FD55BA">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FD55BA" w:rsidRPr="00CC3749">
          <w:rPr>
            <w:rStyle w:val="PageNumber"/>
          </w:rPr>
          <w:fldChar w:fldCharType="begin"/>
        </w:r>
        <w:r w:rsidR="00FD55BA" w:rsidRPr="00CC3749">
          <w:rPr>
            <w:rStyle w:val="PageNumber"/>
          </w:rPr>
          <w:instrText xml:space="preserve"> PAGE   \* MERGEFORMAT </w:instrText>
        </w:r>
        <w:r w:rsidR="00FD55BA" w:rsidRPr="00CC3749">
          <w:rPr>
            <w:rStyle w:val="PageNumber"/>
          </w:rPr>
          <w:fldChar w:fldCharType="separate"/>
        </w:r>
        <w:r w:rsidR="00FD55BA">
          <w:rPr>
            <w:rStyle w:val="PageNumber"/>
            <w:noProof/>
          </w:rPr>
          <w:t>1</w:t>
        </w:r>
        <w:r w:rsidR="00FD55BA"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A31B3" w14:textId="77777777" w:rsidR="00CC3749" w:rsidRDefault="00541F0D"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6B1A7E">
          <w:rPr>
            <w:rStyle w:val="PageNumber"/>
            <w:noProof/>
          </w:rPr>
          <w:t>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4E100F">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CFCAA" w14:textId="77777777" w:rsidR="00992AB5" w:rsidRDefault="00541F0D"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3D0D81">
          <w:rPr>
            <w:rStyle w:val="PageNumber"/>
            <w:noProof/>
          </w:rPr>
          <w:t>1</w:t>
        </w:r>
        <w:r w:rsidR="00992AB5"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5"/>
  </w:num>
  <w:num w:numId="14">
    <w:abstractNumId w:val="25"/>
    <w:lvlOverride w:ilvl="0">
      <w:startOverride w:val="1"/>
    </w:lvlOverride>
  </w:num>
  <w:num w:numId="15">
    <w:abstractNumId w:val="24"/>
  </w:num>
  <w:num w:numId="16">
    <w:abstractNumId w:val="10"/>
  </w:num>
  <w:num w:numId="17">
    <w:abstractNumId w:val="14"/>
  </w:num>
  <w:num w:numId="18">
    <w:abstractNumId w:val="26"/>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uebery PLANTEROSE">
    <w15:presenceInfo w15:providerId="AD" w15:userId="S::bluebery.planterose@sciencespo.fr::b495b69d-f3c3-4357-9166-ef5b6b692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37D9"/>
    <w:rsid w:val="00004DAB"/>
    <w:rsid w:val="000064D6"/>
    <w:rsid w:val="00014D2C"/>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72F38"/>
    <w:rsid w:val="0007759B"/>
    <w:rsid w:val="00081C27"/>
    <w:rsid w:val="00085197"/>
    <w:rsid w:val="000A5133"/>
    <w:rsid w:val="000A655C"/>
    <w:rsid w:val="000A69AD"/>
    <w:rsid w:val="000B03E2"/>
    <w:rsid w:val="000B74AE"/>
    <w:rsid w:val="000B7665"/>
    <w:rsid w:val="000B7B86"/>
    <w:rsid w:val="000C0FE0"/>
    <w:rsid w:val="000C1DF4"/>
    <w:rsid w:val="000D34F9"/>
    <w:rsid w:val="000D4550"/>
    <w:rsid w:val="000D6A16"/>
    <w:rsid w:val="000E2815"/>
    <w:rsid w:val="000E5F57"/>
    <w:rsid w:val="000F040F"/>
    <w:rsid w:val="000F14F1"/>
    <w:rsid w:val="000F68AF"/>
    <w:rsid w:val="00101323"/>
    <w:rsid w:val="00107675"/>
    <w:rsid w:val="00111592"/>
    <w:rsid w:val="00111A19"/>
    <w:rsid w:val="0011701E"/>
    <w:rsid w:val="00130B1E"/>
    <w:rsid w:val="001313D9"/>
    <w:rsid w:val="00132E78"/>
    <w:rsid w:val="001452D9"/>
    <w:rsid w:val="00146063"/>
    <w:rsid w:val="0014630F"/>
    <w:rsid w:val="0015065F"/>
    <w:rsid w:val="00151AE5"/>
    <w:rsid w:val="001535B9"/>
    <w:rsid w:val="00157A58"/>
    <w:rsid w:val="00160B10"/>
    <w:rsid w:val="00160D78"/>
    <w:rsid w:val="00170C55"/>
    <w:rsid w:val="00173418"/>
    <w:rsid w:val="00183469"/>
    <w:rsid w:val="00192BE9"/>
    <w:rsid w:val="001931F5"/>
    <w:rsid w:val="001933C5"/>
    <w:rsid w:val="00196642"/>
    <w:rsid w:val="001A0602"/>
    <w:rsid w:val="001B2144"/>
    <w:rsid w:val="001B2FAD"/>
    <w:rsid w:val="001B4E01"/>
    <w:rsid w:val="001C0B13"/>
    <w:rsid w:val="001C1F73"/>
    <w:rsid w:val="001C4E4F"/>
    <w:rsid w:val="001C617B"/>
    <w:rsid w:val="001D3952"/>
    <w:rsid w:val="001E1F22"/>
    <w:rsid w:val="001E47D1"/>
    <w:rsid w:val="001F11B3"/>
    <w:rsid w:val="001F18A8"/>
    <w:rsid w:val="001F63FD"/>
    <w:rsid w:val="001F6920"/>
    <w:rsid w:val="001F76B3"/>
    <w:rsid w:val="00201266"/>
    <w:rsid w:val="00202409"/>
    <w:rsid w:val="00203113"/>
    <w:rsid w:val="00203CC1"/>
    <w:rsid w:val="00210A5D"/>
    <w:rsid w:val="00224AC3"/>
    <w:rsid w:val="0022556E"/>
    <w:rsid w:val="00226659"/>
    <w:rsid w:val="00237A1B"/>
    <w:rsid w:val="00241059"/>
    <w:rsid w:val="0025481A"/>
    <w:rsid w:val="002565E1"/>
    <w:rsid w:val="00263627"/>
    <w:rsid w:val="00263BB4"/>
    <w:rsid w:val="00275477"/>
    <w:rsid w:val="002818F4"/>
    <w:rsid w:val="00287ED5"/>
    <w:rsid w:val="00296CE1"/>
    <w:rsid w:val="002A2091"/>
    <w:rsid w:val="002A226D"/>
    <w:rsid w:val="002A6B56"/>
    <w:rsid w:val="002B353F"/>
    <w:rsid w:val="002C1DD6"/>
    <w:rsid w:val="002D198F"/>
    <w:rsid w:val="002E0230"/>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67DF"/>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E0362"/>
    <w:rsid w:val="003E2E5C"/>
    <w:rsid w:val="003E5BE5"/>
    <w:rsid w:val="003E6393"/>
    <w:rsid w:val="003E7235"/>
    <w:rsid w:val="003F3341"/>
    <w:rsid w:val="003F3E9F"/>
    <w:rsid w:val="003F7368"/>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E03"/>
    <w:rsid w:val="00461C3F"/>
    <w:rsid w:val="0046201C"/>
    <w:rsid w:val="004622CF"/>
    <w:rsid w:val="00462721"/>
    <w:rsid w:val="00464ED3"/>
    <w:rsid w:val="004661B2"/>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60A8"/>
    <w:rsid w:val="005361EC"/>
    <w:rsid w:val="00541F0D"/>
    <w:rsid w:val="00543135"/>
    <w:rsid w:val="005527A6"/>
    <w:rsid w:val="0056606B"/>
    <w:rsid w:val="00567146"/>
    <w:rsid w:val="00575855"/>
    <w:rsid w:val="00576984"/>
    <w:rsid w:val="00582D40"/>
    <w:rsid w:val="00593D13"/>
    <w:rsid w:val="005A0A55"/>
    <w:rsid w:val="005A41B4"/>
    <w:rsid w:val="005A4A42"/>
    <w:rsid w:val="005A6B81"/>
    <w:rsid w:val="005B734D"/>
    <w:rsid w:val="005B7CA2"/>
    <w:rsid w:val="005C2BAF"/>
    <w:rsid w:val="005D25FC"/>
    <w:rsid w:val="005D450E"/>
    <w:rsid w:val="005D5F8F"/>
    <w:rsid w:val="005D7D42"/>
    <w:rsid w:val="005E3782"/>
    <w:rsid w:val="00603681"/>
    <w:rsid w:val="0061216A"/>
    <w:rsid w:val="006128C8"/>
    <w:rsid w:val="006218BD"/>
    <w:rsid w:val="00622E0C"/>
    <w:rsid w:val="00625626"/>
    <w:rsid w:val="006304BF"/>
    <w:rsid w:val="00635AEE"/>
    <w:rsid w:val="00640529"/>
    <w:rsid w:val="00644510"/>
    <w:rsid w:val="00644FCE"/>
    <w:rsid w:val="00680162"/>
    <w:rsid w:val="0068361F"/>
    <w:rsid w:val="006A1139"/>
    <w:rsid w:val="006B1A7E"/>
    <w:rsid w:val="006B38E2"/>
    <w:rsid w:val="006B4BAA"/>
    <w:rsid w:val="006B7345"/>
    <w:rsid w:val="006B7A61"/>
    <w:rsid w:val="006C35CC"/>
    <w:rsid w:val="006C7B61"/>
    <w:rsid w:val="006D1C15"/>
    <w:rsid w:val="006D2B23"/>
    <w:rsid w:val="006E50BA"/>
    <w:rsid w:val="006E5AA5"/>
    <w:rsid w:val="0070033F"/>
    <w:rsid w:val="00702398"/>
    <w:rsid w:val="00710E8C"/>
    <w:rsid w:val="00711F1B"/>
    <w:rsid w:val="00712B15"/>
    <w:rsid w:val="007135D0"/>
    <w:rsid w:val="00722339"/>
    <w:rsid w:val="00724333"/>
    <w:rsid w:val="00724820"/>
    <w:rsid w:val="007306FA"/>
    <w:rsid w:val="007323ED"/>
    <w:rsid w:val="00733ED1"/>
    <w:rsid w:val="00734135"/>
    <w:rsid w:val="00735C39"/>
    <w:rsid w:val="00743058"/>
    <w:rsid w:val="00743381"/>
    <w:rsid w:val="00751C1B"/>
    <w:rsid w:val="00753095"/>
    <w:rsid w:val="00753EEE"/>
    <w:rsid w:val="00754C15"/>
    <w:rsid w:val="00757D43"/>
    <w:rsid w:val="007622EA"/>
    <w:rsid w:val="00762B89"/>
    <w:rsid w:val="007712AC"/>
    <w:rsid w:val="007728EB"/>
    <w:rsid w:val="007823FE"/>
    <w:rsid w:val="007836B4"/>
    <w:rsid w:val="00785A1E"/>
    <w:rsid w:val="0079064D"/>
    <w:rsid w:val="00796525"/>
    <w:rsid w:val="007A76BA"/>
    <w:rsid w:val="007B1A88"/>
    <w:rsid w:val="007B31F6"/>
    <w:rsid w:val="007B32B0"/>
    <w:rsid w:val="007B64FE"/>
    <w:rsid w:val="007C3714"/>
    <w:rsid w:val="007C5CAD"/>
    <w:rsid w:val="007C6866"/>
    <w:rsid w:val="007D09AE"/>
    <w:rsid w:val="007D21CF"/>
    <w:rsid w:val="007D7784"/>
    <w:rsid w:val="007F3BCE"/>
    <w:rsid w:val="007F41F9"/>
    <w:rsid w:val="00803F69"/>
    <w:rsid w:val="00804ACC"/>
    <w:rsid w:val="008127CA"/>
    <w:rsid w:val="008129C4"/>
    <w:rsid w:val="00814FD3"/>
    <w:rsid w:val="00816695"/>
    <w:rsid w:val="00820362"/>
    <w:rsid w:val="00821370"/>
    <w:rsid w:val="008230ED"/>
    <w:rsid w:val="00825BF9"/>
    <w:rsid w:val="00827FB5"/>
    <w:rsid w:val="00833FF5"/>
    <w:rsid w:val="00835614"/>
    <w:rsid w:val="008460B0"/>
    <w:rsid w:val="00846824"/>
    <w:rsid w:val="008542C2"/>
    <w:rsid w:val="008566CB"/>
    <w:rsid w:val="00857920"/>
    <w:rsid w:val="0086742E"/>
    <w:rsid w:val="008728E0"/>
    <w:rsid w:val="008757C6"/>
    <w:rsid w:val="00880E82"/>
    <w:rsid w:val="00882314"/>
    <w:rsid w:val="00884F02"/>
    <w:rsid w:val="00895D73"/>
    <w:rsid w:val="008B5E8B"/>
    <w:rsid w:val="008C38B5"/>
    <w:rsid w:val="008C5973"/>
    <w:rsid w:val="008C7702"/>
    <w:rsid w:val="008D783F"/>
    <w:rsid w:val="008E2C7C"/>
    <w:rsid w:val="008E2F6C"/>
    <w:rsid w:val="008F0F36"/>
    <w:rsid w:val="008F0F84"/>
    <w:rsid w:val="008F1437"/>
    <w:rsid w:val="008F632C"/>
    <w:rsid w:val="008F66D2"/>
    <w:rsid w:val="008F6F27"/>
    <w:rsid w:val="008F7A96"/>
    <w:rsid w:val="00904F11"/>
    <w:rsid w:val="00907E59"/>
    <w:rsid w:val="00916BDE"/>
    <w:rsid w:val="0092327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1981"/>
    <w:rsid w:val="00A07625"/>
    <w:rsid w:val="00A104FC"/>
    <w:rsid w:val="00A1253E"/>
    <w:rsid w:val="00A12B7B"/>
    <w:rsid w:val="00A14DC4"/>
    <w:rsid w:val="00A1735A"/>
    <w:rsid w:val="00A20967"/>
    <w:rsid w:val="00A21E27"/>
    <w:rsid w:val="00A33D14"/>
    <w:rsid w:val="00A35B3A"/>
    <w:rsid w:val="00A37D0A"/>
    <w:rsid w:val="00A40263"/>
    <w:rsid w:val="00A42716"/>
    <w:rsid w:val="00A506C1"/>
    <w:rsid w:val="00A61DC4"/>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046"/>
    <w:rsid w:val="00AD08D5"/>
    <w:rsid w:val="00AD15C4"/>
    <w:rsid w:val="00AD196B"/>
    <w:rsid w:val="00AD32A7"/>
    <w:rsid w:val="00AD373D"/>
    <w:rsid w:val="00AE48DF"/>
    <w:rsid w:val="00AE5FED"/>
    <w:rsid w:val="00B0250B"/>
    <w:rsid w:val="00B05E07"/>
    <w:rsid w:val="00B06D82"/>
    <w:rsid w:val="00B11E2C"/>
    <w:rsid w:val="00B12F75"/>
    <w:rsid w:val="00B1578F"/>
    <w:rsid w:val="00B16E93"/>
    <w:rsid w:val="00B34036"/>
    <w:rsid w:val="00B363EB"/>
    <w:rsid w:val="00B46C8D"/>
    <w:rsid w:val="00B66B2E"/>
    <w:rsid w:val="00B67859"/>
    <w:rsid w:val="00B720F6"/>
    <w:rsid w:val="00B7351B"/>
    <w:rsid w:val="00BA01C3"/>
    <w:rsid w:val="00BA1ADD"/>
    <w:rsid w:val="00BA28FD"/>
    <w:rsid w:val="00BD44CF"/>
    <w:rsid w:val="00BD4F7D"/>
    <w:rsid w:val="00BD584D"/>
    <w:rsid w:val="00BE268B"/>
    <w:rsid w:val="00BF1697"/>
    <w:rsid w:val="00BF53D8"/>
    <w:rsid w:val="00BF773A"/>
    <w:rsid w:val="00C0190E"/>
    <w:rsid w:val="00C03067"/>
    <w:rsid w:val="00C168E2"/>
    <w:rsid w:val="00C24704"/>
    <w:rsid w:val="00C26DD0"/>
    <w:rsid w:val="00C3172F"/>
    <w:rsid w:val="00C3513F"/>
    <w:rsid w:val="00C40110"/>
    <w:rsid w:val="00C43213"/>
    <w:rsid w:val="00C45E14"/>
    <w:rsid w:val="00C5382F"/>
    <w:rsid w:val="00C549BA"/>
    <w:rsid w:val="00C611FD"/>
    <w:rsid w:val="00C6171E"/>
    <w:rsid w:val="00C710A7"/>
    <w:rsid w:val="00C71392"/>
    <w:rsid w:val="00C732F4"/>
    <w:rsid w:val="00C77599"/>
    <w:rsid w:val="00C83CC5"/>
    <w:rsid w:val="00C9339D"/>
    <w:rsid w:val="00CA1A65"/>
    <w:rsid w:val="00CA2765"/>
    <w:rsid w:val="00CA27CC"/>
    <w:rsid w:val="00CB3A22"/>
    <w:rsid w:val="00CB6B34"/>
    <w:rsid w:val="00CC1A99"/>
    <w:rsid w:val="00CC3749"/>
    <w:rsid w:val="00CC41F7"/>
    <w:rsid w:val="00CC5342"/>
    <w:rsid w:val="00CD6A6F"/>
    <w:rsid w:val="00CE2207"/>
    <w:rsid w:val="00CE347A"/>
    <w:rsid w:val="00CE4798"/>
    <w:rsid w:val="00CE6E7E"/>
    <w:rsid w:val="00CF1E7B"/>
    <w:rsid w:val="00CF4424"/>
    <w:rsid w:val="00CF6762"/>
    <w:rsid w:val="00D02666"/>
    <w:rsid w:val="00D03CC5"/>
    <w:rsid w:val="00D047D4"/>
    <w:rsid w:val="00D048EC"/>
    <w:rsid w:val="00D05A24"/>
    <w:rsid w:val="00D15234"/>
    <w:rsid w:val="00D20610"/>
    <w:rsid w:val="00D20C3E"/>
    <w:rsid w:val="00D216F4"/>
    <w:rsid w:val="00D21923"/>
    <w:rsid w:val="00D21B35"/>
    <w:rsid w:val="00D27A8B"/>
    <w:rsid w:val="00D32675"/>
    <w:rsid w:val="00D33BA3"/>
    <w:rsid w:val="00D34B6C"/>
    <w:rsid w:val="00D34E37"/>
    <w:rsid w:val="00D43B52"/>
    <w:rsid w:val="00D45551"/>
    <w:rsid w:val="00D52504"/>
    <w:rsid w:val="00D5651D"/>
    <w:rsid w:val="00D73C3A"/>
    <w:rsid w:val="00D81E01"/>
    <w:rsid w:val="00D854FA"/>
    <w:rsid w:val="00D919C2"/>
    <w:rsid w:val="00D942EC"/>
    <w:rsid w:val="00D95933"/>
    <w:rsid w:val="00D96407"/>
    <w:rsid w:val="00D972AE"/>
    <w:rsid w:val="00DA12AF"/>
    <w:rsid w:val="00DA6053"/>
    <w:rsid w:val="00DA70B9"/>
    <w:rsid w:val="00DA79F8"/>
    <w:rsid w:val="00DB5EA7"/>
    <w:rsid w:val="00DB7564"/>
    <w:rsid w:val="00DC314E"/>
    <w:rsid w:val="00DC4A8C"/>
    <w:rsid w:val="00DC7E9E"/>
    <w:rsid w:val="00DD518A"/>
    <w:rsid w:val="00DE3D1B"/>
    <w:rsid w:val="00DF05D2"/>
    <w:rsid w:val="00DF1A57"/>
    <w:rsid w:val="00E00E25"/>
    <w:rsid w:val="00E02F2E"/>
    <w:rsid w:val="00E1286D"/>
    <w:rsid w:val="00E14045"/>
    <w:rsid w:val="00E35131"/>
    <w:rsid w:val="00E4492C"/>
    <w:rsid w:val="00E53877"/>
    <w:rsid w:val="00E62D2A"/>
    <w:rsid w:val="00E630F4"/>
    <w:rsid w:val="00E6583F"/>
    <w:rsid w:val="00E6592E"/>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1FCF"/>
    <w:rsid w:val="00ED300D"/>
    <w:rsid w:val="00ED7AD3"/>
    <w:rsid w:val="00EE2E27"/>
    <w:rsid w:val="00EE5B62"/>
    <w:rsid w:val="00EE64E3"/>
    <w:rsid w:val="00EF332B"/>
    <w:rsid w:val="00EF6B7C"/>
    <w:rsid w:val="00F06007"/>
    <w:rsid w:val="00F066DD"/>
    <w:rsid w:val="00F1516C"/>
    <w:rsid w:val="00F15B0A"/>
    <w:rsid w:val="00F16C6F"/>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4F5A"/>
    <w:rsid w:val="00F85065"/>
    <w:rsid w:val="00F86193"/>
    <w:rsid w:val="00F9011F"/>
    <w:rsid w:val="00F90C20"/>
    <w:rsid w:val="00F92475"/>
    <w:rsid w:val="00F936EA"/>
    <w:rsid w:val="00F95E8C"/>
    <w:rsid w:val="00FA4D10"/>
    <w:rsid w:val="00FA7E95"/>
    <w:rsid w:val="00FB0CE9"/>
    <w:rsid w:val="00FB5E31"/>
    <w:rsid w:val="00FB6DA4"/>
    <w:rsid w:val="00FC5858"/>
    <w:rsid w:val="00FD55BA"/>
    <w:rsid w:val="00FD659A"/>
    <w:rsid w:val="00FD6C4D"/>
    <w:rsid w:val="00FD7BD8"/>
    <w:rsid w:val="00FE164A"/>
    <w:rsid w:val="00FE1D5D"/>
    <w:rsid w:val="00FE1D84"/>
    <w:rsid w:val="00FF2512"/>
    <w:rsid w:val="00FF25F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68957"/>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jc w:val="both"/>
    </w:p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FR"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 w:type="character" w:styleId="CommentReference">
    <w:name w:val="annotation reference"/>
    <w:basedOn w:val="DefaultParagraphFont"/>
    <w:uiPriority w:val="99"/>
    <w:semiHidden/>
    <w:unhideWhenUsed/>
    <w:rsid w:val="00B05E07"/>
    <w:rPr>
      <w:sz w:val="16"/>
      <w:szCs w:val="16"/>
    </w:rPr>
  </w:style>
  <w:style w:type="paragraph" w:styleId="CommentText">
    <w:name w:val="annotation text"/>
    <w:basedOn w:val="Normal"/>
    <w:link w:val="CommentTextChar"/>
    <w:uiPriority w:val="99"/>
    <w:semiHidden/>
    <w:unhideWhenUsed/>
    <w:rsid w:val="00B05E07"/>
    <w:rPr>
      <w:sz w:val="20"/>
      <w:szCs w:val="20"/>
    </w:rPr>
  </w:style>
  <w:style w:type="character" w:customStyle="1" w:styleId="CommentTextChar">
    <w:name w:val="Comment Text Char"/>
    <w:basedOn w:val="DefaultParagraphFont"/>
    <w:link w:val="CommentText"/>
    <w:uiPriority w:val="99"/>
    <w:semiHidden/>
    <w:rsid w:val="00B05E07"/>
    <w:rPr>
      <w:sz w:val="20"/>
      <w:szCs w:val="20"/>
    </w:rPr>
  </w:style>
  <w:style w:type="paragraph" w:styleId="CommentSubject">
    <w:name w:val="annotation subject"/>
    <w:basedOn w:val="CommentText"/>
    <w:next w:val="CommentText"/>
    <w:link w:val="CommentSubjectChar"/>
    <w:uiPriority w:val="99"/>
    <w:semiHidden/>
    <w:unhideWhenUsed/>
    <w:rsid w:val="00B05E07"/>
    <w:rPr>
      <w:b/>
      <w:bCs/>
    </w:rPr>
  </w:style>
  <w:style w:type="character" w:customStyle="1" w:styleId="CommentSubjectChar">
    <w:name w:val="Comment Subject Char"/>
    <w:basedOn w:val="CommentTextChar"/>
    <w:link w:val="CommentSubject"/>
    <w:uiPriority w:val="99"/>
    <w:semiHidden/>
    <w:rsid w:val="00B05E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5382">
      <w:bodyDiv w:val="1"/>
      <w:marLeft w:val="0"/>
      <w:marRight w:val="0"/>
      <w:marTop w:val="0"/>
      <w:marBottom w:val="0"/>
      <w:divBdr>
        <w:top w:val="none" w:sz="0" w:space="0" w:color="auto"/>
        <w:left w:val="none" w:sz="0" w:space="0" w:color="auto"/>
        <w:bottom w:val="none" w:sz="0" w:space="0" w:color="auto"/>
        <w:right w:val="none" w:sz="0" w:space="0" w:color="auto"/>
      </w:divBdr>
    </w:div>
    <w:div w:id="17800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857D5" w:rsidRDefault="006A2FCE">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857D5" w:rsidRDefault="006A2FCE">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857D5" w:rsidRDefault="006A2FCE">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857D5" w:rsidRDefault="006A2FCE">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857D5" w:rsidRDefault="006A2FCE">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857D5" w:rsidRDefault="006A2FCE">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Impact">
    <w:altName w:val="Impact"/>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 w:name="StatLink">
    <w:panose1 w:val="020B0604020202020204"/>
    <w:charset w:val="00"/>
    <w:family w:val="auto"/>
    <w:pitch w:val="variable"/>
    <w:sig w:usb0="8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7D5"/>
    <w:rsid w:val="006A2FCE"/>
    <w:rsid w:val="00985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7D5"/>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C4EB6F72-5A37-4B23-ACDE-7B1231C3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W:\Office2016\Workgroup Templates\ONE Author 2019.dotx</Template>
  <TotalTime>0</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Bluebery PLANTEROSE</cp:lastModifiedBy>
  <cp:revision>2</cp:revision>
  <dcterms:created xsi:type="dcterms:W3CDTF">2021-07-26T16:31:00Z</dcterms:created>
  <dcterms:modified xsi:type="dcterms:W3CDTF">2021-07-26T16:31:00Z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