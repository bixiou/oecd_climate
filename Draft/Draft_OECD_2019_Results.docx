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6494991"/>
        <w:docPartObj>
          <w:docPartGallery w:val="Cover Pages"/>
          <w:docPartUnique/>
        </w:docPartObj>
      </w:sdtPr>
      <w:sdtEndPr/>
      <w:sdtContent>
        <w:p w14:paraId="2DD424C1" w14:textId="77777777" w:rsidR="00FD55BA" w:rsidRDefault="00FD55BA" w:rsidP="007F1301">
          <w:pPr>
            <w:sectPr w:rsidR="00FD55BA" w:rsidSect="00F82B3D">
              <w:headerReference w:type="even" r:id="rId8"/>
              <w:headerReference w:type="default" r:id="rId9"/>
              <w:footerReference w:type="even" r:id="rId10"/>
              <w:footerReference w:type="default" r:id="rId11"/>
              <w:endnotePr>
                <w:numFmt w:val="decimal"/>
              </w:endnotePr>
              <w:type w:val="continuous"/>
              <w:pgSz w:w="11906" w:h="16838" w:code="9"/>
              <w:pgMar w:top="1814" w:right="2268" w:bottom="1418" w:left="2268" w:header="1247" w:footer="1247" w:gutter="0"/>
              <w:cols w:space="708"/>
              <w:titlePg/>
              <w:docGrid w:linePitch="360"/>
            </w:sectPr>
          </w:pPr>
        </w:p>
        <w:p w14:paraId="3E92D0BD" w14:textId="77777777" w:rsidR="00FD55BA" w:rsidRPr="00EE3A99" w:rsidRDefault="00FD55BA" w:rsidP="007F1301">
          <w:r>
            <w:rPr>
              <w:noProof/>
            </w:rPr>
            <mc:AlternateContent>
              <mc:Choice Requires="wps">
                <w:drawing>
                  <wp:anchor distT="0" distB="0" distL="114300" distR="114300" simplePos="0" relativeHeight="251659264" behindDoc="0" locked="1" layoutInCell="1" allowOverlap="1" wp14:anchorId="35121A0F" wp14:editId="127E8260">
                    <wp:simplePos x="0" y="0"/>
                    <wp:positionH relativeFrom="margin">
                      <wp:align>center</wp:align>
                    </wp:positionH>
                    <wp:positionV relativeFrom="page">
                      <wp:posOffset>260985</wp:posOffset>
                    </wp:positionV>
                    <wp:extent cx="5457190" cy="970153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57190" cy="9701530"/>
                            </a:xfrm>
                            <a:prstGeom prst="rect">
                              <a:avLst/>
                            </a:prstGeom>
                            <a:solidFill>
                              <a:schemeClr val="bg1"/>
                            </a:solidFill>
                            <a:ln w="6350">
                              <a:noFill/>
                            </a:ln>
                          </wps:spPr>
                          <wps:txbx>
                            <w:txbxContent>
                              <w:sdt>
                                <w:sdtPr>
                                  <w:rPr>
                                    <w:noProof/>
                                    <w:lang w:eastAsia="ko-KR"/>
                                  </w:rPr>
                                  <w:alias w:val="OECD logo"/>
                                  <w:tag w:val="imgOECDLogo"/>
                                  <w:id w:val="-439381495"/>
                                  <w:lock w:val="contentLocked"/>
                                  <w:picture/>
                                </w:sdtPr>
                                <w:sdtEndPr/>
                                <w:sdtContent>
                                  <w:p w14:paraId="3D3D23AF" w14:textId="77777777" w:rsidR="007F1301" w:rsidRDefault="007F1301" w:rsidP="007F1301">
                                    <w:pPr>
                                      <w:pStyle w:val="CoverNormal"/>
                                      <w:rPr>
                                        <w:noProof/>
                                        <w:lang w:eastAsia="ko-KR"/>
                                      </w:rPr>
                                    </w:pPr>
                                    <w:r>
                                      <w:rPr>
                                        <w:noProof/>
                                      </w:rPr>
                                      <w:drawing>
                                        <wp:inline distT="0" distB="0" distL="0" distR="0" wp14:anchorId="22C424B9" wp14:editId="59C197FC">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14:paraId="6D8EC6E4" w14:textId="77777777" w:rsidR="007F1301" w:rsidRDefault="007F1301" w:rsidP="007F1301">
                                    <w:pPr>
                                      <w:pStyle w:val="CoverNormal"/>
                                      <w:rPr>
                                        <w:sz w:val="18"/>
                                        <w:szCs w:val="18"/>
                                      </w:rPr>
                                    </w:pPr>
                                    <w:r w:rsidRPr="00766835">
                                      <w:rPr>
                                        <w:sz w:val="18"/>
                                        <w:szCs w:val="18"/>
                                      </w:rPr>
                                      <w:t>Organisation for Economic Co-operation and Development</w:t>
                                    </w:r>
                                  </w:p>
                                </w:sdtContent>
                              </w:sdt>
                              <w:p w14:paraId="1970FC43" w14:textId="77777777" w:rsidR="007F1301" w:rsidRDefault="00F53E75" w:rsidP="007F1301">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7F1301">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7F1301" w14:paraId="2E5714C9" w14:textId="77777777"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14:paraId="1E8A4B51" w14:textId="77777777" w:rsidR="007F1301" w:rsidRDefault="007F1301" w:rsidP="007F1301">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14:paraId="3A782603" w14:textId="77777777" w:rsidR="007F1301" w:rsidRDefault="007F1301" w:rsidP="007F1301">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14:paraId="5DC538BC" w14:textId="77777777" w:rsidR="007F1301" w:rsidRDefault="007F1301" w:rsidP="007F1301">
                                    <w:pPr>
                                      <w:pStyle w:val="CoverDate"/>
                                    </w:pPr>
                                    <w:r>
                                      <w:t xml:space="preserve"> </w:t>
                                    </w:r>
                                  </w:p>
                                </w:sdtContent>
                              </w:sdt>
                              <w:sdt>
                                <w:sdtPr>
                                  <w:alias w:val="Directorate"/>
                                  <w:tag w:val="txtDirectorate"/>
                                  <w:id w:val="2012713445"/>
                                  <w:lock w:val="contentLocked"/>
                                </w:sdtPr>
                                <w:sdtEndPr/>
                                <w:sdtContent>
                                  <w:p w14:paraId="721E7CB4" w14:textId="77777777" w:rsidR="007F1301" w:rsidRDefault="007F1301" w:rsidP="007F1301">
                                    <w:pPr>
                                      <w:pStyle w:val="CoverDirectorate"/>
                                    </w:pPr>
                                    <w:r>
                                      <w:t xml:space="preserve"> </w:t>
                                    </w:r>
                                  </w:p>
                                </w:sdtContent>
                              </w:sdt>
                              <w:sdt>
                                <w:sdtPr>
                                  <w:alias w:val="Committee"/>
                                  <w:tag w:val="txtCommittee"/>
                                  <w:id w:val="1460301256"/>
                                  <w:lock w:val="contentLocked"/>
                                </w:sdtPr>
                                <w:sdtEndPr/>
                                <w:sdtContent>
                                  <w:p w14:paraId="16A301A0" w14:textId="77777777" w:rsidR="007F1301" w:rsidRDefault="007F1301" w:rsidP="007F1301">
                                    <w:pPr>
                                      <w:pStyle w:val="CoverCommittee"/>
                                    </w:pPr>
                                    <w:r>
                                      <w:t xml:space="preserve"> </w:t>
                                    </w:r>
                                  </w:p>
                                </w:sdtContent>
                              </w:sdt>
                              <w:p w14:paraId="068210E6" w14:textId="77777777" w:rsidR="007F1301" w:rsidRDefault="007F1301" w:rsidP="007F1301">
                                <w:pPr>
                                  <w:pStyle w:val="CoverNormal"/>
                                </w:pPr>
                              </w:p>
                              <w:p w14:paraId="46CEFCC1" w14:textId="77777777" w:rsidR="007F1301" w:rsidRDefault="007F1301" w:rsidP="007F1301">
                                <w:pPr>
                                  <w:pStyle w:val="CoverNormal"/>
                                </w:pPr>
                              </w:p>
                              <w:sdt>
                                <w:sdtPr>
                                  <w:alias w:val="Cancel / Replace"/>
                                  <w:tag w:val="txtCancelReplace"/>
                                  <w:id w:val="-338318661"/>
                                  <w:lock w:val="contentLocked"/>
                                </w:sdtPr>
                                <w:sdtEndPr/>
                                <w:sdtContent>
                                  <w:p w14:paraId="0DC3509B" w14:textId="77777777" w:rsidR="007F1301" w:rsidRDefault="007F1301" w:rsidP="007F1301">
                                    <w:pPr>
                                      <w:pStyle w:val="CoverCancel"/>
                                    </w:pPr>
                                    <w:r>
                                      <w:t xml:space="preserve"> </w:t>
                                    </w:r>
                                  </w:p>
                                </w:sdtContent>
                              </w:sdt>
                              <w:p w14:paraId="18F811A5" w14:textId="77777777" w:rsidR="007F1301" w:rsidRDefault="007F1301" w:rsidP="007F1301">
                                <w:pPr>
                                  <w:pStyle w:val="CoverNormal"/>
                                </w:pPr>
                              </w:p>
                              <w:p w14:paraId="7FC9976B" w14:textId="77777777" w:rsidR="007F1301" w:rsidRDefault="007F1301" w:rsidP="007F1301">
                                <w:pPr>
                                  <w:pStyle w:val="CoverNormal"/>
                                </w:pPr>
                              </w:p>
                              <w:sdt>
                                <w:sdtPr>
                                  <w:alias w:val="Working Party"/>
                                  <w:tag w:val="txtWorkingParty"/>
                                  <w:id w:val="615799634"/>
                                  <w:lock w:val="contentLocked"/>
                                </w:sdtPr>
                                <w:sdtEndPr/>
                                <w:sdtContent>
                                  <w:p w14:paraId="73C2D1B7" w14:textId="77777777" w:rsidR="007F1301" w:rsidRDefault="007F1301" w:rsidP="007F1301">
                                    <w:pPr>
                                      <w:pStyle w:val="CoverWorkingParty"/>
                                    </w:pPr>
                                    <w:r>
                                      <w:t xml:space="preserve"> </w:t>
                                    </w:r>
                                  </w:p>
                                </w:sdtContent>
                              </w:sdt>
                              <w:p w14:paraId="13F43E69" w14:textId="77777777" w:rsidR="007F1301" w:rsidRDefault="007F1301" w:rsidP="007F1301">
                                <w:pPr>
                                  <w:pStyle w:val="CoverNormal"/>
                                </w:pPr>
                              </w:p>
                              <w:p w14:paraId="1C0B0F66" w14:textId="77777777" w:rsidR="007F1301" w:rsidRDefault="007F1301" w:rsidP="007F1301">
                                <w:pPr>
                                  <w:pStyle w:val="CoverNormal"/>
                                </w:pPr>
                              </w:p>
                              <w:p w14:paraId="6F5A79F1" w14:textId="77777777" w:rsidR="007F1301" w:rsidRDefault="007F1301" w:rsidP="007F1301">
                                <w:pPr>
                                  <w:pStyle w:val="CoverNormal"/>
                                </w:pPr>
                              </w:p>
                              <w:p w14:paraId="7D051419" w14:textId="77777777" w:rsidR="007F1301" w:rsidRDefault="00F53E75" w:rsidP="007F1301">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7F1301">
                                      <w:t>[Title]</w:t>
                                    </w:r>
                                  </w:sdtContent>
                                </w:sdt>
                              </w:p>
                              <w:p w14:paraId="46E10588" w14:textId="77777777" w:rsidR="007F1301" w:rsidRDefault="00F53E75" w:rsidP="007F1301">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7F1301">
                                      <w:t>[Subtitle]</w:t>
                                    </w:r>
                                  </w:sdtContent>
                                </w:sdt>
                              </w:p>
                              <w:p w14:paraId="419E1563" w14:textId="77777777" w:rsidR="007F1301" w:rsidRDefault="007F1301" w:rsidP="007F1301">
                                <w:pPr>
                                  <w:pStyle w:val="CoverNormal"/>
                                </w:pPr>
                              </w:p>
                              <w:p w14:paraId="68A74EC7" w14:textId="77777777" w:rsidR="007F1301" w:rsidRDefault="007F1301" w:rsidP="007F1301">
                                <w:pPr>
                                  <w:pStyle w:val="CoverNormal"/>
                                </w:pPr>
                              </w:p>
                              <w:sdt>
                                <w:sdtPr>
                                  <w:alias w:val="Meeting Information"/>
                                  <w:tag w:val="txtInfomationMeeting"/>
                                  <w:id w:val="-1797124433"/>
                                </w:sdtPr>
                                <w:sdtEndPr/>
                                <w:sdtContent>
                                  <w:p w14:paraId="758623FF" w14:textId="77777777" w:rsidR="007F1301" w:rsidRDefault="007F1301" w:rsidP="007F1301">
                                    <w:pPr>
                                      <w:pStyle w:val="CoverInformation"/>
                                    </w:pPr>
                                    <w:r w:rsidRPr="005E17E8">
                                      <w:t>Enter any logistical information related to the meeting e.g. meeting date, time and location.</w:t>
                                    </w:r>
                                  </w:p>
                                </w:sdtContent>
                              </w:sdt>
                              <w:p w14:paraId="361FE992" w14:textId="77777777" w:rsidR="007F1301" w:rsidRDefault="007F1301" w:rsidP="007F1301">
                                <w:pPr>
                                  <w:pStyle w:val="CoverNormal"/>
                                </w:pPr>
                              </w:p>
                              <w:p w14:paraId="01504A4E" w14:textId="77777777" w:rsidR="007F1301" w:rsidRDefault="007F1301" w:rsidP="007F1301">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EndPr/>
                                  <w:sdtContent>
                                    <w:tr w:rsidR="007F1301" w14:paraId="1360D107" w14:textId="77777777" w:rsidTr="007F1301">
                                      <w:trPr>
                                        <w:trHeight w:val="3368"/>
                                        <w:jc w:val="center"/>
                                      </w:trPr>
                                      <w:tc>
                                        <w:tcPr>
                                          <w:tcW w:w="5000" w:type="pct"/>
                                        </w:tcPr>
                                        <w:p w14:paraId="003F31A9" w14:textId="77777777" w:rsidR="007F1301" w:rsidRDefault="007F1301"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14:paraId="043FB41A" w14:textId="77777777" w:rsidR="007F1301" w:rsidRDefault="007F1301" w:rsidP="007F1301">
                                <w:pPr>
                                  <w:pStyle w:val="CoverNormal"/>
                                </w:pPr>
                              </w:p>
                              <w:sdt>
                                <w:sdtPr>
                                  <w:alias w:val="Contacts"/>
                                  <w:tag w:val="txtContacts"/>
                                  <w:id w:val="2124957259"/>
                                </w:sdtPr>
                                <w:sdtEndPr/>
                                <w:sdtContent>
                                  <w:p w14:paraId="1AECFA27" w14:textId="77777777" w:rsidR="007F1301" w:rsidRDefault="007F1301" w:rsidP="007F1301">
                                    <w:pPr>
                                      <w:pStyle w:val="CoverNormal"/>
                                    </w:pPr>
                                    <w:r w:rsidRPr="00440E2F">
                                      <w:t>Enter contact names here.</w:t>
                                    </w:r>
                                  </w:p>
                                </w:sdtContent>
                              </w:sdt>
                              <w:p w14:paraId="10456032" w14:textId="77777777" w:rsidR="007F1301" w:rsidRDefault="007F1301" w:rsidP="007F1301">
                                <w:pPr>
                                  <w:pStyle w:val="CoverNormal"/>
                                </w:pPr>
                              </w:p>
                              <w:p w14:paraId="50881037" w14:textId="77777777" w:rsidR="007F1301" w:rsidRDefault="007F1301" w:rsidP="007F1301">
                                <w:pPr>
                                  <w:pStyle w:val="CoverNormal"/>
                                </w:pPr>
                              </w:p>
                              <w:sdt>
                                <w:sdtPr>
                                  <w:alias w:val="PWB Code"/>
                                  <w:tag w:val="txtPWBCode"/>
                                  <w:id w:val="-278178166"/>
                                  <w:lock w:val="contentLocked"/>
                                  <w:text w:multiLine="1"/>
                                </w:sdtPr>
                                <w:sdtEndPr/>
                                <w:sdtContent>
                                  <w:p w14:paraId="0EE2F4B6" w14:textId="77777777" w:rsidR="007F1301" w:rsidRDefault="007F1301" w:rsidP="007F1301">
                                    <w:pPr>
                                      <w:pStyle w:val="CoverPwbCode"/>
                                    </w:pPr>
                                    <w:r>
                                      <w:t xml:space="preserve"> </w:t>
                                    </w:r>
                                  </w:p>
                                </w:sdtContent>
                              </w:sdt>
                              <w:sdt>
                                <w:sdtPr>
                                  <w:alias w:val="JT Number"/>
                                  <w:tag w:val="txtJobNumber"/>
                                  <w:id w:val="1285929225"/>
                                  <w:lock w:val="contentLocked"/>
                                  <w:text/>
                                </w:sdtPr>
                                <w:sdtEndPr/>
                                <w:sdtContent>
                                  <w:p w14:paraId="33D29EB8" w14:textId="77777777" w:rsidR="007F1301" w:rsidRDefault="007F1301" w:rsidP="007F1301">
                                    <w:pPr>
                                      <w:pStyle w:val="CoverJobTicket"/>
                                    </w:pPr>
                                    <w:r w:rsidRPr="00310112">
                                      <w:t xml:space="preserve"> </w:t>
                                    </w:r>
                                  </w:p>
                                </w:sdtContent>
                              </w:sdt>
                              <w:sdt>
                                <w:sdtPr>
                                  <w:rPr>
                                    <w:color w:val="FFFFFF" w:themeColor="background1"/>
                                  </w:rPr>
                                  <w:alias w:val="cvpname"/>
                                  <w:tag w:val="txtcvpname"/>
                                  <w:id w:val="-311641019"/>
                                </w:sdtPr>
                                <w:sdtEndPr/>
                                <w:sdtContent>
                                  <w:p w14:paraId="321FBFF4" w14:textId="77777777" w:rsidR="007F1301" w:rsidRDefault="007F1301" w:rsidP="007F1301">
                                    <w:pPr>
                                      <w:pStyle w:val="CoverNormal"/>
                                      <w:rPr>
                                        <w:color w:val="FFFFFF" w:themeColor="background1"/>
                                      </w:rPr>
                                    </w:pPr>
                                    <w:r w:rsidRPr="00D06B7E">
                                      <w:rPr>
                                        <w:color w:val="FFFFFF" w:themeColor="background1"/>
                                      </w:rPr>
                                      <w:t>OFDE</w:t>
                                    </w:r>
                                  </w:p>
                                </w:sdtContent>
                              </w:sdt>
                              <w:p w14:paraId="0713B595" w14:textId="77777777" w:rsidR="007F1301" w:rsidRPr="00310112" w:rsidRDefault="007F1301" w:rsidP="007F1301">
                                <w:pPr>
                                  <w:pStyle w:val="Cover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21A0F" id="_x0000_t202" coordsize="21600,21600" o:spt="202" path="m,l,21600r21600,l21600,xe">
                    <v:stroke joinstyle="miter"/>
                    <v:path gradientshapeok="t" o:connecttype="rect"/>
                  </v:shapetype>
                  <v:shape id="Text Box 6" o:spid="_x0000_s1026" type="#_x0000_t202" style="position:absolute;left:0;text-align:left;margin-left:0;margin-top:20.55pt;width:429.7pt;height:76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" fillcolor="white [3212]" stroked="f" strokeweight=".5pt">
                    <v:textbox>
                      <w:txbxContent>
                        <w:sdt>
                          <w:sdtPr>
                            <w:rPr>
                              <w:noProof/>
                              <w:lang w:eastAsia="ko-KR"/>
                            </w:rPr>
                            <w:alias w:val="OECD logo"/>
                            <w:tag w:val="imgOECDLogo"/>
                            <w:id w:val="-439381495"/>
                            <w:lock w:val="contentLocked"/>
                            <w:picture/>
                          </w:sdtPr>
                          <w:sdtEndPr/>
                          <w:sdtContent>
                            <w:p w14:paraId="3D3D23AF" w14:textId="77777777" w:rsidR="007F1301" w:rsidRDefault="007F1301" w:rsidP="007F1301">
                              <w:pPr>
                                <w:pStyle w:val="CoverNormal"/>
                                <w:rPr>
                                  <w:noProof/>
                                  <w:lang w:eastAsia="ko-KR"/>
                                </w:rPr>
                              </w:pPr>
                              <w:r>
                                <w:rPr>
                                  <w:noProof/>
                                </w:rPr>
                                <w:drawing>
                                  <wp:inline distT="0" distB="0" distL="0" distR="0" wp14:anchorId="22C424B9" wp14:editId="59C197FC">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14:paraId="6D8EC6E4" w14:textId="77777777" w:rsidR="007F1301" w:rsidRDefault="007F1301" w:rsidP="007F1301">
                              <w:pPr>
                                <w:pStyle w:val="CoverNormal"/>
                                <w:rPr>
                                  <w:sz w:val="18"/>
                                  <w:szCs w:val="18"/>
                                </w:rPr>
                              </w:pPr>
                              <w:r w:rsidRPr="00766835">
                                <w:rPr>
                                  <w:sz w:val="18"/>
                                  <w:szCs w:val="18"/>
                                </w:rPr>
                                <w:t>Organisation for Economic Co-operation and Development</w:t>
                              </w:r>
                            </w:p>
                          </w:sdtContent>
                        </w:sdt>
                        <w:p w14:paraId="1970FC43" w14:textId="77777777" w:rsidR="007F1301" w:rsidRDefault="00F53E75" w:rsidP="007F1301">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7F1301">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7F1301" w14:paraId="2E5714C9" w14:textId="77777777"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14:paraId="1E8A4B51" w14:textId="77777777" w:rsidR="007F1301" w:rsidRDefault="007F1301" w:rsidP="007F1301">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14:paraId="3A782603" w14:textId="77777777" w:rsidR="007F1301" w:rsidRDefault="007F1301" w:rsidP="007F1301">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14:paraId="5DC538BC" w14:textId="77777777" w:rsidR="007F1301" w:rsidRDefault="007F1301" w:rsidP="007F1301">
                              <w:pPr>
                                <w:pStyle w:val="CoverDate"/>
                              </w:pPr>
                              <w:r>
                                <w:t xml:space="preserve"> </w:t>
                              </w:r>
                            </w:p>
                          </w:sdtContent>
                        </w:sdt>
                        <w:sdt>
                          <w:sdtPr>
                            <w:alias w:val="Directorate"/>
                            <w:tag w:val="txtDirectorate"/>
                            <w:id w:val="2012713445"/>
                            <w:lock w:val="contentLocked"/>
                          </w:sdtPr>
                          <w:sdtEndPr/>
                          <w:sdtContent>
                            <w:p w14:paraId="721E7CB4" w14:textId="77777777" w:rsidR="007F1301" w:rsidRDefault="007F1301" w:rsidP="007F1301">
                              <w:pPr>
                                <w:pStyle w:val="CoverDirectorate"/>
                              </w:pPr>
                              <w:r>
                                <w:t xml:space="preserve"> </w:t>
                              </w:r>
                            </w:p>
                          </w:sdtContent>
                        </w:sdt>
                        <w:sdt>
                          <w:sdtPr>
                            <w:alias w:val="Committee"/>
                            <w:tag w:val="txtCommittee"/>
                            <w:id w:val="1460301256"/>
                            <w:lock w:val="contentLocked"/>
                          </w:sdtPr>
                          <w:sdtEndPr/>
                          <w:sdtContent>
                            <w:p w14:paraId="16A301A0" w14:textId="77777777" w:rsidR="007F1301" w:rsidRDefault="007F1301" w:rsidP="007F1301">
                              <w:pPr>
                                <w:pStyle w:val="CoverCommittee"/>
                              </w:pPr>
                              <w:r>
                                <w:t xml:space="preserve"> </w:t>
                              </w:r>
                            </w:p>
                          </w:sdtContent>
                        </w:sdt>
                        <w:p w14:paraId="068210E6" w14:textId="77777777" w:rsidR="007F1301" w:rsidRDefault="007F1301" w:rsidP="007F1301">
                          <w:pPr>
                            <w:pStyle w:val="CoverNormal"/>
                          </w:pPr>
                        </w:p>
                        <w:p w14:paraId="46CEFCC1" w14:textId="77777777" w:rsidR="007F1301" w:rsidRDefault="007F1301" w:rsidP="007F1301">
                          <w:pPr>
                            <w:pStyle w:val="CoverNormal"/>
                          </w:pPr>
                        </w:p>
                        <w:sdt>
                          <w:sdtPr>
                            <w:alias w:val="Cancel / Replace"/>
                            <w:tag w:val="txtCancelReplace"/>
                            <w:id w:val="-338318661"/>
                            <w:lock w:val="contentLocked"/>
                          </w:sdtPr>
                          <w:sdtEndPr/>
                          <w:sdtContent>
                            <w:p w14:paraId="0DC3509B" w14:textId="77777777" w:rsidR="007F1301" w:rsidRDefault="007F1301" w:rsidP="007F1301">
                              <w:pPr>
                                <w:pStyle w:val="CoverCancel"/>
                              </w:pPr>
                              <w:r>
                                <w:t xml:space="preserve"> </w:t>
                              </w:r>
                            </w:p>
                          </w:sdtContent>
                        </w:sdt>
                        <w:p w14:paraId="18F811A5" w14:textId="77777777" w:rsidR="007F1301" w:rsidRDefault="007F1301" w:rsidP="007F1301">
                          <w:pPr>
                            <w:pStyle w:val="CoverNormal"/>
                          </w:pPr>
                        </w:p>
                        <w:p w14:paraId="7FC9976B" w14:textId="77777777" w:rsidR="007F1301" w:rsidRDefault="007F1301" w:rsidP="007F1301">
                          <w:pPr>
                            <w:pStyle w:val="CoverNormal"/>
                          </w:pPr>
                        </w:p>
                        <w:sdt>
                          <w:sdtPr>
                            <w:alias w:val="Working Party"/>
                            <w:tag w:val="txtWorkingParty"/>
                            <w:id w:val="615799634"/>
                            <w:lock w:val="contentLocked"/>
                          </w:sdtPr>
                          <w:sdtEndPr/>
                          <w:sdtContent>
                            <w:p w14:paraId="73C2D1B7" w14:textId="77777777" w:rsidR="007F1301" w:rsidRDefault="007F1301" w:rsidP="007F1301">
                              <w:pPr>
                                <w:pStyle w:val="CoverWorkingParty"/>
                              </w:pPr>
                              <w:r>
                                <w:t xml:space="preserve"> </w:t>
                              </w:r>
                            </w:p>
                          </w:sdtContent>
                        </w:sdt>
                        <w:p w14:paraId="13F43E69" w14:textId="77777777" w:rsidR="007F1301" w:rsidRDefault="007F1301" w:rsidP="007F1301">
                          <w:pPr>
                            <w:pStyle w:val="CoverNormal"/>
                          </w:pPr>
                        </w:p>
                        <w:p w14:paraId="1C0B0F66" w14:textId="77777777" w:rsidR="007F1301" w:rsidRDefault="007F1301" w:rsidP="007F1301">
                          <w:pPr>
                            <w:pStyle w:val="CoverNormal"/>
                          </w:pPr>
                        </w:p>
                        <w:p w14:paraId="6F5A79F1" w14:textId="77777777" w:rsidR="007F1301" w:rsidRDefault="007F1301" w:rsidP="007F1301">
                          <w:pPr>
                            <w:pStyle w:val="CoverNormal"/>
                          </w:pPr>
                        </w:p>
                        <w:p w14:paraId="7D051419" w14:textId="77777777" w:rsidR="007F1301" w:rsidRDefault="00F53E75" w:rsidP="007F1301">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7F1301">
                                <w:t>[Title]</w:t>
                              </w:r>
                            </w:sdtContent>
                          </w:sdt>
                        </w:p>
                        <w:p w14:paraId="46E10588" w14:textId="77777777" w:rsidR="007F1301" w:rsidRDefault="00F53E75" w:rsidP="007F1301">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7F1301">
                                <w:t>[Subtitle]</w:t>
                              </w:r>
                            </w:sdtContent>
                          </w:sdt>
                        </w:p>
                        <w:p w14:paraId="419E1563" w14:textId="77777777" w:rsidR="007F1301" w:rsidRDefault="007F1301" w:rsidP="007F1301">
                          <w:pPr>
                            <w:pStyle w:val="CoverNormal"/>
                          </w:pPr>
                        </w:p>
                        <w:p w14:paraId="68A74EC7" w14:textId="77777777" w:rsidR="007F1301" w:rsidRDefault="007F1301" w:rsidP="007F1301">
                          <w:pPr>
                            <w:pStyle w:val="CoverNormal"/>
                          </w:pPr>
                        </w:p>
                        <w:sdt>
                          <w:sdtPr>
                            <w:alias w:val="Meeting Information"/>
                            <w:tag w:val="txtInfomationMeeting"/>
                            <w:id w:val="-1797124433"/>
                          </w:sdtPr>
                          <w:sdtEndPr/>
                          <w:sdtContent>
                            <w:p w14:paraId="758623FF" w14:textId="77777777" w:rsidR="007F1301" w:rsidRDefault="007F1301" w:rsidP="007F1301">
                              <w:pPr>
                                <w:pStyle w:val="CoverInformation"/>
                              </w:pPr>
                              <w:r w:rsidRPr="005E17E8">
                                <w:t>Enter any logistical information related to the meeting e.g. meeting date, time and location.</w:t>
                              </w:r>
                            </w:p>
                          </w:sdtContent>
                        </w:sdt>
                        <w:p w14:paraId="361FE992" w14:textId="77777777" w:rsidR="007F1301" w:rsidRDefault="007F1301" w:rsidP="007F1301">
                          <w:pPr>
                            <w:pStyle w:val="CoverNormal"/>
                          </w:pPr>
                        </w:p>
                        <w:p w14:paraId="01504A4E" w14:textId="77777777" w:rsidR="007F1301" w:rsidRDefault="007F1301" w:rsidP="007F1301">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EndPr/>
                            <w:sdtContent>
                              <w:tr w:rsidR="007F1301" w14:paraId="1360D107" w14:textId="77777777" w:rsidTr="007F1301">
                                <w:trPr>
                                  <w:trHeight w:val="3368"/>
                                  <w:jc w:val="center"/>
                                </w:trPr>
                                <w:tc>
                                  <w:tcPr>
                                    <w:tcW w:w="5000" w:type="pct"/>
                                  </w:tcPr>
                                  <w:p w14:paraId="003F31A9" w14:textId="77777777" w:rsidR="007F1301" w:rsidRDefault="007F1301"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14:paraId="043FB41A" w14:textId="77777777" w:rsidR="007F1301" w:rsidRDefault="007F1301" w:rsidP="007F1301">
                          <w:pPr>
                            <w:pStyle w:val="CoverNormal"/>
                          </w:pPr>
                        </w:p>
                        <w:sdt>
                          <w:sdtPr>
                            <w:alias w:val="Contacts"/>
                            <w:tag w:val="txtContacts"/>
                            <w:id w:val="2124957259"/>
                          </w:sdtPr>
                          <w:sdtEndPr/>
                          <w:sdtContent>
                            <w:p w14:paraId="1AECFA27" w14:textId="77777777" w:rsidR="007F1301" w:rsidRDefault="007F1301" w:rsidP="007F1301">
                              <w:pPr>
                                <w:pStyle w:val="CoverNormal"/>
                              </w:pPr>
                              <w:r w:rsidRPr="00440E2F">
                                <w:t>Enter contact names here.</w:t>
                              </w:r>
                            </w:p>
                          </w:sdtContent>
                        </w:sdt>
                        <w:p w14:paraId="10456032" w14:textId="77777777" w:rsidR="007F1301" w:rsidRDefault="007F1301" w:rsidP="007F1301">
                          <w:pPr>
                            <w:pStyle w:val="CoverNormal"/>
                          </w:pPr>
                        </w:p>
                        <w:p w14:paraId="50881037" w14:textId="77777777" w:rsidR="007F1301" w:rsidRDefault="007F1301" w:rsidP="007F1301">
                          <w:pPr>
                            <w:pStyle w:val="CoverNormal"/>
                          </w:pPr>
                        </w:p>
                        <w:sdt>
                          <w:sdtPr>
                            <w:alias w:val="PWB Code"/>
                            <w:tag w:val="txtPWBCode"/>
                            <w:id w:val="-278178166"/>
                            <w:lock w:val="contentLocked"/>
                            <w:text w:multiLine="1"/>
                          </w:sdtPr>
                          <w:sdtEndPr/>
                          <w:sdtContent>
                            <w:p w14:paraId="0EE2F4B6" w14:textId="77777777" w:rsidR="007F1301" w:rsidRDefault="007F1301" w:rsidP="007F1301">
                              <w:pPr>
                                <w:pStyle w:val="CoverPwbCode"/>
                              </w:pPr>
                              <w:r>
                                <w:t xml:space="preserve"> </w:t>
                              </w:r>
                            </w:p>
                          </w:sdtContent>
                        </w:sdt>
                        <w:sdt>
                          <w:sdtPr>
                            <w:alias w:val="JT Number"/>
                            <w:tag w:val="txtJobNumber"/>
                            <w:id w:val="1285929225"/>
                            <w:lock w:val="contentLocked"/>
                            <w:text/>
                          </w:sdtPr>
                          <w:sdtEndPr/>
                          <w:sdtContent>
                            <w:p w14:paraId="33D29EB8" w14:textId="77777777" w:rsidR="007F1301" w:rsidRDefault="007F1301" w:rsidP="007F1301">
                              <w:pPr>
                                <w:pStyle w:val="CoverJobTicket"/>
                              </w:pPr>
                              <w:r w:rsidRPr="00310112">
                                <w:t xml:space="preserve"> </w:t>
                              </w:r>
                            </w:p>
                          </w:sdtContent>
                        </w:sdt>
                        <w:sdt>
                          <w:sdtPr>
                            <w:rPr>
                              <w:color w:val="FFFFFF" w:themeColor="background1"/>
                            </w:rPr>
                            <w:alias w:val="cvpname"/>
                            <w:tag w:val="txtcvpname"/>
                            <w:id w:val="-311641019"/>
                          </w:sdtPr>
                          <w:sdtEndPr/>
                          <w:sdtContent>
                            <w:p w14:paraId="321FBFF4" w14:textId="77777777" w:rsidR="007F1301" w:rsidRDefault="007F1301" w:rsidP="007F1301">
                              <w:pPr>
                                <w:pStyle w:val="CoverNormal"/>
                                <w:rPr>
                                  <w:color w:val="FFFFFF" w:themeColor="background1"/>
                                </w:rPr>
                              </w:pPr>
                              <w:r w:rsidRPr="00D06B7E">
                                <w:rPr>
                                  <w:color w:val="FFFFFF" w:themeColor="background1"/>
                                </w:rPr>
                                <w:t>OFDE</w:t>
                              </w:r>
                            </w:p>
                          </w:sdtContent>
                        </w:sdt>
                        <w:p w14:paraId="0713B595" w14:textId="77777777" w:rsidR="007F1301" w:rsidRPr="00310112" w:rsidRDefault="007F1301" w:rsidP="007F1301">
                          <w:pPr>
                            <w:pStyle w:val="CoverNormal"/>
                          </w:pPr>
                        </w:p>
                      </w:txbxContent>
                    </v:textbox>
                    <w10:wrap anchorx="margin" anchory="page"/>
                    <w10:anchorlock/>
                  </v:shape>
                </w:pict>
              </mc:Fallback>
            </mc:AlternateContent>
          </w:r>
          <w:r>
            <w:rPr>
              <w:noProof/>
            </w:rPr>
            <mc:AlternateContent>
              <mc:Choice Requires="wps">
                <w:drawing>
                  <wp:anchor distT="0" distB="0" distL="114300" distR="114300" simplePos="0" relativeHeight="251660288" behindDoc="0" locked="1" layoutInCell="1" allowOverlap="1" wp14:anchorId="1A5C56F2" wp14:editId="638052FC">
                    <wp:simplePos x="0" y="0"/>
                    <wp:positionH relativeFrom="margin">
                      <wp:posOffset>-428625</wp:posOffset>
                    </wp:positionH>
                    <wp:positionV relativeFrom="page">
                      <wp:posOffset>9962515</wp:posOffset>
                    </wp:positionV>
                    <wp:extent cx="5616000" cy="428400"/>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5616000" cy="428400"/>
                            </a:xfrm>
                            <a:prstGeom prst="rect">
                              <a:avLst/>
                            </a:prstGeom>
                            <a:solidFill>
                              <a:schemeClr val="bg1"/>
                            </a:solidFill>
                            <a:ln w="6350">
                              <a:noFill/>
                            </a:ln>
                          </wps:spPr>
                          <wps:txbx>
                            <w:txbxContent>
                              <w:sdt>
                                <w:sdtPr>
                                  <w:alias w:val="Cover Disclaimer"/>
                                  <w:tag w:val="txtCoverDisclaimer"/>
                                  <w:id w:val="284548140"/>
                                  <w:lock w:val="contentLocked"/>
                                  <w:text/>
                                </w:sdtPr>
                                <w:sdtEndPr/>
                                <w:sdtContent>
                                  <w:p w14:paraId="4F1BBE53" w14:textId="77777777" w:rsidR="007F1301" w:rsidRDefault="007F1301" w:rsidP="007F1301">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5C56F2" id="Text Box 7" o:spid="_x0000_s1027" type="#_x0000_t202" style="position:absolute;left:0;text-align:left;margin-left:-33.75pt;margin-top:784.45pt;width:442.2pt;height:3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" fillcolor="white [3212]" stroked="f" strokeweight=".5pt">
                    <v:textbox>
                      <w:txbxContent>
                        <w:sdt>
                          <w:sdtPr>
                            <w:alias w:val="Cover Disclaimer"/>
                            <w:tag w:val="txtCoverDisclaimer"/>
                            <w:id w:val="284548140"/>
                            <w:lock w:val="contentLocked"/>
                            <w:text/>
                          </w:sdtPr>
                          <w:sdtEndPr/>
                          <w:sdtContent>
                            <w:p w14:paraId="4F1BBE53" w14:textId="77777777" w:rsidR="007F1301" w:rsidRDefault="007F1301" w:rsidP="007F1301">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v:textbox>
                    <w10:wrap anchorx="margin" anchory="page"/>
                    <w10:anchorlock/>
                  </v:shape>
                </w:pict>
              </mc:Fallback>
            </mc:AlternateContent>
          </w:r>
        </w:p>
        <w:p w14:paraId="215EA739" w14:textId="77777777" w:rsidR="00FD55BA" w:rsidRDefault="00FD55BA">
          <w:pPr>
            <w:widowControl/>
            <w:spacing w:after="200" w:line="276" w:lineRule="auto"/>
            <w:jc w:val="left"/>
          </w:pPr>
          <w:r>
            <w:br w:type="page"/>
          </w:r>
        </w:p>
      </w:sdtContent>
    </w:sdt>
    <w:p w14:paraId="4741F0E6" w14:textId="77777777" w:rsidR="00FF13B5" w:rsidRDefault="00D051CA" w:rsidP="00FF13B5">
      <w:pPr>
        <w:pStyle w:val="Heading1"/>
      </w:pPr>
      <w:r>
        <w:lastRenderedPageBreak/>
        <w:t>Descriptive statistics</w:t>
      </w:r>
    </w:p>
    <w:p w14:paraId="47C3946D" w14:textId="78C48DE4" w:rsidR="008F5073" w:rsidRDefault="00F1780E" w:rsidP="008F5073">
      <w:pPr>
        <w:pStyle w:val="Para1"/>
      </w:pPr>
      <w:r>
        <w:t>In this section, w</w:t>
      </w:r>
      <w:r w:rsidR="008F5073">
        <w:t>e describe the frequency of answers to the main questions of our survey</w:t>
      </w:r>
      <w:r>
        <w:t xml:space="preserve"> in the countries covered so far</w:t>
      </w:r>
      <w:r w:rsidR="008F5073">
        <w:t xml:space="preserve">. We restrict the sample to the control group and </w:t>
      </w:r>
      <w:ins w:id="0" w:author="Bluebery PLANTEROSE" w:date="2021-07-29T08:54:00Z">
        <w:r w:rsidR="0010395E">
          <w:t xml:space="preserve">the </w:t>
        </w:r>
      </w:ins>
      <w:r w:rsidR="008F5073">
        <w:t>reweight</w:t>
      </w:r>
      <w:ins w:id="1" w:author="Bluebery PLANTEROSE" w:date="2021-07-29T08:54:00Z">
        <w:r w:rsidR="0010395E">
          <w:t xml:space="preserve">ed </w:t>
        </w:r>
        <w:commentRangeStart w:id="2"/>
        <w:r w:rsidR="0010395E">
          <w:t>samples</w:t>
        </w:r>
      </w:ins>
      <w:commentRangeEnd w:id="2"/>
      <w:ins w:id="3" w:author="Bluebery PLANTEROSE" w:date="2021-07-29T08:55:00Z">
        <w:r w:rsidR="0010395E">
          <w:rPr>
            <w:rStyle w:val="CommentReference"/>
            <w:rFonts w:eastAsiaTheme="minorHAnsi"/>
          </w:rPr>
          <w:commentReference w:id="2"/>
        </w:r>
      </w:ins>
      <w:ins w:id="4" w:author="Bluebery PLANTEROSE" w:date="2021-07-29T08:54:00Z">
        <w:r w:rsidR="0010395E">
          <w:t>.</w:t>
        </w:r>
      </w:ins>
      <w:r w:rsidR="008F5073">
        <w:t xml:space="preserve"> </w:t>
      </w:r>
      <w:del w:id="5" w:author="Bluebery PLANTEROSE" w:date="2021-07-29T08:54:00Z">
        <w:r w:rsidR="008F5073" w:rsidDel="0010395E">
          <w:delText>answers so that the samples’ characteristics exactly match</w:delText>
        </w:r>
        <w:r w:rsidR="008F5073" w:rsidDel="001D4DC4">
          <w:delText>ed</w:delText>
        </w:r>
        <w:r w:rsidR="008F5073" w:rsidDel="0010395E">
          <w:delText xml:space="preserve"> each country’s quotas.</w:delText>
        </w:r>
      </w:del>
    </w:p>
    <w:p w14:paraId="3521F084" w14:textId="6CAFB42C" w:rsidR="008F5073" w:rsidRDefault="00AC0ADC" w:rsidP="00154269">
      <w:pPr>
        <w:pStyle w:val="Para1"/>
      </w:pPr>
      <w:r>
        <w:t xml:space="preserve">The first questions cover socio-demographics and climate-related behavior. </w:t>
      </w:r>
      <w:r w:rsidR="00CB2205">
        <w:fldChar w:fldCharType="begin"/>
      </w:r>
      <w:r w:rsidR="00CB2205">
        <w:instrText xml:space="preserve"> REF _Ref78317814 \h </w:instrText>
      </w:r>
      <w:r w:rsidR="00CB2205">
        <w:fldChar w:fldCharType="separate"/>
      </w:r>
      <w:r w:rsidR="00CB2205">
        <w:t xml:space="preserve">Figure </w:t>
      </w:r>
      <w:r w:rsidR="00CB2205">
        <w:rPr>
          <w:noProof/>
        </w:rPr>
        <w:t>1</w:t>
      </w:r>
      <w:r w:rsidR="00CB2205">
        <w:fldChar w:fldCharType="end"/>
      </w:r>
      <w:r w:rsidR="00CB2205">
        <w:t xml:space="preserve"> </w:t>
      </w:r>
      <w:r w:rsidR="00154269">
        <w:t>report the insights most relevant to climate change from these questions. For example, only 21% (U</w:t>
      </w:r>
      <w:ins w:id="6" w:author="Bluebery PLANTEROSE" w:date="2021-07-29T08:56:00Z">
        <w:r w:rsidR="0010395E">
          <w:t>.</w:t>
        </w:r>
      </w:ins>
      <w:r w:rsidR="00154269">
        <w:t>S</w:t>
      </w:r>
      <w:ins w:id="7" w:author="Bluebery PLANTEROSE" w:date="2021-07-29T08:56:00Z">
        <w:r w:rsidR="0010395E">
          <w:t>.</w:t>
        </w:r>
      </w:ins>
      <w:r w:rsidR="00154269">
        <w:t xml:space="preserve">) to 32% (France) of people talk </w:t>
      </w:r>
      <w:ins w:id="8" w:author="Fabre  Adrien" w:date="2021-07-29T12:06:00Z">
        <w:r w:rsidR="006506BB">
          <w:t xml:space="preserve">or think </w:t>
        </w:r>
      </w:ins>
      <w:del w:id="9" w:author="Bluebery PLANTEROSE" w:date="2021-07-29T08:57:00Z">
        <w:r w:rsidR="00154269" w:rsidDel="0010395E">
          <w:delText>of things of</w:delText>
        </w:r>
      </w:del>
      <w:ins w:id="10" w:author="Bluebery PLANTEROSE" w:date="2021-07-29T08:57:00Z">
        <w:r w:rsidR="0010395E">
          <w:t>about</w:t>
        </w:r>
      </w:ins>
      <w:r w:rsidR="00154269">
        <w:t xml:space="preserve"> climate change (CC) at least several times a month. </w:t>
      </w:r>
      <w:commentRangeStart w:id="11"/>
      <w:commentRangeStart w:id="12"/>
      <w:del w:id="13" w:author="Fabre  Adrien" w:date="2021-07-29T12:07:00Z">
        <w:r w:rsidR="00154269" w:rsidDel="006506BB">
          <w:delText>Combined</w:delText>
        </w:r>
      </w:del>
      <w:ins w:id="14" w:author="Fabre  Adrien" w:date="2021-07-29T12:08:00Z">
        <w:r w:rsidR="006506BB">
          <w:t>While</w:t>
        </w:r>
      </w:ins>
      <w:r w:rsidR="00154269">
        <w:t xml:space="preserve"> </w:t>
      </w:r>
      <w:commentRangeEnd w:id="11"/>
      <w:r w:rsidR="0010395E">
        <w:rPr>
          <w:rStyle w:val="CommentReference"/>
          <w:rFonts w:eastAsiaTheme="minorHAnsi"/>
        </w:rPr>
        <w:commentReference w:id="11"/>
      </w:r>
      <w:commentRangeEnd w:id="12"/>
      <w:r w:rsidR="008146F5">
        <w:rPr>
          <w:rStyle w:val="CommentReference"/>
          <w:rFonts w:eastAsiaTheme="minorHAnsi"/>
        </w:rPr>
        <w:commentReference w:id="12"/>
      </w:r>
      <w:del w:id="15" w:author="Fabre  Adrien" w:date="2021-07-29T12:08:00Z">
        <w:r w:rsidR="00154269" w:rsidDel="006506BB">
          <w:delText xml:space="preserve">with </w:delText>
        </w:r>
      </w:del>
      <w:ins w:id="16" w:author="Fabre  Adrien" w:date="2021-07-29T12:08:00Z">
        <w:r w:rsidR="006506BB">
          <w:t>most people overlook the climate issue and</w:t>
        </w:r>
        <w:r w:rsidR="006506BB">
          <w:t xml:space="preserve"> </w:t>
        </w:r>
      </w:ins>
      <w:del w:id="17" w:author="Fabre  Adrien" w:date="2021-07-29T12:08:00Z">
        <w:r w:rsidR="00154269" w:rsidDel="006506BB">
          <w:delText>the ingrained</w:delText>
        </w:r>
      </w:del>
      <w:proofErr w:type="spellStart"/>
      <w:ins w:id="18" w:author="Fabre  Adrien" w:date="2021-07-29T12:10:00Z">
        <w:r w:rsidR="008146F5">
          <w:t>as</w:t>
        </w:r>
      </w:ins>
      <w:del w:id="19" w:author="Fabre  Adrien" w:date="2021-07-29T12:10:00Z">
        <w:r w:rsidR="00154269" w:rsidDel="008146F5">
          <w:delText xml:space="preserve"> </w:delText>
        </w:r>
      </w:del>
      <w:r w:rsidR="00154269">
        <w:t>polluting</w:t>
      </w:r>
      <w:proofErr w:type="spellEnd"/>
      <w:r w:rsidR="00154269">
        <w:t xml:space="preserve"> behaviors (driving, flying, eating beef)</w:t>
      </w:r>
      <w:ins w:id="20" w:author="Fabre  Adrien" w:date="2021-07-29T12:10:00Z">
        <w:r w:rsidR="008146F5">
          <w:t xml:space="preserve"> are ingrained</w:t>
        </w:r>
      </w:ins>
      <w:r w:rsidR="00154269">
        <w:t>, one understands the challenge to make climate policies accepted, as such policies will necessarily impinge on polluting behaviors.</w:t>
      </w:r>
    </w:p>
    <w:p w14:paraId="7214C666" w14:textId="49FD57B4" w:rsidR="00052FCB" w:rsidRDefault="00052FCB" w:rsidP="009F7049">
      <w:pPr>
        <w:pStyle w:val="Para1"/>
      </w:pPr>
      <w:commentRangeStart w:id="21"/>
      <w:commentRangeStart w:id="22"/>
      <w:r>
        <w:t xml:space="preserve">Before showing the informational treatments, respondents </w:t>
      </w:r>
      <w:proofErr w:type="gramStart"/>
      <w:r>
        <w:t>are invited</w:t>
      </w:r>
      <w:proofErr w:type="gramEnd"/>
      <w:r>
        <w:t xml:space="preserve"> to write down their main considerations about climate change and what their government should do about this issue</w:t>
      </w:r>
      <w:commentRangeEnd w:id="21"/>
      <w:r w:rsidR="0010395E">
        <w:rPr>
          <w:rStyle w:val="CommentReference"/>
          <w:rFonts w:eastAsiaTheme="minorHAnsi"/>
        </w:rPr>
        <w:commentReference w:id="21"/>
      </w:r>
      <w:commentRangeEnd w:id="22"/>
      <w:r w:rsidR="008146F5">
        <w:rPr>
          <w:rStyle w:val="CommentReference"/>
          <w:rFonts w:eastAsiaTheme="minorHAnsi"/>
        </w:rPr>
        <w:commentReference w:id="22"/>
      </w:r>
      <w:r>
        <w:t xml:space="preserve">. We read one by one a random fourth of these open fields and recoded them in several categories in function of what they mention. </w:t>
      </w:r>
      <w:r w:rsidR="00CB2205">
        <w:fldChar w:fldCharType="begin"/>
      </w:r>
      <w:r w:rsidR="00CB2205">
        <w:instrText xml:space="preserve"> REF _Ref78317806 \h </w:instrText>
      </w:r>
      <w:r w:rsidR="00CB2205">
        <w:fldChar w:fldCharType="separate"/>
      </w:r>
      <w:r w:rsidR="00CB2205">
        <w:t xml:space="preserve">Figure </w:t>
      </w:r>
      <w:r w:rsidR="00CB2205">
        <w:rPr>
          <w:noProof/>
        </w:rPr>
        <w:t>2</w:t>
      </w:r>
      <w:r w:rsidR="00CB2205">
        <w:fldChar w:fldCharType="end"/>
      </w:r>
      <w:r w:rsidR="00CB2205">
        <w:t xml:space="preserve"> </w:t>
      </w:r>
      <w:r>
        <w:t>presents the percentage of occurrences of our broader set of categories. Almost every respondent leaves a meaningful (i.e.</w:t>
      </w:r>
      <w:ins w:id="23" w:author="Bluebery PLANTEROSE" w:date="2021-07-29T09:05:00Z">
        <w:r w:rsidR="00A97CD5">
          <w:t>,</w:t>
        </w:r>
      </w:ins>
      <w:r>
        <w:t xml:space="preserve"> not “Empty”) text, be it “I don’t know</w:t>
      </w:r>
      <w:ins w:id="24" w:author="Bluebery PLANTEROSE" w:date="2021-07-29T09:06:00Z">
        <w:r w:rsidR="00A97CD5">
          <w:t>.</w:t>
        </w:r>
      </w:ins>
      <w:r>
        <w:t>”</w:t>
      </w:r>
      <w:del w:id="25" w:author="Bluebery PLANTEROSE" w:date="2021-07-29T09:06:00Z">
        <w:r w:rsidDel="00A97CD5">
          <w:delText>.</w:delText>
        </w:r>
      </w:del>
      <w:r>
        <w:t xml:space="preserve"> A majority of people either expresses concern for climate change, willingness for climate action, or mentions a sector where </w:t>
      </w:r>
      <w:commentRangeStart w:id="26"/>
      <w:commentRangeStart w:id="27"/>
      <w:proofErr w:type="spellStart"/>
      <w:r>
        <w:t>decarboni</w:t>
      </w:r>
      <w:ins w:id="28" w:author="Bluebery PLANTEROSE" w:date="2021-07-29T09:06:00Z">
        <w:r w:rsidR="00A97CD5">
          <w:t>z</w:t>
        </w:r>
      </w:ins>
      <w:del w:id="29" w:author="Bluebery PLANTEROSE" w:date="2021-07-29T09:06:00Z">
        <w:r w:rsidDel="00A97CD5">
          <w:delText>s</w:delText>
        </w:r>
      </w:del>
      <w:r>
        <w:t>ation</w:t>
      </w:r>
      <w:proofErr w:type="spellEnd"/>
      <w:r>
        <w:t xml:space="preserve"> </w:t>
      </w:r>
      <w:commentRangeEnd w:id="26"/>
      <w:r w:rsidR="00A97CD5">
        <w:rPr>
          <w:rStyle w:val="CommentReference"/>
          <w:rFonts w:eastAsiaTheme="minorHAnsi"/>
        </w:rPr>
        <w:commentReference w:id="26"/>
      </w:r>
      <w:commentRangeEnd w:id="27"/>
      <w:r w:rsidR="008146F5">
        <w:rPr>
          <w:rStyle w:val="CommentReference"/>
          <w:rFonts w:eastAsiaTheme="minorHAnsi"/>
        </w:rPr>
        <w:commentReference w:id="27"/>
      </w:r>
      <w:proofErr w:type="gramStart"/>
      <w:r>
        <w:t>is particularly needed</w:t>
      </w:r>
      <w:proofErr w:type="gramEnd"/>
      <w:ins w:id="30" w:author="Bluebery PLANTEROSE" w:date="2021-07-29T09:08:00Z">
        <w:r w:rsidR="00A97CD5">
          <w:t>;</w:t>
        </w:r>
      </w:ins>
      <w:del w:id="31" w:author="Bluebery PLANTEROSE" w:date="2021-07-29T09:08:00Z">
        <w:r w:rsidDel="00A97CD5">
          <w:delText>:</w:delText>
        </w:r>
      </w:del>
      <w:r>
        <w:t xml:space="preserve"> we </w:t>
      </w:r>
      <w:del w:id="32" w:author="Bluebery PLANTEROSE" w:date="2021-07-29T09:07:00Z">
        <w:r w:rsidDel="00A97CD5">
          <w:delText xml:space="preserve">recode </w:delText>
        </w:r>
      </w:del>
      <w:ins w:id="33" w:author="Bluebery PLANTEROSE" w:date="2021-07-29T09:07:00Z">
        <w:r w:rsidR="00A97CD5">
          <w:t xml:space="preserve">regroup </w:t>
        </w:r>
      </w:ins>
      <w:r>
        <w:t xml:space="preserve">this type of answers </w:t>
      </w:r>
      <w:del w:id="34" w:author="Bluebery PLANTEROSE" w:date="2021-07-29T09:07:00Z">
        <w:r w:rsidDel="00A97CD5">
          <w:delText xml:space="preserve">as </w:delText>
        </w:r>
      </w:del>
      <w:ins w:id="35" w:author="Bluebery PLANTEROSE" w:date="2021-07-29T09:07:00Z">
        <w:r w:rsidR="00A97CD5">
          <w:t xml:space="preserve">under the topic </w:t>
        </w:r>
      </w:ins>
      <w:r>
        <w:t>“Action needed</w:t>
      </w:r>
      <w:ins w:id="36" w:author="Bluebery PLANTEROSE" w:date="2021-07-29T09:06:00Z">
        <w:r w:rsidR="00A97CD5">
          <w:t>.</w:t>
        </w:r>
      </w:ins>
      <w:r>
        <w:t>”</w:t>
      </w:r>
      <w:del w:id="37" w:author="Bluebery PLANTEROSE" w:date="2021-07-29T09:06:00Z">
        <w:r w:rsidDel="00A97CD5">
          <w:delText>.</w:delText>
        </w:r>
      </w:del>
      <w:r>
        <w:t xml:space="preserve"> Conversely, few people express doubts against the reality of climate change, its gravity, or the need for climate action: we </w:t>
      </w:r>
      <w:del w:id="38" w:author="Bluebery PLANTEROSE" w:date="2021-07-29T09:08:00Z">
        <w:r w:rsidDel="00A97CD5">
          <w:delText xml:space="preserve">recode </w:delText>
        </w:r>
      </w:del>
      <w:ins w:id="39" w:author="Bluebery PLANTEROSE" w:date="2021-07-29T09:08:00Z">
        <w:r w:rsidR="00A97CD5">
          <w:t xml:space="preserve">regroup </w:t>
        </w:r>
      </w:ins>
      <w:r>
        <w:t xml:space="preserve">them </w:t>
      </w:r>
      <w:del w:id="40" w:author="Bluebery PLANTEROSE" w:date="2021-07-29T09:08:00Z">
        <w:r w:rsidDel="00A97CD5">
          <w:delText xml:space="preserve">as </w:delText>
        </w:r>
      </w:del>
      <w:proofErr w:type="gramStart"/>
      <w:ins w:id="41" w:author="Bluebery PLANTEROSE" w:date="2021-07-29T09:08:00Z">
        <w:r w:rsidR="00A97CD5">
          <w:t xml:space="preserve">under  </w:t>
        </w:r>
      </w:ins>
      <w:r>
        <w:t>“</w:t>
      </w:r>
      <w:proofErr w:type="gramEnd"/>
      <w:r>
        <w:t>No action needed</w:t>
      </w:r>
      <w:ins w:id="42" w:author="Bluebery PLANTEROSE" w:date="2021-07-29T09:08:00Z">
        <w:r w:rsidR="00A97CD5">
          <w:t>.</w:t>
        </w:r>
      </w:ins>
      <w:r>
        <w:t>”</w:t>
      </w:r>
      <w:del w:id="43" w:author="Bluebery PLANTEROSE" w:date="2021-07-29T09:08:00Z">
        <w:r w:rsidDel="00A97CD5">
          <w:delText>.</w:delText>
        </w:r>
      </w:del>
      <w:r>
        <w:t xml:space="preserve"> That being said, those who mention a specific decarboni</w:t>
      </w:r>
      <w:ins w:id="44" w:author="Bluebery PLANTEROSE" w:date="2021-07-29T09:07:00Z">
        <w:r w:rsidR="00A97CD5">
          <w:t>z</w:t>
        </w:r>
      </w:ins>
      <w:del w:id="45" w:author="Bluebery PLANTEROSE" w:date="2021-07-29T09:07:00Z">
        <w:r w:rsidDel="00A97CD5">
          <w:delText>s</w:delText>
        </w:r>
      </w:del>
      <w:r>
        <w:t xml:space="preserve">ation measure are also quite few. </w:t>
      </w:r>
      <w:r w:rsidR="00B555E0">
        <w:t xml:space="preserve">Overall, it seems that many people support changes in various sectors but are not </w:t>
      </w:r>
      <w:r w:rsidR="009F7049">
        <w:t xml:space="preserve">fully </w:t>
      </w:r>
      <w:r w:rsidR="00B555E0">
        <w:t>aware of</w:t>
      </w:r>
      <w:r w:rsidR="009F7049">
        <w:t xml:space="preserve"> nature of these changes, let alone the policies that could bring them about.</w:t>
      </w:r>
    </w:p>
    <w:p w14:paraId="220C3E14" w14:textId="77777777" w:rsidR="008F5073" w:rsidRDefault="00FB57A1" w:rsidP="008F5073">
      <w:pPr>
        <w:pStyle w:val="Para1"/>
        <w:keepNext/>
      </w:pPr>
      <w:r>
        <w:rPr>
          <w:color w:val="000000"/>
        </w:rPr>
        <w:lastRenderedPageBreak/>
        <w:fldChar w:fldCharType="begin"/>
      </w:r>
      <w:r>
        <w:rPr>
          <w:color w:val="000000"/>
        </w:rPr>
        <w:instrText xml:space="preserve"> INCLUDEPICTURE  "https://github.com/bixiou/oecd_climate/raw/main/figures/country_comparison/behavior_countries.png" \d </w:instrText>
      </w:r>
      <w:r>
        <w:rPr>
          <w:color w:val="000000"/>
        </w:rPr>
        <w:fldChar w:fldCharType="separate"/>
      </w:r>
      <w:r w:rsidR="00981C10">
        <w:rPr>
          <w:color w:val="000000"/>
        </w:rPr>
        <w:fldChar w:fldCharType="begin"/>
      </w:r>
      <w:r w:rsidR="00981C10">
        <w:rPr>
          <w:color w:val="000000"/>
        </w:rPr>
        <w:instrText xml:space="preserve"> INCLUDEPICTURE  \d "https://github.com/bixiou/oecd_climate/raw/main/figures/country_comparison/behavior_countries.png" \* MERGEFORMATINET </w:instrText>
      </w:r>
      <w:r w:rsidR="00981C10">
        <w:rPr>
          <w:color w:val="000000"/>
        </w:rPr>
        <w:fldChar w:fldCharType="separate"/>
      </w:r>
      <w:r w:rsidR="00F53E75">
        <w:rPr>
          <w:noProof/>
          <w:color w:val="000000"/>
        </w:rPr>
        <w:fldChar w:fldCharType="begin"/>
      </w:r>
      <w:r w:rsidR="00F53E75">
        <w:rPr>
          <w:noProof/>
          <w:color w:val="000000"/>
        </w:rPr>
        <w:instrText xml:space="preserve"> </w:instrText>
      </w:r>
      <w:r w:rsidR="00F53E75">
        <w:rPr>
          <w:noProof/>
          <w:color w:val="000000"/>
        </w:rPr>
        <w:instrText>INCLUDEPICTURE  \d "https://github.com/bixiou/oecd_climate/raw/mai</w:instrText>
      </w:r>
      <w:r w:rsidR="00F53E75">
        <w:rPr>
          <w:noProof/>
          <w:color w:val="000000"/>
        </w:rPr>
        <w:instrText>n/figures/country_comparison/behavior_countries.png" \* MERGEFORMATINET</w:instrText>
      </w:r>
      <w:r w:rsidR="00F53E75">
        <w:rPr>
          <w:noProof/>
          <w:color w:val="000000"/>
        </w:rPr>
        <w:instrText xml:space="preserve"> </w:instrText>
      </w:r>
      <w:r w:rsidR="00F53E75">
        <w:rPr>
          <w:noProof/>
          <w:color w:val="000000"/>
        </w:rPr>
        <w:fldChar w:fldCharType="separate"/>
      </w:r>
      <w:r w:rsidR="006506BB">
        <w:rPr>
          <w:noProof/>
          <w:color w:val="000000"/>
        </w:rPr>
        <w:pict w14:anchorId="4CFC7B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4.6pt;height:276.85pt;mso-width-percent:0;mso-height-percent:0;mso-width-percent:0;mso-height-percent:0">
            <v:imagedata r:id="rId15"/>
          </v:shape>
        </w:pict>
      </w:r>
      <w:r w:rsidR="00F53E75">
        <w:rPr>
          <w:noProof/>
          <w:color w:val="000000"/>
        </w:rPr>
        <w:fldChar w:fldCharType="end"/>
      </w:r>
      <w:r w:rsidR="00981C10">
        <w:rPr>
          <w:color w:val="000000"/>
        </w:rPr>
        <w:fldChar w:fldCharType="end"/>
      </w:r>
      <w:r>
        <w:rPr>
          <w:color w:val="000000"/>
        </w:rPr>
        <w:fldChar w:fldCharType="end"/>
      </w:r>
    </w:p>
    <w:p w14:paraId="4AB64507" w14:textId="77777777" w:rsidR="008F5073" w:rsidRPr="00FF13B5" w:rsidRDefault="008F5073" w:rsidP="008F5073">
      <w:pPr>
        <w:pStyle w:val="Caption"/>
        <w:ind w:firstLine="680"/>
        <w:jc w:val="both"/>
      </w:pPr>
      <w:bookmarkStart w:id="46" w:name="_Ref78317814"/>
      <w:r>
        <w:t xml:space="preserve">Figure </w:t>
      </w:r>
      <w:r w:rsidR="00F53E75">
        <w:fldChar w:fldCharType="begin"/>
      </w:r>
      <w:r w:rsidR="00F53E75">
        <w:instrText xml:space="preserve"> SEQ Figure \* ARABIC </w:instrText>
      </w:r>
      <w:r w:rsidR="00F53E75">
        <w:fldChar w:fldCharType="separate"/>
      </w:r>
      <w:r w:rsidR="007168E7">
        <w:rPr>
          <w:noProof/>
        </w:rPr>
        <w:t>1</w:t>
      </w:r>
      <w:r w:rsidR="00F53E75">
        <w:rPr>
          <w:noProof/>
        </w:rPr>
        <w:fldChar w:fldCharType="end"/>
      </w:r>
      <w:bookmarkEnd w:id="46"/>
      <w:r>
        <w:t>. Climate-related behaviors (in %).</w:t>
      </w:r>
    </w:p>
    <w:p w14:paraId="4D830D7C" w14:textId="77777777" w:rsidR="008F5073" w:rsidRPr="008F5073" w:rsidRDefault="008F5073" w:rsidP="008F5073">
      <w:pPr>
        <w:pStyle w:val="Para1"/>
      </w:pPr>
    </w:p>
    <w:p w14:paraId="37A93620" w14:textId="77777777" w:rsidR="00C17DBC" w:rsidRDefault="00FB57A1" w:rsidP="00C17DBC">
      <w:pPr>
        <w:pStyle w:val="Heading1"/>
        <w:numPr>
          <w:ilvl w:val="0"/>
          <w:numId w:val="0"/>
        </w:numPr>
      </w:pPr>
      <w:r>
        <w:rPr>
          <w:noProof/>
          <w:color w:val="000000"/>
        </w:rPr>
        <w:lastRenderedPageBreak/>
        <w:fldChar w:fldCharType="begin"/>
      </w:r>
      <w:r>
        <w:rPr>
          <w:noProof/>
          <w:color w:val="000000"/>
        </w:rPr>
        <w:instrText xml:space="preserve"> INCLUDEPICTURE  "https://github.com/bixiou/oecd_climate/raw/main/figures/country_comparison/CC_field_mentions_positive_countries.png" \d </w:instrText>
      </w:r>
      <w:r>
        <w:rPr>
          <w:noProof/>
          <w:color w:val="000000"/>
        </w:rPr>
        <w:fldChar w:fldCharType="separate"/>
      </w:r>
      <w:r w:rsidR="00981C10">
        <w:rPr>
          <w:noProof/>
          <w:color w:val="000000"/>
        </w:rPr>
        <w:fldChar w:fldCharType="begin"/>
      </w:r>
      <w:r w:rsidR="00981C10">
        <w:rPr>
          <w:noProof/>
          <w:color w:val="000000"/>
        </w:rPr>
        <w:instrText xml:space="preserve"> INCLUDEPICTURE  \d "https://github.com/bixiou/oecd_climate/raw/main/figures/country_comparison/CC_field_mentions_positive_countries.png" \* MERGEFORMATINET </w:instrText>
      </w:r>
      <w:r w:rsidR="00981C10">
        <w:rPr>
          <w:noProof/>
          <w:color w:val="000000"/>
        </w:rPr>
        <w:fldChar w:fldCharType="separate"/>
      </w:r>
      <w:r w:rsidR="00F53E75">
        <w:rPr>
          <w:noProof/>
          <w:color w:val="000000"/>
        </w:rPr>
        <w:fldChar w:fldCharType="begin"/>
      </w:r>
      <w:r w:rsidR="00F53E75">
        <w:rPr>
          <w:noProof/>
          <w:color w:val="000000"/>
        </w:rPr>
        <w:instrText xml:space="preserve"> </w:instrText>
      </w:r>
      <w:r w:rsidR="00F53E75">
        <w:rPr>
          <w:noProof/>
          <w:color w:val="000000"/>
        </w:rPr>
        <w:instrText>INCLUDEPICTURE  \d "https://github.com/bixiou/oecd_climate/raw/main/figures/country_comparison/CC_field_mentions_positive_countries.png" \* MERGEFORMATINET</w:instrText>
      </w:r>
      <w:r w:rsidR="00F53E75">
        <w:rPr>
          <w:noProof/>
          <w:color w:val="000000"/>
        </w:rPr>
        <w:instrText xml:space="preserve"> </w:instrText>
      </w:r>
      <w:r w:rsidR="00F53E75">
        <w:rPr>
          <w:noProof/>
          <w:color w:val="000000"/>
        </w:rPr>
        <w:fldChar w:fldCharType="separate"/>
      </w:r>
      <w:r w:rsidR="006506BB">
        <w:rPr>
          <w:noProof/>
          <w:color w:val="000000"/>
        </w:rPr>
        <w:pict w14:anchorId="399026A6">
          <v:shape id="_x0000_i1026" type="#_x0000_t75" alt="" style="width:249.5pt;height:274.9pt;mso-width-percent:0;mso-height-percent:0;mso-width-percent:0;mso-height-percent:0">
            <v:imagedata r:id="rId16"/>
          </v:shape>
        </w:pict>
      </w:r>
      <w:r w:rsidR="00F53E75">
        <w:rPr>
          <w:noProof/>
          <w:color w:val="000000"/>
        </w:rPr>
        <w:fldChar w:fldCharType="end"/>
      </w:r>
      <w:r w:rsidR="00981C10">
        <w:rPr>
          <w:noProof/>
          <w:color w:val="000000"/>
        </w:rPr>
        <w:fldChar w:fldCharType="end"/>
      </w:r>
      <w:r>
        <w:rPr>
          <w:noProof/>
          <w:color w:val="000000"/>
        </w:rPr>
        <w:fldChar w:fldCharType="end"/>
      </w:r>
    </w:p>
    <w:p w14:paraId="718E2890" w14:textId="77777777" w:rsidR="00C17DBC" w:rsidRDefault="00C17DBC" w:rsidP="00C17DBC">
      <w:pPr>
        <w:pStyle w:val="Caption"/>
      </w:pPr>
      <w:bookmarkStart w:id="47" w:name="_Ref78317806"/>
      <w:r>
        <w:t xml:space="preserve">Figure </w:t>
      </w:r>
      <w:r w:rsidR="00F53E75">
        <w:fldChar w:fldCharType="begin"/>
      </w:r>
      <w:r w:rsidR="00F53E75">
        <w:instrText xml:space="preserve"> SEQ Figure \* ARABIC </w:instrText>
      </w:r>
      <w:r w:rsidR="00F53E75">
        <w:fldChar w:fldCharType="separate"/>
      </w:r>
      <w:r w:rsidR="007168E7">
        <w:rPr>
          <w:noProof/>
        </w:rPr>
        <w:t>2</w:t>
      </w:r>
      <w:r w:rsidR="00F53E75">
        <w:rPr>
          <w:noProof/>
        </w:rPr>
        <w:fldChar w:fldCharType="end"/>
      </w:r>
      <w:bookmarkEnd w:id="47"/>
      <w:r w:rsidR="00B4301F">
        <w:t>.</w:t>
      </w:r>
      <w:r>
        <w:t xml:space="preserve"> Themes mentioned in the open field – When thinking about climate change, what are your main considerations? What should [country] government do regarding climate change? (</w:t>
      </w:r>
      <w:proofErr w:type="gramStart"/>
      <w:r>
        <w:t>in</w:t>
      </w:r>
      <w:proofErr w:type="gramEnd"/>
      <w:r>
        <w:t xml:space="preserve"> %)</w:t>
      </w:r>
    </w:p>
    <w:p w14:paraId="75B70C54" w14:textId="282F1884" w:rsidR="009F7049" w:rsidRDefault="009F7049" w:rsidP="009F7049">
      <w:pPr>
        <w:pStyle w:val="Para1"/>
      </w:pPr>
      <w:r>
        <w:t xml:space="preserve">Although about 60% of respondents attribute climate change to human causes, </w:t>
      </w:r>
      <w:r w:rsidR="00CB2205">
        <w:fldChar w:fldCharType="begin"/>
      </w:r>
      <w:r w:rsidR="00CB2205">
        <w:instrText xml:space="preserve"> REF _Ref78317788 \h </w:instrText>
      </w:r>
      <w:r w:rsidR="00CB2205">
        <w:fldChar w:fldCharType="separate"/>
      </w:r>
      <w:r w:rsidR="00CB2205">
        <w:t xml:space="preserve">Figure </w:t>
      </w:r>
      <w:r w:rsidR="00CB2205">
        <w:rPr>
          <w:noProof/>
        </w:rPr>
        <w:t>3</w:t>
      </w:r>
      <w:r w:rsidR="00CB2205">
        <w:fldChar w:fldCharType="end"/>
      </w:r>
      <w:r w:rsidR="00CB2205">
        <w:t xml:space="preserve"> </w:t>
      </w:r>
      <w:r>
        <w:t xml:space="preserve">shows that only a quarter knows that most (if not all) of climate change is anthropogenic. When looking for the principal components within knowledge questions, this question </w:t>
      </w:r>
      <w:r w:rsidR="00D7731A">
        <w:t>singles</w:t>
      </w:r>
      <w:r>
        <w:t xml:space="preserve"> out </w:t>
      </w:r>
      <w:commentRangeStart w:id="48"/>
      <w:r>
        <w:t>a</w:t>
      </w:r>
      <w:ins w:id="49" w:author="Fabre  Adrien" w:date="2021-07-29T12:13:00Z">
        <w:r w:rsidR="008146F5">
          <w:t>s</w:t>
        </w:r>
      </w:ins>
      <w:del w:id="50" w:author="Fabre  Adrien" w:date="2021-07-29T12:13:00Z">
        <w:r w:rsidDel="008146F5">
          <w:delText>t</w:delText>
        </w:r>
      </w:del>
      <w:r>
        <w:t xml:space="preserve"> </w:t>
      </w:r>
      <w:commentRangeEnd w:id="48"/>
      <w:r w:rsidR="00A97CD5">
        <w:rPr>
          <w:rStyle w:val="CommentReference"/>
          <w:rFonts w:eastAsiaTheme="minorHAnsi"/>
        </w:rPr>
        <w:commentReference w:id="48"/>
      </w:r>
      <w:r>
        <w:t>the most important factor that predicts knowledge relative to climate change.</w:t>
      </w:r>
    </w:p>
    <w:p w14:paraId="0A60E1A3" w14:textId="77777777" w:rsidR="009F7049" w:rsidRDefault="00FB57A1" w:rsidP="009F7049">
      <w:pPr>
        <w:pStyle w:val="Heading1"/>
        <w:numPr>
          <w:ilvl w:val="0"/>
          <w:numId w:val="0"/>
        </w:numPr>
      </w:pPr>
      <w:r>
        <w:rPr>
          <w:noProof/>
          <w:color w:val="000000"/>
        </w:rPr>
        <w:fldChar w:fldCharType="begin"/>
      </w:r>
      <w:r>
        <w:rPr>
          <w:noProof/>
          <w:color w:val="000000"/>
        </w:rPr>
        <w:instrText xml:space="preserve"> INCLUDEPICTURE  "https://github.com/bixiou/oecd_climate/raw/main/figures/country_comparison/CC_anthropogenic_countries.png" \d </w:instrText>
      </w:r>
      <w:r>
        <w:rPr>
          <w:noProof/>
          <w:color w:val="000000"/>
        </w:rPr>
        <w:fldChar w:fldCharType="separate"/>
      </w:r>
      <w:r w:rsidR="00981C10">
        <w:rPr>
          <w:noProof/>
          <w:color w:val="000000"/>
        </w:rPr>
        <w:fldChar w:fldCharType="begin"/>
      </w:r>
      <w:r w:rsidR="00981C10">
        <w:rPr>
          <w:noProof/>
          <w:color w:val="000000"/>
        </w:rPr>
        <w:instrText xml:space="preserve"> INCLUDEPICTURE  \d "https://github.com/bixiou/oecd_climate/raw/main/figures/country_comparison/CC_anthropogenic_countries.png" \* MERGEFORMATINET </w:instrText>
      </w:r>
      <w:r w:rsidR="00981C10">
        <w:rPr>
          <w:noProof/>
          <w:color w:val="000000"/>
        </w:rPr>
        <w:fldChar w:fldCharType="separate"/>
      </w:r>
      <w:r w:rsidR="00F53E75">
        <w:rPr>
          <w:noProof/>
          <w:color w:val="000000"/>
        </w:rPr>
        <w:fldChar w:fldCharType="begin"/>
      </w:r>
      <w:r w:rsidR="00F53E75">
        <w:rPr>
          <w:noProof/>
          <w:color w:val="000000"/>
        </w:rPr>
        <w:instrText xml:space="preserve"> </w:instrText>
      </w:r>
      <w:r w:rsidR="00F53E75">
        <w:rPr>
          <w:noProof/>
          <w:color w:val="000000"/>
        </w:rPr>
        <w:instrText>INCLUDEPICTURE  \d "https://github.com/bixiou/oecd_climate/raw/main/figures/country_comparison/CC_anthropogenic_countries.png" \</w:instrText>
      </w:r>
      <w:r w:rsidR="00F53E75">
        <w:rPr>
          <w:noProof/>
          <w:color w:val="000000"/>
        </w:rPr>
        <w:instrText>* MERGEFORMATINET</w:instrText>
      </w:r>
      <w:r w:rsidR="00F53E75">
        <w:rPr>
          <w:noProof/>
          <w:color w:val="000000"/>
        </w:rPr>
        <w:instrText xml:space="preserve"> </w:instrText>
      </w:r>
      <w:r w:rsidR="00F53E75">
        <w:rPr>
          <w:noProof/>
          <w:color w:val="000000"/>
        </w:rPr>
        <w:fldChar w:fldCharType="separate"/>
      </w:r>
      <w:r w:rsidR="006506BB">
        <w:rPr>
          <w:noProof/>
          <w:color w:val="000000"/>
        </w:rPr>
        <w:pict w14:anchorId="06040EA1">
          <v:shape id="_x0000_i1027" type="#_x0000_t75" alt="" style="width:434.7pt;height:165.55pt;mso-width-percent:0;mso-height-percent:0;mso-width-percent:0;mso-height-percent:0">
            <v:imagedata r:id="rId17"/>
          </v:shape>
        </w:pict>
      </w:r>
      <w:r w:rsidR="00F53E75">
        <w:rPr>
          <w:noProof/>
          <w:color w:val="000000"/>
        </w:rPr>
        <w:fldChar w:fldCharType="end"/>
      </w:r>
      <w:r w:rsidR="00981C10">
        <w:rPr>
          <w:noProof/>
          <w:color w:val="000000"/>
        </w:rPr>
        <w:fldChar w:fldCharType="end"/>
      </w:r>
      <w:r>
        <w:rPr>
          <w:noProof/>
          <w:color w:val="000000"/>
        </w:rPr>
        <w:fldChar w:fldCharType="end"/>
      </w:r>
    </w:p>
    <w:p w14:paraId="41BCEC14" w14:textId="77777777" w:rsidR="009F7049" w:rsidRDefault="009F7049" w:rsidP="009F7049">
      <w:pPr>
        <w:pStyle w:val="Caption"/>
      </w:pPr>
      <w:bookmarkStart w:id="51" w:name="_Ref78317788"/>
      <w:r>
        <w:t xml:space="preserve">Figure </w:t>
      </w:r>
      <w:r w:rsidR="00F53E75">
        <w:fldChar w:fldCharType="begin"/>
      </w:r>
      <w:r w:rsidR="00F53E75">
        <w:instrText xml:space="preserve"> SEQ Figure \* ARABIC </w:instrText>
      </w:r>
      <w:r w:rsidR="00F53E75">
        <w:fldChar w:fldCharType="separate"/>
      </w:r>
      <w:r w:rsidR="007168E7">
        <w:rPr>
          <w:noProof/>
        </w:rPr>
        <w:t>3</w:t>
      </w:r>
      <w:r w:rsidR="00F53E75">
        <w:rPr>
          <w:noProof/>
        </w:rPr>
        <w:fldChar w:fldCharType="end"/>
      </w:r>
      <w:bookmarkEnd w:id="51"/>
      <w:r>
        <w:t xml:space="preserve">. </w:t>
      </w:r>
      <w:commentRangeStart w:id="52"/>
      <w:commentRangeStart w:id="53"/>
      <w:r>
        <w:t>CC</w:t>
      </w:r>
      <w:commentRangeEnd w:id="52"/>
      <w:r w:rsidR="00A97CD5">
        <w:rPr>
          <w:rStyle w:val="CommentReference"/>
          <w:rFonts w:ascii="Times New Roman" w:hAnsi="Times New Roman"/>
          <w:b w:val="0"/>
          <w:iCs w:val="0"/>
          <w:color w:val="auto"/>
          <w:lang w:val="en-US"/>
        </w:rPr>
        <w:commentReference w:id="52"/>
      </w:r>
      <w:commentRangeEnd w:id="53"/>
      <w:r w:rsidR="008146F5">
        <w:rPr>
          <w:rStyle w:val="CommentReference"/>
          <w:rFonts w:ascii="Times New Roman" w:hAnsi="Times New Roman"/>
          <w:b w:val="0"/>
          <w:iCs w:val="0"/>
          <w:color w:val="auto"/>
          <w:lang w:val="en-US"/>
        </w:rPr>
        <w:commentReference w:id="53"/>
      </w:r>
      <w:r>
        <w:t xml:space="preserve"> anthropogenic – </w:t>
      </w:r>
      <w:r w:rsidRPr="003B375A">
        <w:t>What part of climate change do you think is due to human activity?</w:t>
      </w:r>
      <w:r>
        <w:t xml:space="preserve"> Correct answer: </w:t>
      </w:r>
      <w:r w:rsidRPr="00B4301F">
        <w:rPr>
          <w:i/>
        </w:rPr>
        <w:t>Most</w:t>
      </w:r>
      <w:r>
        <w:t xml:space="preserve">. </w:t>
      </w:r>
      <w:r w:rsidRPr="00C17DBC">
        <w:rPr>
          <w:i/>
        </w:rPr>
        <w:t xml:space="preserve">Those who do not believe that climate change is real are recoded as </w:t>
      </w:r>
      <w:proofErr w:type="gramStart"/>
      <w:r w:rsidRPr="00B4301F">
        <w:t>None</w:t>
      </w:r>
      <w:proofErr w:type="gramEnd"/>
      <w:r>
        <w:t xml:space="preserve">. </w:t>
      </w:r>
    </w:p>
    <w:p w14:paraId="07B98825" w14:textId="77777777" w:rsidR="00D7731A" w:rsidRPr="008F5073" w:rsidRDefault="00D7731A" w:rsidP="009F7049">
      <w:pPr>
        <w:pStyle w:val="Para1"/>
      </w:pPr>
      <w:r>
        <w:t xml:space="preserve">Despite </w:t>
      </w:r>
      <w:r w:rsidR="00D273FE">
        <w:t>widespread</w:t>
      </w:r>
      <w:r>
        <w:t xml:space="preserve"> ignorance of the climate science, about 80% of people agree that climate change is an important problem, and a majority even strongly agrees (</w:t>
      </w:r>
      <w:r w:rsidR="00CB2205">
        <w:fldChar w:fldCharType="begin"/>
      </w:r>
      <w:r w:rsidR="00CB2205">
        <w:instrText xml:space="preserve"> REF _Ref78317780 \h </w:instrText>
      </w:r>
      <w:r w:rsidR="00CB2205">
        <w:fldChar w:fldCharType="separate"/>
      </w:r>
      <w:r w:rsidR="00CB2205">
        <w:t xml:space="preserve">Figure </w:t>
      </w:r>
      <w:r w:rsidR="00CB2205">
        <w:rPr>
          <w:noProof/>
        </w:rPr>
        <w:t>4</w:t>
      </w:r>
      <w:r w:rsidR="00CB2205">
        <w:fldChar w:fldCharType="end"/>
      </w:r>
      <w:r>
        <w:t>).</w:t>
      </w:r>
    </w:p>
    <w:p w14:paraId="73A8B4DA" w14:textId="77777777" w:rsidR="00B4301F" w:rsidRDefault="00FB57A1" w:rsidP="00B4301F">
      <w:pPr>
        <w:pStyle w:val="Para1"/>
        <w:keepNext/>
      </w:pPr>
      <w:r>
        <w:rPr>
          <w:noProof/>
          <w:color w:val="000000"/>
        </w:rPr>
        <w:lastRenderedPageBreak/>
        <w:fldChar w:fldCharType="begin"/>
      </w:r>
      <w:r>
        <w:rPr>
          <w:noProof/>
          <w:color w:val="000000"/>
        </w:rPr>
        <w:instrText xml:space="preserve"> INCLUDEPICTURE  "https://github.com/bixiou/oecd_climate/raw/main/figures/country_comparison/CC_problem_countries.png" \d </w:instrText>
      </w:r>
      <w:r>
        <w:rPr>
          <w:noProof/>
          <w:color w:val="000000"/>
        </w:rPr>
        <w:fldChar w:fldCharType="separate"/>
      </w:r>
      <w:r w:rsidR="00981C10">
        <w:rPr>
          <w:noProof/>
          <w:color w:val="000000"/>
        </w:rPr>
        <w:fldChar w:fldCharType="begin"/>
      </w:r>
      <w:r w:rsidR="00981C10">
        <w:rPr>
          <w:noProof/>
          <w:color w:val="000000"/>
        </w:rPr>
        <w:instrText xml:space="preserve"> INCLUDEPICTURE  \d "https://github.com/bixiou/oecd_climate/raw/main/figures/country_comparison/CC_problem_countries.png" \* MERGEFORMATINET </w:instrText>
      </w:r>
      <w:r w:rsidR="00981C10">
        <w:rPr>
          <w:noProof/>
          <w:color w:val="000000"/>
        </w:rPr>
        <w:fldChar w:fldCharType="separate"/>
      </w:r>
      <w:r w:rsidR="00F53E75">
        <w:rPr>
          <w:noProof/>
          <w:color w:val="000000"/>
        </w:rPr>
        <w:fldChar w:fldCharType="begin"/>
      </w:r>
      <w:r w:rsidR="00F53E75">
        <w:rPr>
          <w:noProof/>
          <w:color w:val="000000"/>
        </w:rPr>
        <w:instrText xml:space="preserve"> </w:instrText>
      </w:r>
      <w:r w:rsidR="00F53E75">
        <w:rPr>
          <w:noProof/>
          <w:color w:val="000000"/>
        </w:rPr>
        <w:instrText>INCLUDEPICTURE  \d "https://github.com/bixiou/oecd_climate/raw/main/figures/country_comparison/CC_problem_countries.png" \* MERGEFORMATINET</w:instrText>
      </w:r>
      <w:r w:rsidR="00F53E75">
        <w:rPr>
          <w:noProof/>
          <w:color w:val="000000"/>
        </w:rPr>
        <w:instrText xml:space="preserve"> </w:instrText>
      </w:r>
      <w:r w:rsidR="00F53E75">
        <w:rPr>
          <w:noProof/>
          <w:color w:val="000000"/>
        </w:rPr>
        <w:fldChar w:fldCharType="separate"/>
      </w:r>
      <w:r w:rsidR="006506BB">
        <w:rPr>
          <w:noProof/>
          <w:color w:val="000000"/>
        </w:rPr>
        <w:pict w14:anchorId="1B1E3B3D">
          <v:shape id="_x0000_i1028" type="#_x0000_t75" alt="" style="width:462.8pt;height:102.8pt;mso-width-percent:0;mso-height-percent:0;mso-width-percent:0;mso-height-percent:0">
            <v:imagedata r:id="rId18"/>
          </v:shape>
        </w:pict>
      </w:r>
      <w:r w:rsidR="00F53E75">
        <w:rPr>
          <w:noProof/>
          <w:color w:val="000000"/>
        </w:rPr>
        <w:fldChar w:fldCharType="end"/>
      </w:r>
      <w:r w:rsidR="00981C10">
        <w:rPr>
          <w:noProof/>
          <w:color w:val="000000"/>
        </w:rPr>
        <w:fldChar w:fldCharType="end"/>
      </w:r>
      <w:r>
        <w:rPr>
          <w:noProof/>
          <w:color w:val="000000"/>
        </w:rPr>
        <w:fldChar w:fldCharType="end"/>
      </w:r>
    </w:p>
    <w:p w14:paraId="2A2EFEFD" w14:textId="77777777" w:rsidR="00B4301F" w:rsidRDefault="00B4301F" w:rsidP="00B4301F">
      <w:pPr>
        <w:pStyle w:val="Caption"/>
        <w:jc w:val="both"/>
      </w:pPr>
      <w:bookmarkStart w:id="54" w:name="_Ref78317780"/>
      <w:r>
        <w:t xml:space="preserve">Figure </w:t>
      </w:r>
      <w:r w:rsidR="00F53E75">
        <w:fldChar w:fldCharType="begin"/>
      </w:r>
      <w:r w:rsidR="00F53E75">
        <w:instrText xml:space="preserve"> SEQ Figure \* ARABIC </w:instrText>
      </w:r>
      <w:r w:rsidR="00F53E75">
        <w:fldChar w:fldCharType="separate"/>
      </w:r>
      <w:r w:rsidR="007168E7">
        <w:rPr>
          <w:noProof/>
        </w:rPr>
        <w:t>4</w:t>
      </w:r>
      <w:r w:rsidR="00F53E75">
        <w:rPr>
          <w:noProof/>
        </w:rPr>
        <w:fldChar w:fldCharType="end"/>
      </w:r>
      <w:bookmarkEnd w:id="54"/>
      <w:r>
        <w:t xml:space="preserve">. CC an important problem – </w:t>
      </w:r>
      <w:r w:rsidRPr="00F43EA9">
        <w:t xml:space="preserve">Do you agree or disagree with the following statement: </w:t>
      </w:r>
      <w:r>
        <w:t>“</w:t>
      </w:r>
      <w:r w:rsidRPr="00F43EA9">
        <w:t>Climate change is an important problem.</w:t>
      </w:r>
      <w:proofErr w:type="gramStart"/>
      <w:r>
        <w:t>”?</w:t>
      </w:r>
      <w:proofErr w:type="gramEnd"/>
    </w:p>
    <w:p w14:paraId="67F90A0C" w14:textId="7F4EDE45" w:rsidR="00C86A1F" w:rsidRDefault="007F1301" w:rsidP="00F87A15">
      <w:pPr>
        <w:pStyle w:val="Para1"/>
        <w:rPr>
          <w:color w:val="000000"/>
        </w:rPr>
      </w:pPr>
      <w:r>
        <w:rPr>
          <w:color w:val="000000"/>
        </w:rPr>
        <w:t>This concern relates to the widespread view that climate change will likely cause all possible damages, from the scientifically sound ones (droughts and heatwaves, sea-lev</w:t>
      </w:r>
      <w:r w:rsidR="00C82ECD">
        <w:rPr>
          <w:color w:val="000000"/>
        </w:rPr>
        <w:t>el rise) to the very unlikely and</w:t>
      </w:r>
      <w:r>
        <w:rPr>
          <w:color w:val="000000"/>
        </w:rPr>
        <w:t xml:space="preserve"> remote extinction of humankind</w:t>
      </w:r>
      <w:r w:rsidR="00747AC2">
        <w:rPr>
          <w:color w:val="000000"/>
        </w:rPr>
        <w:t xml:space="preserve"> (</w:t>
      </w:r>
      <w:r w:rsidR="00CB2205">
        <w:rPr>
          <w:color w:val="000000"/>
        </w:rPr>
        <w:fldChar w:fldCharType="begin"/>
      </w:r>
      <w:r w:rsidR="00CB2205">
        <w:rPr>
          <w:color w:val="000000"/>
        </w:rPr>
        <w:instrText xml:space="preserve"> REF _Ref78317774 \h </w:instrText>
      </w:r>
      <w:r w:rsidR="00CB2205">
        <w:rPr>
          <w:color w:val="000000"/>
        </w:rPr>
      </w:r>
      <w:r w:rsidR="00CB2205">
        <w:rPr>
          <w:color w:val="000000"/>
        </w:rPr>
        <w:fldChar w:fldCharType="separate"/>
      </w:r>
      <w:r w:rsidR="00CB2205">
        <w:t xml:space="preserve">Figure </w:t>
      </w:r>
      <w:r w:rsidR="00CB2205">
        <w:rPr>
          <w:noProof/>
        </w:rPr>
        <w:t>5</w:t>
      </w:r>
      <w:r w:rsidR="00CB2205">
        <w:rPr>
          <w:color w:val="000000"/>
        </w:rPr>
        <w:fldChar w:fldCharType="end"/>
      </w:r>
      <w:r w:rsidR="00747AC2">
        <w:rPr>
          <w:color w:val="000000"/>
        </w:rPr>
        <w:t>)</w:t>
      </w:r>
      <w:r>
        <w:rPr>
          <w:color w:val="000000"/>
        </w:rPr>
        <w:t xml:space="preserve">. Again, </w:t>
      </w:r>
      <w:r w:rsidR="00C82ECD">
        <w:rPr>
          <w:color w:val="000000"/>
        </w:rPr>
        <w:t xml:space="preserve">the ignorance of climate science combined with a deep worry </w:t>
      </w:r>
      <w:r w:rsidR="007C1EBA">
        <w:rPr>
          <w:color w:val="000000"/>
        </w:rPr>
        <w:t>shows up</w:t>
      </w:r>
      <w:r w:rsidR="00C82ECD">
        <w:rPr>
          <w:color w:val="000000"/>
        </w:rPr>
        <w:t xml:space="preserve"> as in most countries,</w:t>
      </w:r>
      <w:r>
        <w:rPr>
          <w:color w:val="000000"/>
        </w:rPr>
        <w:t xml:space="preserve"> a majority of people </w:t>
      </w:r>
      <w:r w:rsidR="00C82ECD">
        <w:rPr>
          <w:color w:val="000000"/>
        </w:rPr>
        <w:t>mistakenly believe that climate change will ma</w:t>
      </w:r>
      <w:ins w:id="55" w:author="Bluebery PLANTEROSE" w:date="2021-07-29T09:14:00Z">
        <w:r w:rsidR="00910CA3">
          <w:rPr>
            <w:color w:val="000000"/>
          </w:rPr>
          <w:t>k</w:t>
        </w:r>
      </w:ins>
      <w:del w:id="56" w:author="Bluebery PLANTEROSE" w:date="2021-07-29T09:14:00Z">
        <w:r w:rsidR="00C82ECD" w:rsidDel="00910CA3">
          <w:rPr>
            <w:color w:val="000000"/>
          </w:rPr>
          <w:delText>l</w:delText>
        </w:r>
      </w:del>
      <w:r w:rsidR="00C82ECD">
        <w:rPr>
          <w:color w:val="000000"/>
        </w:rPr>
        <w:t>e volcanic eruptions more frequent. Whereas, results appeared broadly similar across countries</w:t>
      </w:r>
      <w:r w:rsidR="007C1EBA">
        <w:rPr>
          <w:color w:val="000000"/>
        </w:rPr>
        <w:t xml:space="preserve"> until now</w:t>
      </w:r>
      <w:r w:rsidR="00C82ECD">
        <w:rPr>
          <w:color w:val="000000"/>
        </w:rPr>
        <w:t xml:space="preserve">, knowledge of climate change seems higher in Denmark compared to other countries. </w:t>
      </w:r>
      <w:r w:rsidR="00747AC2">
        <w:rPr>
          <w:color w:val="000000"/>
        </w:rPr>
        <w:t>Danes</w:t>
      </w:r>
      <w:r w:rsidR="007C1EBA">
        <w:rPr>
          <w:color w:val="000000"/>
        </w:rPr>
        <w:t xml:space="preserve"> </w:t>
      </w:r>
      <w:r w:rsidR="00747AC2">
        <w:rPr>
          <w:color w:val="000000"/>
        </w:rPr>
        <w:t>are</w:t>
      </w:r>
      <w:r w:rsidR="007C1EBA">
        <w:rPr>
          <w:color w:val="000000"/>
        </w:rPr>
        <w:t xml:space="preserve"> less mistake</w:t>
      </w:r>
      <w:r w:rsidR="00747AC2">
        <w:rPr>
          <w:color w:val="000000"/>
        </w:rPr>
        <w:t>n</w:t>
      </w:r>
      <w:r w:rsidR="007C1EBA">
        <w:rPr>
          <w:color w:val="000000"/>
        </w:rPr>
        <w:t xml:space="preserve"> about volcanos, a higher share</w:t>
      </w:r>
      <w:r w:rsidR="00747AC2">
        <w:rPr>
          <w:color w:val="000000"/>
        </w:rPr>
        <w:t xml:space="preserve"> of them</w:t>
      </w:r>
      <w:r w:rsidR="007C1EBA">
        <w:rPr>
          <w:color w:val="000000"/>
        </w:rPr>
        <w:t xml:space="preserve"> consider themselves knowledgeable, and </w:t>
      </w:r>
      <w:r w:rsidR="00747AC2">
        <w:rPr>
          <w:color w:val="000000"/>
        </w:rPr>
        <w:t>they make</w:t>
      </w:r>
      <w:r w:rsidR="007C1EBA">
        <w:rPr>
          <w:color w:val="000000"/>
        </w:rPr>
        <w:t xml:space="preserve"> few</w:t>
      </w:r>
      <w:r w:rsidR="00747AC2">
        <w:rPr>
          <w:color w:val="000000"/>
        </w:rPr>
        <w:t>er</w:t>
      </w:r>
      <w:r w:rsidR="007C1EBA">
        <w:rPr>
          <w:color w:val="000000"/>
        </w:rPr>
        <w:t xml:space="preserve"> mistakes when asked to find out which gases are greenhouse gases</w:t>
      </w:r>
      <w:r w:rsidR="008F7E5D">
        <w:rPr>
          <w:color w:val="000000"/>
        </w:rPr>
        <w:t xml:space="preserve"> (GHG)</w:t>
      </w:r>
      <w:r w:rsidR="00747AC2">
        <w:rPr>
          <w:color w:val="000000"/>
        </w:rPr>
        <w:t>, as shows</w:t>
      </w:r>
      <w:ins w:id="57" w:author="Bluebery PLANTEROSE" w:date="2021-07-29T09:15:00Z">
        <w:r w:rsidR="00910CA3">
          <w:rPr>
            <w:color w:val="000000"/>
          </w:rPr>
          <w:t xml:space="preserve"> in</w:t>
        </w:r>
      </w:ins>
      <w:r w:rsidR="00CB2205">
        <w:rPr>
          <w:color w:val="000000"/>
        </w:rPr>
        <w:t xml:space="preserve"> </w:t>
      </w:r>
      <w:r w:rsidR="00CB2205">
        <w:rPr>
          <w:color w:val="000000"/>
        </w:rPr>
        <w:fldChar w:fldCharType="begin"/>
      </w:r>
      <w:r w:rsidR="00CB2205">
        <w:rPr>
          <w:color w:val="000000"/>
        </w:rPr>
        <w:instrText xml:space="preserve"> REF _Ref78317751 \h </w:instrText>
      </w:r>
      <w:r w:rsidR="00CB2205">
        <w:rPr>
          <w:color w:val="000000"/>
        </w:rPr>
      </w:r>
      <w:r w:rsidR="00CB2205">
        <w:rPr>
          <w:color w:val="000000"/>
        </w:rPr>
        <w:fldChar w:fldCharType="separate"/>
      </w:r>
      <w:r w:rsidR="00CB2205">
        <w:t xml:space="preserve">Figure </w:t>
      </w:r>
      <w:r w:rsidR="00CB2205">
        <w:rPr>
          <w:noProof/>
        </w:rPr>
        <w:t>6</w:t>
      </w:r>
      <w:r w:rsidR="00CB2205">
        <w:rPr>
          <w:color w:val="000000"/>
        </w:rPr>
        <w:fldChar w:fldCharType="end"/>
      </w:r>
      <w:r w:rsidR="00C82ECD">
        <w:rPr>
          <w:color w:val="000000"/>
        </w:rPr>
        <w:t>.</w:t>
      </w:r>
      <w:r w:rsidR="00747AC2">
        <w:rPr>
          <w:color w:val="000000"/>
        </w:rPr>
        <w:t xml:space="preserve"> </w:t>
      </w:r>
    </w:p>
    <w:p w14:paraId="58035BE7" w14:textId="77777777" w:rsidR="006C66E1" w:rsidRDefault="00FB57A1" w:rsidP="006C66E1">
      <w:pPr>
        <w:pStyle w:val="Para1"/>
        <w:keepNext/>
      </w:pPr>
      <w:r>
        <w:rPr>
          <w:color w:val="000000"/>
        </w:rPr>
        <w:fldChar w:fldCharType="begin"/>
      </w:r>
      <w:r>
        <w:rPr>
          <w:color w:val="000000"/>
        </w:rPr>
        <w:instrText xml:space="preserve"> INCLUDEPICTURE  "https://github.com/bixiou/oecd_climate/raw/main/figures/country_comparison/CC_impacts_positive_countries.png" \d </w:instrText>
      </w:r>
      <w:r>
        <w:rPr>
          <w:color w:val="000000"/>
        </w:rPr>
        <w:fldChar w:fldCharType="separate"/>
      </w:r>
      <w:r w:rsidR="00981C10">
        <w:rPr>
          <w:color w:val="000000"/>
        </w:rPr>
        <w:fldChar w:fldCharType="begin"/>
      </w:r>
      <w:r w:rsidR="00981C10">
        <w:rPr>
          <w:color w:val="000000"/>
        </w:rPr>
        <w:instrText xml:space="preserve"> INCLUDEPICTURE  \d "https://github.com/bixiou/oecd_climate/raw/main/figures/country_comparison/CC_impacts_positive_countries.png" \* MERGEFORMATINET </w:instrText>
      </w:r>
      <w:r w:rsidR="00981C10">
        <w:rPr>
          <w:color w:val="000000"/>
        </w:rPr>
        <w:fldChar w:fldCharType="separate"/>
      </w:r>
      <w:r w:rsidR="00F53E75">
        <w:rPr>
          <w:noProof/>
          <w:color w:val="000000"/>
        </w:rPr>
        <w:fldChar w:fldCharType="begin"/>
      </w:r>
      <w:r w:rsidR="00F53E75">
        <w:rPr>
          <w:noProof/>
          <w:color w:val="000000"/>
        </w:rPr>
        <w:instrText xml:space="preserve"> </w:instrText>
      </w:r>
      <w:r w:rsidR="00F53E75">
        <w:rPr>
          <w:noProof/>
          <w:color w:val="000000"/>
        </w:rPr>
        <w:instrText>INCLUDEPICTURE  \d "https://github.com/bixiou/oecd_climate/raw/main/figures/country_comparison/CC_impacts_positive_countries.png" \* MERGEFORMATINET</w:instrText>
      </w:r>
      <w:r w:rsidR="00F53E75">
        <w:rPr>
          <w:noProof/>
          <w:color w:val="000000"/>
        </w:rPr>
        <w:instrText xml:space="preserve"> </w:instrText>
      </w:r>
      <w:r w:rsidR="00F53E75">
        <w:rPr>
          <w:noProof/>
          <w:color w:val="000000"/>
        </w:rPr>
        <w:fldChar w:fldCharType="separate"/>
      </w:r>
      <w:r w:rsidR="006506BB">
        <w:rPr>
          <w:noProof/>
          <w:color w:val="000000"/>
        </w:rPr>
        <w:pict w14:anchorId="51DC464A">
          <v:shape id="_x0000_i1029" type="#_x0000_t75" alt="" style="width:262.2pt;height:277.6pt;mso-width-percent:0;mso-height-percent:0;mso-width-percent:0;mso-height-percent:0">
            <v:imagedata r:id="rId19"/>
          </v:shape>
        </w:pict>
      </w:r>
      <w:r w:rsidR="00F53E75">
        <w:rPr>
          <w:noProof/>
          <w:color w:val="000000"/>
        </w:rPr>
        <w:fldChar w:fldCharType="end"/>
      </w:r>
      <w:r w:rsidR="00981C10">
        <w:rPr>
          <w:color w:val="000000"/>
        </w:rPr>
        <w:fldChar w:fldCharType="end"/>
      </w:r>
      <w:r>
        <w:rPr>
          <w:color w:val="000000"/>
        </w:rPr>
        <w:fldChar w:fldCharType="end"/>
      </w:r>
    </w:p>
    <w:p w14:paraId="13E99C31" w14:textId="77777777" w:rsidR="006C66E1" w:rsidRPr="00B4301F" w:rsidRDefault="006C66E1" w:rsidP="006C66E1">
      <w:pPr>
        <w:pStyle w:val="Caption"/>
        <w:jc w:val="both"/>
      </w:pPr>
      <w:bookmarkStart w:id="58" w:name="_Ref78317774"/>
      <w:r>
        <w:t xml:space="preserve">Figure </w:t>
      </w:r>
      <w:fldSimple w:instr=" SEQ Figure \* ARABIC ">
        <w:r>
          <w:rPr>
            <w:noProof/>
          </w:rPr>
          <w:t>5</w:t>
        </w:r>
      </w:fldSimple>
      <w:bookmarkEnd w:id="58"/>
      <w:r>
        <w:t xml:space="preserve">. CC impacts – </w:t>
      </w:r>
      <w:r w:rsidRPr="00AE2B5C">
        <w:t xml:space="preserve">If nothing </w:t>
      </w:r>
      <w:proofErr w:type="gramStart"/>
      <w:r w:rsidRPr="00AE2B5C">
        <w:t>is done</w:t>
      </w:r>
      <w:proofErr w:type="gramEnd"/>
      <w:r w:rsidRPr="00AE2B5C">
        <w:t xml:space="preserve"> to limit climate change, how likely do you think it is that climate change will lead to the following events? (</w:t>
      </w:r>
      <w:r>
        <w:t>"Likely" and "Very likely"</w:t>
      </w:r>
      <w:r w:rsidRPr="00AE2B5C">
        <w:t xml:space="preserve"> responses</w:t>
      </w:r>
      <w:r>
        <w:t>, in %</w:t>
      </w:r>
      <w:r w:rsidRPr="00AE2B5C">
        <w:t>)</w:t>
      </w:r>
      <w:r>
        <w:t>. Items for which there is scientific certainty: droughts, sea levels (</w:t>
      </w:r>
      <w:r>
        <w:rPr>
          <w:i/>
        </w:rPr>
        <w:t>Very likely</w:t>
      </w:r>
      <w:r>
        <w:t>); volcanos (</w:t>
      </w:r>
      <w:r>
        <w:rPr>
          <w:i/>
        </w:rPr>
        <w:t>Very unlikely</w:t>
      </w:r>
      <w:r>
        <w:t>).</w:t>
      </w:r>
    </w:p>
    <w:p w14:paraId="0419AD2A" w14:textId="77777777" w:rsidR="006C66E1" w:rsidRPr="00AF42DD" w:rsidRDefault="006C66E1" w:rsidP="00F87A15">
      <w:pPr>
        <w:pStyle w:val="Para1"/>
        <w:rPr>
          <w:color w:val="000000"/>
        </w:rPr>
      </w:pPr>
    </w:p>
    <w:p w14:paraId="6814E1EC" w14:textId="7BC957BF" w:rsidR="00747AC2" w:rsidRPr="00AF42DD" w:rsidRDefault="00CB2205" w:rsidP="00747AC2">
      <w:pPr>
        <w:pStyle w:val="Para1"/>
        <w:rPr>
          <w:color w:val="000000"/>
        </w:rPr>
      </w:pPr>
      <w:r>
        <w:rPr>
          <w:color w:val="000000"/>
        </w:rPr>
        <w:lastRenderedPageBreak/>
        <w:fldChar w:fldCharType="begin"/>
      </w:r>
      <w:r>
        <w:rPr>
          <w:color w:val="000000"/>
        </w:rPr>
        <w:instrText xml:space="preserve"> REF _Ref78317751 \h </w:instrText>
      </w:r>
      <w:r>
        <w:rPr>
          <w:color w:val="000000"/>
        </w:rPr>
      </w:r>
      <w:r>
        <w:rPr>
          <w:color w:val="000000"/>
        </w:rPr>
        <w:fldChar w:fldCharType="separate"/>
      </w:r>
      <w:r>
        <w:t xml:space="preserve">Figure </w:t>
      </w:r>
      <w:r>
        <w:rPr>
          <w:noProof/>
        </w:rPr>
        <w:t>6</w:t>
      </w:r>
      <w:r>
        <w:rPr>
          <w:color w:val="000000"/>
        </w:rPr>
        <w:fldChar w:fldCharType="end"/>
      </w:r>
      <w:r w:rsidR="00747AC2">
        <w:rPr>
          <w:color w:val="000000"/>
        </w:rPr>
        <w:t xml:space="preserve"> summarizes the knowledge block. It shows that a large group of people do not realize the extent of efforts needed to halt climate change (as they mistakenly think that cutting emissions by half will suffice) nor do they realize who should bear the efforts (as they think </w:t>
      </w:r>
      <w:commentRangeStart w:id="59"/>
      <w:commentRangeStart w:id="60"/>
      <w:r w:rsidR="00747AC2">
        <w:rPr>
          <w:color w:val="000000"/>
        </w:rPr>
        <w:t xml:space="preserve">that </w:t>
      </w:r>
      <w:r w:rsidR="00684C17">
        <w:rPr>
          <w:color w:val="000000"/>
        </w:rPr>
        <w:t xml:space="preserve">China’s carbon footprint </w:t>
      </w:r>
      <w:commentRangeEnd w:id="59"/>
      <w:r w:rsidR="00910CA3">
        <w:rPr>
          <w:rStyle w:val="CommentReference"/>
          <w:rFonts w:eastAsiaTheme="minorHAnsi"/>
        </w:rPr>
        <w:commentReference w:id="59"/>
      </w:r>
      <w:commentRangeEnd w:id="60"/>
      <w:r w:rsidR="008146F5">
        <w:rPr>
          <w:rStyle w:val="CommentReference"/>
          <w:rFonts w:eastAsiaTheme="minorHAnsi"/>
        </w:rPr>
        <w:commentReference w:id="60"/>
      </w:r>
      <w:r w:rsidR="003C6617">
        <w:rPr>
          <w:color w:val="000000"/>
        </w:rPr>
        <w:t xml:space="preserve">per capita </w:t>
      </w:r>
      <w:r w:rsidR="00747AC2">
        <w:rPr>
          <w:color w:val="000000"/>
        </w:rPr>
        <w:t xml:space="preserve">is higher than their own </w:t>
      </w:r>
      <w:commentRangeStart w:id="61"/>
      <w:del w:id="62" w:author="Fabre  Adrien" w:date="2021-07-29T12:17:00Z">
        <w:r w:rsidR="00747AC2" w:rsidDel="008146F5">
          <w:rPr>
            <w:color w:val="000000"/>
          </w:rPr>
          <w:delText>country’s</w:delText>
        </w:r>
      </w:del>
      <w:commentRangeEnd w:id="61"/>
      <w:ins w:id="63" w:author="Fabre  Adrien" w:date="2021-07-29T12:17:00Z">
        <w:r w:rsidR="008146F5">
          <w:rPr>
            <w:color w:val="000000"/>
          </w:rPr>
          <w:t>region</w:t>
        </w:r>
        <w:r w:rsidR="008146F5">
          <w:rPr>
            <w:color w:val="000000"/>
          </w:rPr>
          <w:t>’s</w:t>
        </w:r>
      </w:ins>
      <w:r w:rsidR="00910CA3">
        <w:rPr>
          <w:rStyle w:val="CommentReference"/>
          <w:rFonts w:eastAsiaTheme="minorHAnsi"/>
        </w:rPr>
        <w:commentReference w:id="61"/>
      </w:r>
      <w:r w:rsidR="00747AC2">
        <w:rPr>
          <w:color w:val="000000"/>
        </w:rPr>
        <w:t>).</w:t>
      </w:r>
    </w:p>
    <w:p w14:paraId="042C0762" w14:textId="77777777" w:rsidR="00FC6243" w:rsidRDefault="00EF7374" w:rsidP="00FC6243">
      <w:pPr>
        <w:pStyle w:val="Para1"/>
        <w:keepNext/>
      </w:pPr>
      <w:r>
        <w:rPr>
          <w:color w:val="000000"/>
        </w:rPr>
        <w:fldChar w:fldCharType="begin"/>
      </w:r>
      <w:r>
        <w:rPr>
          <w:color w:val="000000"/>
        </w:rPr>
        <w:instrText xml:space="preserve"> INCLUDEPICTURE  "https://github.com/bixiou/oecd_climate/raw/main/figures/country_comparison/knowledge_wo_footprint_mean_countries.png" \d </w:instrText>
      </w:r>
      <w:r>
        <w:rPr>
          <w:color w:val="000000"/>
        </w:rPr>
        <w:fldChar w:fldCharType="separate"/>
      </w:r>
      <w:r w:rsidR="00981C10">
        <w:rPr>
          <w:color w:val="000000"/>
        </w:rPr>
        <w:fldChar w:fldCharType="begin"/>
      </w:r>
      <w:r w:rsidR="00981C10">
        <w:rPr>
          <w:color w:val="000000"/>
        </w:rPr>
        <w:instrText xml:space="preserve"> INCLUDEPICTURE  \d "https://github.com/bixiou/oecd_climate/raw/main/figures/country_comparison/knowledge_wo_footprint_mean_countries.png" \* MERGEFORMATINET </w:instrText>
      </w:r>
      <w:r w:rsidR="00981C10">
        <w:rPr>
          <w:color w:val="000000"/>
        </w:rPr>
        <w:fldChar w:fldCharType="separate"/>
      </w:r>
      <w:r w:rsidR="00F53E75">
        <w:rPr>
          <w:noProof/>
          <w:color w:val="000000"/>
        </w:rPr>
        <w:fldChar w:fldCharType="begin"/>
      </w:r>
      <w:r w:rsidR="00F53E75">
        <w:rPr>
          <w:noProof/>
          <w:color w:val="000000"/>
        </w:rPr>
        <w:instrText xml:space="preserve"> </w:instrText>
      </w:r>
      <w:r w:rsidR="00F53E75">
        <w:rPr>
          <w:noProof/>
          <w:color w:val="000000"/>
        </w:rPr>
        <w:instrText>INCLUDEPICTURE  \d "https://github.com/bixiou/oecd_climate/raw/main/figures/country_comparison/knowledge_wo_footpr</w:instrText>
      </w:r>
      <w:r w:rsidR="00F53E75">
        <w:rPr>
          <w:noProof/>
          <w:color w:val="000000"/>
        </w:rPr>
        <w:instrText>int_mean_countries.png" \* MERGEFORMATINET</w:instrText>
      </w:r>
      <w:r w:rsidR="00F53E75">
        <w:rPr>
          <w:noProof/>
          <w:color w:val="000000"/>
        </w:rPr>
        <w:instrText xml:space="preserve"> </w:instrText>
      </w:r>
      <w:r w:rsidR="00F53E75">
        <w:rPr>
          <w:noProof/>
          <w:color w:val="000000"/>
        </w:rPr>
        <w:fldChar w:fldCharType="separate"/>
      </w:r>
      <w:r w:rsidR="006506BB">
        <w:rPr>
          <w:noProof/>
          <w:color w:val="000000"/>
        </w:rPr>
        <w:pict w14:anchorId="230CCEFF">
          <v:shape id="_x0000_i1030" type="#_x0000_t75" alt="" style="width:426.6pt;height:277.6pt;mso-width-percent:0;mso-height-percent:0;mso-width-percent:0;mso-height-percent:0">
            <v:imagedata r:id="rId20"/>
          </v:shape>
        </w:pict>
      </w:r>
      <w:r w:rsidR="00F53E75">
        <w:rPr>
          <w:noProof/>
          <w:color w:val="000000"/>
        </w:rPr>
        <w:fldChar w:fldCharType="end"/>
      </w:r>
      <w:r w:rsidR="00981C10">
        <w:rPr>
          <w:color w:val="000000"/>
        </w:rPr>
        <w:fldChar w:fldCharType="end"/>
      </w:r>
      <w:r>
        <w:rPr>
          <w:color w:val="000000"/>
        </w:rPr>
        <w:fldChar w:fldCharType="end"/>
      </w:r>
    </w:p>
    <w:p w14:paraId="2823FC9D" w14:textId="77777777" w:rsidR="00FC6243" w:rsidRDefault="00FC6243" w:rsidP="00FC6243">
      <w:pPr>
        <w:pStyle w:val="Caption"/>
        <w:jc w:val="both"/>
      </w:pPr>
      <w:bookmarkStart w:id="64" w:name="_Ref78317751"/>
      <w:r>
        <w:t xml:space="preserve">Figure </w:t>
      </w:r>
      <w:r w:rsidR="00F53E75">
        <w:fldChar w:fldCharType="begin"/>
      </w:r>
      <w:r w:rsidR="00F53E75">
        <w:instrText xml:space="preserve"> SEQ Figure \* ARABIC </w:instrText>
      </w:r>
      <w:r w:rsidR="00F53E75">
        <w:fldChar w:fldCharType="separate"/>
      </w:r>
      <w:r w:rsidR="007168E7">
        <w:rPr>
          <w:noProof/>
        </w:rPr>
        <w:t>6</w:t>
      </w:r>
      <w:r w:rsidR="00F53E75">
        <w:rPr>
          <w:noProof/>
        </w:rPr>
        <w:fldChar w:fldCharType="end"/>
      </w:r>
      <w:bookmarkEnd w:id="64"/>
      <w:r w:rsidRPr="003A5691">
        <w:t xml:space="preserve">. Knowledge. </w:t>
      </w:r>
      <w:r>
        <w:t>Average of answers, recoded in [-2;2] (items 1, 2,); [0;1] (3, 6); or [0;4]</w:t>
      </w:r>
      <w:r>
        <w:rPr>
          <w:noProof/>
        </w:rPr>
        <w:t xml:space="preserve"> (4, 5).</w:t>
      </w:r>
    </w:p>
    <w:p w14:paraId="079EEDDA" w14:textId="4D898134" w:rsidR="00C86A1F" w:rsidRDefault="00F9675E" w:rsidP="00F87A15">
      <w:pPr>
        <w:pStyle w:val="Para1"/>
        <w:rPr>
          <w:color w:val="000000"/>
        </w:rPr>
      </w:pPr>
      <w:r>
        <w:rPr>
          <w:color w:val="000000"/>
        </w:rPr>
        <w:t>Regarding their view of the future</w:t>
      </w:r>
      <w:r w:rsidR="00E65C20">
        <w:rPr>
          <w:color w:val="000000"/>
        </w:rPr>
        <w:t xml:space="preserve"> (</w:t>
      </w:r>
      <w:r w:rsidR="00CB2205">
        <w:rPr>
          <w:color w:val="000000"/>
        </w:rPr>
        <w:fldChar w:fldCharType="begin"/>
      </w:r>
      <w:r w:rsidR="00CB2205">
        <w:rPr>
          <w:color w:val="000000"/>
        </w:rPr>
        <w:instrText xml:space="preserve"> REF _Ref78317723 \h </w:instrText>
      </w:r>
      <w:r w:rsidR="00CB2205">
        <w:rPr>
          <w:color w:val="000000"/>
        </w:rPr>
      </w:r>
      <w:r w:rsidR="00CB2205">
        <w:rPr>
          <w:color w:val="000000"/>
        </w:rPr>
        <w:fldChar w:fldCharType="separate"/>
      </w:r>
      <w:r w:rsidR="00CB2205">
        <w:t xml:space="preserve">Figure </w:t>
      </w:r>
      <w:r w:rsidR="00CB2205">
        <w:rPr>
          <w:noProof/>
        </w:rPr>
        <w:t>7</w:t>
      </w:r>
      <w:r w:rsidR="00CB2205">
        <w:rPr>
          <w:color w:val="000000"/>
        </w:rPr>
        <w:fldChar w:fldCharType="end"/>
      </w:r>
      <w:r w:rsidR="00CB2205">
        <w:rPr>
          <w:color w:val="000000"/>
        </w:rPr>
        <w:t xml:space="preserve"> </w:t>
      </w:r>
      <w:r w:rsidR="00E65C20">
        <w:rPr>
          <w:color w:val="000000"/>
        </w:rPr>
        <w:t xml:space="preserve">and </w:t>
      </w:r>
      <w:r w:rsidR="00E65C20">
        <w:rPr>
          <w:color w:val="000000"/>
        </w:rPr>
        <w:fldChar w:fldCharType="begin"/>
      </w:r>
      <w:r w:rsidR="00E65C20">
        <w:rPr>
          <w:color w:val="000000"/>
        </w:rPr>
        <w:instrText xml:space="preserve"> REF _Ref78300489 \r \h </w:instrText>
      </w:r>
      <w:r w:rsidR="00E65C20">
        <w:rPr>
          <w:color w:val="000000"/>
        </w:rPr>
      </w:r>
      <w:r w:rsidR="00E65C20">
        <w:rPr>
          <w:color w:val="000000"/>
        </w:rPr>
        <w:fldChar w:fldCharType="separate"/>
      </w:r>
      <w:r w:rsidR="00E65C20">
        <w:rPr>
          <w:color w:val="000000"/>
        </w:rPr>
        <w:t>8</w:t>
      </w:r>
      <w:r w:rsidR="00E65C20">
        <w:rPr>
          <w:color w:val="000000"/>
        </w:rPr>
        <w:fldChar w:fldCharType="end"/>
      </w:r>
      <w:r w:rsidR="00E65C20">
        <w:rPr>
          <w:color w:val="000000"/>
        </w:rPr>
        <w:t>)</w:t>
      </w:r>
      <w:r>
        <w:rPr>
          <w:color w:val="000000"/>
        </w:rPr>
        <w:t>, the population is divided between the pessimistic, the optimistic, and those who do not take a side. Although these three groups are generally not far from balance, pessimism dominates when it comes to what will happen (in terms of prosperity or climate)</w:t>
      </w:r>
      <w:ins w:id="65" w:author="Bluebery PLANTEROSE" w:date="2021-07-29T09:18:00Z">
        <w:r w:rsidR="00910CA3">
          <w:rPr>
            <w:color w:val="000000"/>
          </w:rPr>
          <w:t>,</w:t>
        </w:r>
      </w:ins>
      <w:r>
        <w:rPr>
          <w:color w:val="000000"/>
        </w:rPr>
        <w:t xml:space="preserve"> while optimism dominates when guessing what would happen</w:t>
      </w:r>
      <w:r w:rsidR="00227C94">
        <w:rPr>
          <w:color w:val="000000"/>
        </w:rPr>
        <w:t xml:space="preserve"> (to one</w:t>
      </w:r>
      <w:r>
        <w:rPr>
          <w:color w:val="000000"/>
        </w:rPr>
        <w:t>’s lifestyle or to the economy) in case of ambitious climate policies.</w:t>
      </w:r>
    </w:p>
    <w:p w14:paraId="77177D5D" w14:textId="77777777" w:rsidR="006C66E1" w:rsidRDefault="00EF7374" w:rsidP="006C66E1">
      <w:pPr>
        <w:pStyle w:val="Para1"/>
        <w:keepNext/>
      </w:pPr>
      <w:r>
        <w:rPr>
          <w:noProof/>
          <w:color w:val="000000"/>
        </w:rPr>
        <w:lastRenderedPageBreak/>
        <w:fldChar w:fldCharType="begin"/>
      </w:r>
      <w:r>
        <w:rPr>
          <w:noProof/>
          <w:color w:val="000000"/>
        </w:rPr>
        <w:instrText xml:space="preserve"> INCLUDEPICTURE  "https://github.com/bixiou/oecd_climate/raw/main/figures/country_comparison/effect_halt_CC_lifestyle_countries.png" \d </w:instrText>
      </w:r>
      <w:r>
        <w:rPr>
          <w:noProof/>
          <w:color w:val="000000"/>
        </w:rPr>
        <w:fldChar w:fldCharType="separate"/>
      </w:r>
      <w:r w:rsidR="00981C10">
        <w:rPr>
          <w:noProof/>
          <w:color w:val="000000"/>
        </w:rPr>
        <w:fldChar w:fldCharType="begin"/>
      </w:r>
      <w:r w:rsidR="00981C10">
        <w:rPr>
          <w:noProof/>
          <w:color w:val="000000"/>
        </w:rPr>
        <w:instrText xml:space="preserve"> INCLUDEPICTURE  \d "https://github.com/bixiou/oecd_climate/raw/main/figures/country_comparison/effect_halt_CC_lifestyle_countries.png" \* MERGEFORMATINET </w:instrText>
      </w:r>
      <w:r w:rsidR="00981C10">
        <w:rPr>
          <w:noProof/>
          <w:color w:val="000000"/>
        </w:rPr>
        <w:fldChar w:fldCharType="separate"/>
      </w:r>
      <w:r w:rsidR="00F53E75">
        <w:rPr>
          <w:noProof/>
          <w:color w:val="000000"/>
        </w:rPr>
        <w:fldChar w:fldCharType="begin"/>
      </w:r>
      <w:r w:rsidR="00F53E75">
        <w:rPr>
          <w:noProof/>
          <w:color w:val="000000"/>
        </w:rPr>
        <w:instrText xml:space="preserve"> </w:instrText>
      </w:r>
      <w:r w:rsidR="00F53E75">
        <w:rPr>
          <w:noProof/>
          <w:color w:val="000000"/>
        </w:rPr>
        <w:instrText>INCLUDEPICTURE  \d "https://github.com/bixiou/oecd_climate/raw/main/figures/country_comparison/effect_halt_CC_lifestyle_countries.png" \* MERGEFORMATINET</w:instrText>
      </w:r>
      <w:r w:rsidR="00F53E75">
        <w:rPr>
          <w:noProof/>
          <w:color w:val="000000"/>
        </w:rPr>
        <w:instrText xml:space="preserve"> </w:instrText>
      </w:r>
      <w:r w:rsidR="00F53E75">
        <w:rPr>
          <w:noProof/>
          <w:color w:val="000000"/>
        </w:rPr>
        <w:fldChar w:fldCharType="separate"/>
      </w:r>
      <w:r w:rsidR="006506BB">
        <w:rPr>
          <w:noProof/>
          <w:color w:val="000000"/>
        </w:rPr>
        <w:pict w14:anchorId="3B49B257">
          <v:shape id="_x0000_i1031" type="#_x0000_t75" alt="" style="width:421.6pt;height:149pt;mso-width-percent:0;mso-height-percent:0;mso-width-percent:0;mso-height-percent:0">
            <v:imagedata r:id="rId21"/>
          </v:shape>
        </w:pict>
      </w:r>
      <w:r w:rsidR="00F53E75">
        <w:rPr>
          <w:noProof/>
          <w:color w:val="000000"/>
        </w:rPr>
        <w:fldChar w:fldCharType="end"/>
      </w:r>
      <w:r w:rsidR="00981C10">
        <w:rPr>
          <w:noProof/>
          <w:color w:val="000000"/>
        </w:rPr>
        <w:fldChar w:fldCharType="end"/>
      </w:r>
      <w:r>
        <w:rPr>
          <w:noProof/>
          <w:color w:val="000000"/>
        </w:rPr>
        <w:fldChar w:fldCharType="end"/>
      </w:r>
    </w:p>
    <w:p w14:paraId="5B314953" w14:textId="77777777" w:rsidR="006C66E1" w:rsidRDefault="006C66E1" w:rsidP="006C66E1">
      <w:pPr>
        <w:pStyle w:val="Caption"/>
        <w:jc w:val="both"/>
      </w:pPr>
      <w:bookmarkStart w:id="66" w:name="_Ref78317723"/>
      <w:r>
        <w:t xml:space="preserve">Figure </w:t>
      </w:r>
      <w:fldSimple w:instr=" SEQ Figure \* ARABIC ">
        <w:r>
          <w:rPr>
            <w:noProof/>
          </w:rPr>
          <w:t>7</w:t>
        </w:r>
      </w:fldSimple>
      <w:bookmarkEnd w:id="66"/>
      <w:r>
        <w:t xml:space="preserve">. Ambitious climate policies damaging to own lifestyle – </w:t>
      </w:r>
      <w:r w:rsidRPr="0018427A">
        <w:t xml:space="preserve">If we decide to halt climate change through ambitious policies, to what extent do you think it would negatively affect your </w:t>
      </w:r>
      <w:proofErr w:type="gramStart"/>
      <w:r w:rsidRPr="0018427A">
        <w:t>lifestyle?</w:t>
      </w:r>
      <w:proofErr w:type="gramEnd"/>
    </w:p>
    <w:p w14:paraId="0CD6EEC4" w14:textId="77777777" w:rsidR="00C86A1F" w:rsidRPr="00AF42DD" w:rsidRDefault="00C86A1F" w:rsidP="00F87A15">
      <w:pPr>
        <w:pStyle w:val="Para1"/>
        <w:rPr>
          <w:color w:val="000000"/>
        </w:rPr>
      </w:pPr>
    </w:p>
    <w:p w14:paraId="2C92811D" w14:textId="77777777" w:rsidR="00FC6243" w:rsidRDefault="00EF7374" w:rsidP="00FC6243">
      <w:pPr>
        <w:pStyle w:val="Para1"/>
        <w:keepNext/>
      </w:pPr>
      <w:r>
        <w:rPr>
          <w:noProof/>
          <w:color w:val="000000"/>
        </w:rPr>
        <w:lastRenderedPageBreak/>
        <w:fldChar w:fldCharType="begin"/>
      </w:r>
      <w:r>
        <w:rPr>
          <w:noProof/>
          <w:color w:val="000000"/>
        </w:rPr>
        <w:instrText xml:space="preserve"> INCLUDEPICTURE  "https://github.com/bixiou/oecd_climate/raw/main/figures/country_comparison/future_positive_countries.png" \d </w:instrText>
      </w:r>
      <w:r>
        <w:rPr>
          <w:noProof/>
          <w:color w:val="000000"/>
        </w:rPr>
        <w:fldChar w:fldCharType="separate"/>
      </w:r>
      <w:r w:rsidR="00981C10">
        <w:rPr>
          <w:noProof/>
          <w:color w:val="000000"/>
        </w:rPr>
        <w:fldChar w:fldCharType="begin"/>
      </w:r>
      <w:r w:rsidR="00981C10">
        <w:rPr>
          <w:noProof/>
          <w:color w:val="000000"/>
        </w:rPr>
        <w:instrText xml:space="preserve"> INCLUDEPICTURE  \d "https://github.com/bixiou/oecd_climate/raw/main/figures/country_comparison/future_positive_countries.png" \* MERGEFORMATINET </w:instrText>
      </w:r>
      <w:r w:rsidR="00981C10">
        <w:rPr>
          <w:noProof/>
          <w:color w:val="000000"/>
        </w:rPr>
        <w:fldChar w:fldCharType="separate"/>
      </w:r>
      <w:r w:rsidR="00F53E75">
        <w:rPr>
          <w:noProof/>
          <w:color w:val="000000"/>
        </w:rPr>
        <w:fldChar w:fldCharType="begin"/>
      </w:r>
      <w:r w:rsidR="00F53E75">
        <w:rPr>
          <w:noProof/>
          <w:color w:val="000000"/>
        </w:rPr>
        <w:instrText xml:space="preserve"> </w:instrText>
      </w:r>
      <w:r w:rsidR="00F53E75">
        <w:rPr>
          <w:noProof/>
          <w:color w:val="000000"/>
        </w:rPr>
        <w:instrText xml:space="preserve">INCLUDEPICTURE  \d </w:instrText>
      </w:r>
      <w:r w:rsidR="00F53E75">
        <w:rPr>
          <w:noProof/>
          <w:color w:val="000000"/>
        </w:rPr>
        <w:instrText>"https://github.com/bixiou/oecd_climate/raw/main/figures/country_comparison/future_positive_countries.png" \* MERGEFORMATINET</w:instrText>
      </w:r>
      <w:r w:rsidR="00F53E75">
        <w:rPr>
          <w:noProof/>
          <w:color w:val="000000"/>
        </w:rPr>
        <w:instrText xml:space="preserve"> </w:instrText>
      </w:r>
      <w:r w:rsidR="00F53E75">
        <w:rPr>
          <w:noProof/>
          <w:color w:val="000000"/>
        </w:rPr>
        <w:fldChar w:fldCharType="separate"/>
      </w:r>
      <w:r w:rsidR="006506BB">
        <w:rPr>
          <w:noProof/>
          <w:color w:val="000000"/>
        </w:rPr>
        <w:pict w14:anchorId="0C16FBC4">
          <v:shape id="_x0000_i1032" type="#_x0000_t75" alt="" style="width:344.6pt;height:277.6pt;mso-width-percent:0;mso-height-percent:0;mso-width-percent:0;mso-height-percent:0">
            <v:imagedata r:id="rId22"/>
          </v:shape>
        </w:pict>
      </w:r>
      <w:r w:rsidR="00F53E75">
        <w:rPr>
          <w:noProof/>
          <w:color w:val="000000"/>
        </w:rPr>
        <w:fldChar w:fldCharType="end"/>
      </w:r>
      <w:r w:rsidR="00981C10">
        <w:rPr>
          <w:noProof/>
          <w:color w:val="000000"/>
        </w:rPr>
        <w:fldChar w:fldCharType="end"/>
      </w:r>
      <w:r>
        <w:rPr>
          <w:noProof/>
          <w:color w:val="000000"/>
        </w:rPr>
        <w:fldChar w:fldCharType="end"/>
      </w:r>
    </w:p>
    <w:p w14:paraId="0B6FF9F3" w14:textId="77777777" w:rsidR="00FC6243" w:rsidRDefault="00FC6243" w:rsidP="00FC6243">
      <w:pPr>
        <w:pStyle w:val="Caption"/>
        <w:jc w:val="both"/>
      </w:pPr>
      <w:r>
        <w:t xml:space="preserve">Figure </w:t>
      </w:r>
      <w:r w:rsidR="00F53E75">
        <w:fldChar w:fldCharType="begin"/>
      </w:r>
      <w:r w:rsidR="00F53E75">
        <w:instrText xml:space="preserve"> SEQ Figure \* ARABIC </w:instrText>
      </w:r>
      <w:r w:rsidR="00F53E75">
        <w:fldChar w:fldCharType="separate"/>
      </w:r>
      <w:r w:rsidR="007168E7">
        <w:rPr>
          <w:noProof/>
        </w:rPr>
        <w:t>8</w:t>
      </w:r>
      <w:r w:rsidR="00F53E75">
        <w:rPr>
          <w:noProof/>
        </w:rPr>
        <w:fldChar w:fldCharType="end"/>
      </w:r>
      <w:r w:rsidR="00E66532">
        <w:t>. Views about future pathways’ likelihoods and effects</w:t>
      </w:r>
      <w:r>
        <w:t xml:space="preserve"> (in </w:t>
      </w:r>
      <w:proofErr w:type="gramStart"/>
      <w:r>
        <w:t>%</w:t>
      </w:r>
      <w:proofErr w:type="gramEnd"/>
      <w:r>
        <w:t xml:space="preserve"> of agreement</w:t>
      </w:r>
      <w:r w:rsidR="00E66532">
        <w:t xml:space="preserve"> </w:t>
      </w:r>
      <w:r>
        <w:t>with statement).</w:t>
      </w:r>
    </w:p>
    <w:p w14:paraId="61D48C88" w14:textId="77777777" w:rsidR="003A6EF3" w:rsidRDefault="00F87A15" w:rsidP="003A6EF3">
      <w:pPr>
        <w:pStyle w:val="Para1"/>
        <w:keepNext/>
      </w:pPr>
      <w:r w:rsidRPr="00F87A15">
        <w:rPr>
          <w:color w:val="000000"/>
        </w:rPr>
        <w:t xml:space="preserve"> </w:t>
      </w:r>
      <w:r w:rsidR="00EF7374">
        <w:rPr>
          <w:noProof/>
          <w:color w:val="000000"/>
        </w:rPr>
        <w:fldChar w:fldCharType="begin"/>
      </w:r>
      <w:r w:rsidR="00EF7374">
        <w:rPr>
          <w:noProof/>
          <w:color w:val="000000"/>
        </w:rPr>
        <w:instrText xml:space="preserve"> INCLUDEPICTURE  "https://github.com/bixiou/oecd_climate/raw/main/figures/country_comparison/willing_positive_countries.png" \d </w:instrText>
      </w:r>
      <w:r w:rsidR="00EF7374">
        <w:rPr>
          <w:noProof/>
          <w:color w:val="000000"/>
        </w:rPr>
        <w:fldChar w:fldCharType="separate"/>
      </w:r>
      <w:r w:rsidR="00981C10">
        <w:rPr>
          <w:noProof/>
          <w:color w:val="000000"/>
        </w:rPr>
        <w:fldChar w:fldCharType="begin"/>
      </w:r>
      <w:r w:rsidR="00981C10">
        <w:rPr>
          <w:noProof/>
          <w:color w:val="000000"/>
        </w:rPr>
        <w:instrText xml:space="preserve"> INCLUDEPICTURE  \d "https://github.com/bixiou/oecd_climate/raw/main/figures/country_comparison/willing_positive_countries.png" \* MERGEFORMATINET </w:instrText>
      </w:r>
      <w:r w:rsidR="00981C10">
        <w:rPr>
          <w:noProof/>
          <w:color w:val="000000"/>
        </w:rPr>
        <w:fldChar w:fldCharType="separate"/>
      </w:r>
      <w:r w:rsidR="00F53E75">
        <w:rPr>
          <w:noProof/>
          <w:color w:val="000000"/>
        </w:rPr>
        <w:fldChar w:fldCharType="begin"/>
      </w:r>
      <w:r w:rsidR="00F53E75">
        <w:rPr>
          <w:noProof/>
          <w:color w:val="000000"/>
        </w:rPr>
        <w:instrText xml:space="preserve"> </w:instrText>
      </w:r>
      <w:r w:rsidR="00F53E75">
        <w:rPr>
          <w:noProof/>
          <w:color w:val="000000"/>
        </w:rPr>
        <w:instrText>INCLUDEPICTURE  \d "https://github.com/bixiou/oecd_climate/raw/main/figures/country_comparison/willing_positive_countries.png" \* MERGEFORMATINET</w:instrText>
      </w:r>
      <w:r w:rsidR="00F53E75">
        <w:rPr>
          <w:noProof/>
          <w:color w:val="000000"/>
        </w:rPr>
        <w:instrText xml:space="preserve"> </w:instrText>
      </w:r>
      <w:r w:rsidR="00F53E75">
        <w:rPr>
          <w:noProof/>
          <w:color w:val="000000"/>
        </w:rPr>
        <w:fldChar w:fldCharType="separate"/>
      </w:r>
      <w:r w:rsidR="006506BB">
        <w:rPr>
          <w:noProof/>
          <w:color w:val="000000"/>
        </w:rPr>
        <w:pict w14:anchorId="7253036F">
          <v:shape id="_x0000_i1033" type="#_x0000_t75" alt="" style="width:365.4pt;height:272.6pt;mso-width-percent:0;mso-height-percent:0;mso-width-percent:0;mso-height-percent:0">
            <v:imagedata r:id="rId23"/>
          </v:shape>
        </w:pict>
      </w:r>
      <w:r w:rsidR="00F53E75">
        <w:rPr>
          <w:noProof/>
          <w:color w:val="000000"/>
        </w:rPr>
        <w:fldChar w:fldCharType="end"/>
      </w:r>
      <w:r w:rsidR="00981C10">
        <w:rPr>
          <w:noProof/>
          <w:color w:val="000000"/>
        </w:rPr>
        <w:fldChar w:fldCharType="end"/>
      </w:r>
      <w:r w:rsidR="00EF7374">
        <w:rPr>
          <w:noProof/>
          <w:color w:val="000000"/>
        </w:rPr>
        <w:fldChar w:fldCharType="end"/>
      </w:r>
    </w:p>
    <w:p w14:paraId="32203285" w14:textId="77777777" w:rsidR="003A6EF3" w:rsidRPr="00E66532" w:rsidRDefault="003A6EF3" w:rsidP="003A6EF3">
      <w:pPr>
        <w:pStyle w:val="Caption"/>
        <w:jc w:val="both"/>
        <w:rPr>
          <w:rFonts w:ascii="Arial" w:hAnsi="Arial" w:cs="Arial"/>
          <w:i/>
        </w:rPr>
      </w:pPr>
      <w:bookmarkStart w:id="67" w:name="_Ref78317706"/>
      <w:r>
        <w:t xml:space="preserve">Figure </w:t>
      </w:r>
      <w:r w:rsidR="00F53E75">
        <w:fldChar w:fldCharType="begin"/>
      </w:r>
      <w:r w:rsidR="00F53E75">
        <w:instrText xml:space="preserve"> SEQ Figure \* ARABIC </w:instrText>
      </w:r>
      <w:r w:rsidR="00F53E75">
        <w:fldChar w:fldCharType="separate"/>
      </w:r>
      <w:r w:rsidR="007168E7">
        <w:rPr>
          <w:noProof/>
        </w:rPr>
        <w:t>9</w:t>
      </w:r>
      <w:r w:rsidR="00F53E75">
        <w:rPr>
          <w:noProof/>
        </w:rPr>
        <w:fldChar w:fldCharType="end"/>
      </w:r>
      <w:bookmarkEnd w:id="67"/>
      <w:r>
        <w:t xml:space="preserve">. Willingness to change habits – Here are possible </w:t>
      </w:r>
      <w:r w:rsidRPr="00E66532">
        <w:t>behaviors</w:t>
      </w:r>
      <w:r>
        <w:t xml:space="preserve"> that experts say would help reduce greenhouse gas emissions. </w:t>
      </w:r>
      <w:r w:rsidRPr="00E66532">
        <w:t>To what extent would you be willing to a</w:t>
      </w:r>
      <w:r>
        <w:t>dopt the following behaviors? (</w:t>
      </w:r>
      <w:proofErr w:type="gramStart"/>
      <w:r w:rsidRPr="00E66532">
        <w:t>%</w:t>
      </w:r>
      <w:proofErr w:type="gramEnd"/>
      <w:r w:rsidRPr="00E66532">
        <w:t xml:space="preserve"> </w:t>
      </w:r>
      <w:r w:rsidR="0029124D">
        <w:t>of willingness to change “A lot” or “A great deal”</w:t>
      </w:r>
      <w:r w:rsidRPr="00E66532">
        <w:t>)</w:t>
      </w:r>
      <w:r>
        <w:t xml:space="preserve">. </w:t>
      </w:r>
    </w:p>
    <w:p w14:paraId="183EEE7D" w14:textId="741C5D39" w:rsidR="003A6EF3" w:rsidRPr="00AF42DD" w:rsidRDefault="0068370C" w:rsidP="003A6EF3">
      <w:pPr>
        <w:pStyle w:val="Para1"/>
        <w:rPr>
          <w:color w:val="000000"/>
        </w:rPr>
      </w:pPr>
      <w:r>
        <w:rPr>
          <w:color w:val="000000"/>
        </w:rPr>
        <w:lastRenderedPageBreak/>
        <w:t xml:space="preserve">If many people are grim concerning the likelihood of </w:t>
      </w:r>
      <w:r w:rsidR="00360AA4">
        <w:rPr>
          <w:color w:val="000000"/>
        </w:rPr>
        <w:t xml:space="preserve">halting </w:t>
      </w:r>
      <w:r>
        <w:rPr>
          <w:color w:val="000000"/>
        </w:rPr>
        <w:t xml:space="preserve">climate </w:t>
      </w:r>
      <w:r w:rsidR="00360AA4">
        <w:rPr>
          <w:color w:val="000000"/>
        </w:rPr>
        <w:t>change</w:t>
      </w:r>
      <w:r>
        <w:rPr>
          <w:color w:val="000000"/>
        </w:rPr>
        <w:t>,</w:t>
      </w:r>
      <w:r w:rsidR="00360AA4">
        <w:rPr>
          <w:color w:val="000000"/>
        </w:rPr>
        <w:t xml:space="preserve"> it may be because they are lucid of the reluctance</w:t>
      </w:r>
      <w:r w:rsidR="0029124D">
        <w:rPr>
          <w:color w:val="000000"/>
        </w:rPr>
        <w:t xml:space="preserve"> of people</w:t>
      </w:r>
      <w:r w:rsidR="00360AA4">
        <w:rPr>
          <w:color w:val="000000"/>
        </w:rPr>
        <w:t xml:space="preserve"> </w:t>
      </w:r>
      <w:r w:rsidR="0029124D">
        <w:rPr>
          <w:color w:val="000000"/>
        </w:rPr>
        <w:t>to change their (polluting) habits (</w:t>
      </w:r>
      <w:r w:rsidR="00CB2205">
        <w:rPr>
          <w:color w:val="000000"/>
        </w:rPr>
        <w:fldChar w:fldCharType="begin"/>
      </w:r>
      <w:r w:rsidR="00CB2205">
        <w:rPr>
          <w:color w:val="000000"/>
        </w:rPr>
        <w:instrText xml:space="preserve"> REF _Ref78317706 \h </w:instrText>
      </w:r>
      <w:r w:rsidR="00CB2205">
        <w:rPr>
          <w:color w:val="000000"/>
        </w:rPr>
      </w:r>
      <w:r w:rsidR="00CB2205">
        <w:rPr>
          <w:color w:val="000000"/>
        </w:rPr>
        <w:fldChar w:fldCharType="separate"/>
      </w:r>
      <w:r w:rsidR="00CB2205">
        <w:t xml:space="preserve">Figure </w:t>
      </w:r>
      <w:r w:rsidR="00CB2205">
        <w:rPr>
          <w:noProof/>
        </w:rPr>
        <w:t>9</w:t>
      </w:r>
      <w:r w:rsidR="00CB2205">
        <w:rPr>
          <w:color w:val="000000"/>
        </w:rPr>
        <w:fldChar w:fldCharType="end"/>
      </w:r>
      <w:r w:rsidR="0029124D">
        <w:rPr>
          <w:color w:val="000000"/>
        </w:rPr>
        <w:t xml:space="preserve">). To understand why so many people are not willing to </w:t>
      </w:r>
      <w:r w:rsidR="00E0691D">
        <w:rPr>
          <w:color w:val="000000"/>
        </w:rPr>
        <w:t xml:space="preserve">change </w:t>
      </w:r>
      <w:del w:id="68" w:author="Bluebery PLANTEROSE" w:date="2021-07-29T09:20:00Z">
        <w:r w:rsidR="00E0691D" w:rsidDel="00910CA3">
          <w:rPr>
            <w:color w:val="000000"/>
          </w:rPr>
          <w:delText xml:space="preserve">a lot </w:delText>
        </w:r>
      </w:del>
      <w:r w:rsidR="00E0691D">
        <w:rPr>
          <w:color w:val="000000"/>
        </w:rPr>
        <w:t>their habits</w:t>
      </w:r>
      <w:ins w:id="69" w:author="Bluebery PLANTEROSE" w:date="2021-07-29T09:19:00Z">
        <w:r w:rsidR="00910CA3">
          <w:rPr>
            <w:color w:val="000000"/>
          </w:rPr>
          <w:t xml:space="preserve"> a lot</w:t>
        </w:r>
      </w:ins>
      <w:r w:rsidR="00E0691D">
        <w:rPr>
          <w:color w:val="000000"/>
        </w:rPr>
        <w:t xml:space="preserve"> despite the widespread view that ambitious climate policies would not affect their lifestyle negatively, it is useful to look at the conditions under which people would be ready to change their behaviors. </w:t>
      </w:r>
      <w:r w:rsidR="00CB2205">
        <w:rPr>
          <w:color w:val="000000"/>
        </w:rPr>
        <w:fldChar w:fldCharType="begin"/>
      </w:r>
      <w:r w:rsidR="00CB2205">
        <w:rPr>
          <w:color w:val="000000"/>
        </w:rPr>
        <w:instrText xml:space="preserve"> REF _Ref78317698 \h </w:instrText>
      </w:r>
      <w:r w:rsidR="00CB2205">
        <w:rPr>
          <w:color w:val="000000"/>
        </w:rPr>
      </w:r>
      <w:r w:rsidR="00CB2205">
        <w:rPr>
          <w:color w:val="000000"/>
        </w:rPr>
        <w:fldChar w:fldCharType="separate"/>
      </w:r>
      <w:r w:rsidR="00CB2205">
        <w:t xml:space="preserve">Figure </w:t>
      </w:r>
      <w:r w:rsidR="00CB2205">
        <w:rPr>
          <w:noProof/>
        </w:rPr>
        <w:t>10</w:t>
      </w:r>
      <w:r w:rsidR="00CB2205">
        <w:rPr>
          <w:color w:val="000000"/>
        </w:rPr>
        <w:fldChar w:fldCharType="end"/>
      </w:r>
      <w:r w:rsidR="00E0691D">
        <w:rPr>
          <w:color w:val="000000"/>
        </w:rPr>
        <w:t xml:space="preserve"> suggests that the changes in others’ behaviors may be </w:t>
      </w:r>
      <w:r w:rsidR="00877D21">
        <w:rPr>
          <w:color w:val="000000"/>
        </w:rPr>
        <w:t xml:space="preserve">pivotal, and in particular from the most well off. </w:t>
      </w:r>
      <w:proofErr w:type="gramStart"/>
      <w:r w:rsidR="00877D21">
        <w:rPr>
          <w:color w:val="000000"/>
        </w:rPr>
        <w:t>I</w:t>
      </w:r>
      <w:r w:rsidR="00C47AF7">
        <w:rPr>
          <w:color w:val="000000"/>
        </w:rPr>
        <w:t>n a nutshell</w:t>
      </w:r>
      <w:proofErr w:type="gramEnd"/>
      <w:r w:rsidR="00C47AF7">
        <w:rPr>
          <w:color w:val="000000"/>
        </w:rPr>
        <w:t>,</w:t>
      </w:r>
      <w:r w:rsidR="00877D21">
        <w:rPr>
          <w:color w:val="000000"/>
        </w:rPr>
        <w:t xml:space="preserve"> many people are ready to change, but at the condition that the transition is universal and fair.</w:t>
      </w:r>
    </w:p>
    <w:p w14:paraId="414FE08A" w14:textId="77777777" w:rsidR="00ED09D0" w:rsidRDefault="00EF7374" w:rsidP="00ED09D0">
      <w:pPr>
        <w:pStyle w:val="Para1"/>
        <w:keepNext/>
      </w:pPr>
      <w:r>
        <w:rPr>
          <w:noProof/>
          <w:color w:val="000000"/>
        </w:rPr>
        <w:fldChar w:fldCharType="begin"/>
      </w:r>
      <w:r>
        <w:rPr>
          <w:noProof/>
          <w:color w:val="000000"/>
        </w:rPr>
        <w:instrText xml:space="preserve"> INCLUDEPICTURE  "https://github.com/bixiou/oecd_climate/raw/main/figures/country_comparison/condition_positive_countries.png" \d </w:instrText>
      </w:r>
      <w:r>
        <w:rPr>
          <w:noProof/>
          <w:color w:val="000000"/>
        </w:rPr>
        <w:fldChar w:fldCharType="separate"/>
      </w:r>
      <w:r w:rsidR="00981C10">
        <w:rPr>
          <w:noProof/>
          <w:color w:val="000000"/>
        </w:rPr>
        <w:fldChar w:fldCharType="begin"/>
      </w:r>
      <w:r w:rsidR="00981C10">
        <w:rPr>
          <w:noProof/>
          <w:color w:val="000000"/>
        </w:rPr>
        <w:instrText xml:space="preserve"> INCLUDEPICTURE  \d "https://github.com/bixiou/oecd_climate/raw/main/figures/country_comparison/condition_positive_countries.png" \* MERGEFORMATINET </w:instrText>
      </w:r>
      <w:r w:rsidR="00981C10">
        <w:rPr>
          <w:noProof/>
          <w:color w:val="000000"/>
        </w:rPr>
        <w:fldChar w:fldCharType="separate"/>
      </w:r>
      <w:r w:rsidR="00F53E75">
        <w:rPr>
          <w:noProof/>
          <w:color w:val="000000"/>
        </w:rPr>
        <w:fldChar w:fldCharType="begin"/>
      </w:r>
      <w:r w:rsidR="00F53E75">
        <w:rPr>
          <w:noProof/>
          <w:color w:val="000000"/>
        </w:rPr>
        <w:instrText xml:space="preserve"> </w:instrText>
      </w:r>
      <w:r w:rsidR="00F53E75">
        <w:rPr>
          <w:noProof/>
          <w:color w:val="000000"/>
        </w:rPr>
        <w:instrText>INCLUDEPICTURE  \d "https://github.com/bixiou/oecd_climate/raw/main/figures/country_comparison/condition_positive_countries.png" \* MERGEFORMATINET</w:instrText>
      </w:r>
      <w:r w:rsidR="00F53E75">
        <w:rPr>
          <w:noProof/>
          <w:color w:val="000000"/>
        </w:rPr>
        <w:instrText xml:space="preserve"> </w:instrText>
      </w:r>
      <w:r w:rsidR="00F53E75">
        <w:rPr>
          <w:noProof/>
          <w:color w:val="000000"/>
        </w:rPr>
        <w:fldChar w:fldCharType="separate"/>
      </w:r>
      <w:r w:rsidR="006506BB">
        <w:rPr>
          <w:noProof/>
          <w:color w:val="000000"/>
        </w:rPr>
        <w:pict w14:anchorId="202DB1A5">
          <v:shape id="_x0000_i1034" type="#_x0000_t75" alt="" style="width:395.8pt;height:272.6pt;mso-width-percent:0;mso-height-percent:0;mso-width-percent:0;mso-height-percent:0">
            <v:imagedata r:id="rId24"/>
          </v:shape>
        </w:pict>
      </w:r>
      <w:r w:rsidR="00F53E75">
        <w:rPr>
          <w:noProof/>
          <w:color w:val="000000"/>
        </w:rPr>
        <w:fldChar w:fldCharType="end"/>
      </w:r>
      <w:r w:rsidR="00981C10">
        <w:rPr>
          <w:noProof/>
          <w:color w:val="000000"/>
        </w:rPr>
        <w:fldChar w:fldCharType="end"/>
      </w:r>
      <w:r>
        <w:rPr>
          <w:noProof/>
          <w:color w:val="000000"/>
        </w:rPr>
        <w:fldChar w:fldCharType="end"/>
      </w:r>
    </w:p>
    <w:p w14:paraId="3065F1A4" w14:textId="77777777" w:rsidR="00ED09D0" w:rsidRDefault="00ED09D0" w:rsidP="00ED09D0">
      <w:pPr>
        <w:pStyle w:val="Caption"/>
        <w:jc w:val="both"/>
      </w:pPr>
      <w:bookmarkStart w:id="70" w:name="_Ref78317698"/>
      <w:r>
        <w:t xml:space="preserve">Figure </w:t>
      </w:r>
      <w:r w:rsidR="00F53E75">
        <w:fldChar w:fldCharType="begin"/>
      </w:r>
      <w:r w:rsidR="00F53E75">
        <w:instrText xml:space="preserve"> SEQ Figure \* ARABIC </w:instrText>
      </w:r>
      <w:r w:rsidR="00F53E75">
        <w:fldChar w:fldCharType="separate"/>
      </w:r>
      <w:r w:rsidR="007168E7">
        <w:rPr>
          <w:noProof/>
        </w:rPr>
        <w:t>10</w:t>
      </w:r>
      <w:r w:rsidR="00F53E75">
        <w:rPr>
          <w:noProof/>
        </w:rPr>
        <w:fldChar w:fldCharType="end"/>
      </w:r>
      <w:bookmarkEnd w:id="70"/>
      <w:r>
        <w:t xml:space="preserve">. Conditions to change – </w:t>
      </w:r>
      <w:r w:rsidRPr="00ED09D0">
        <w:t>How important are the factors below in order for you to adopt a sustainable lifestyle (i.e. limit driving, flying, and consumption, cycle more, etc.)</w:t>
      </w:r>
      <w:proofErr w:type="gramStart"/>
      <w:r w:rsidRPr="00ED09D0">
        <w:t>?</w:t>
      </w:r>
      <w:proofErr w:type="gramEnd"/>
      <w:r w:rsidRPr="00ED09D0">
        <w:t xml:space="preserve"> (</w:t>
      </w:r>
      <w:proofErr w:type="gramStart"/>
      <w:r w:rsidRPr="00ED09D0">
        <w:t>%</w:t>
      </w:r>
      <w:proofErr w:type="gramEnd"/>
      <w:r w:rsidRPr="00ED09D0">
        <w:t xml:space="preserve"> agreement)</w:t>
      </w:r>
    </w:p>
    <w:p w14:paraId="51F3DC72" w14:textId="2363EC66" w:rsidR="00CD6FDE" w:rsidRDefault="00210D6F" w:rsidP="00437129">
      <w:pPr>
        <w:pStyle w:val="Para1"/>
        <w:rPr>
          <w:color w:val="000000"/>
        </w:rPr>
      </w:pPr>
      <w:r>
        <w:rPr>
          <w:color w:val="000000"/>
        </w:rPr>
        <w:t>The next blocks enquire attitudes regarding climate policies</w:t>
      </w:r>
      <w:r w:rsidR="00534E88">
        <w:rPr>
          <w:color w:val="000000"/>
        </w:rPr>
        <w:t>, starting with our three main policies of interest: a</w:t>
      </w:r>
      <w:r w:rsidR="00534E88" w:rsidRPr="00534E88">
        <w:rPr>
          <w:color w:val="000000"/>
        </w:rPr>
        <w:t xml:space="preserve"> </w:t>
      </w:r>
      <w:r w:rsidR="00534E88">
        <w:rPr>
          <w:color w:val="000000"/>
        </w:rPr>
        <w:t xml:space="preserve">carbon tax whose revenue would fund an equal cash transfer to each adult, a ban on combustion-engine cars in 2030, </w:t>
      </w:r>
      <w:proofErr w:type="gramStart"/>
      <w:r w:rsidR="00534E88">
        <w:rPr>
          <w:color w:val="000000"/>
        </w:rPr>
        <w:t>a</w:t>
      </w:r>
      <w:proofErr w:type="gramEnd"/>
      <w:r w:rsidR="00534E88">
        <w:rPr>
          <w:color w:val="000000"/>
        </w:rPr>
        <w:t xml:space="preserve"> green infrastructure program financed by public debt</w:t>
      </w:r>
      <w:r>
        <w:rPr>
          <w:color w:val="000000"/>
        </w:rPr>
        <w:t xml:space="preserve">. </w:t>
      </w:r>
      <w:r w:rsidR="00534E88">
        <w:rPr>
          <w:color w:val="000000"/>
        </w:rPr>
        <w:t xml:space="preserve">As the opinions about their effects and incidence are very similar across the three policies, </w:t>
      </w:r>
      <w:r w:rsidR="00534E88">
        <w:rPr>
          <w:color w:val="000000"/>
        </w:rPr>
        <w:fldChar w:fldCharType="begin"/>
      </w:r>
      <w:r w:rsidR="00534E88">
        <w:rPr>
          <w:color w:val="000000"/>
        </w:rPr>
        <w:instrText xml:space="preserve"> REF _Ref78321919 \h </w:instrText>
      </w:r>
      <w:r w:rsidR="00534E88">
        <w:rPr>
          <w:color w:val="000000"/>
        </w:rPr>
      </w:r>
      <w:r w:rsidR="00534E88">
        <w:rPr>
          <w:color w:val="000000"/>
        </w:rPr>
        <w:fldChar w:fldCharType="separate"/>
      </w:r>
      <w:r w:rsidR="00534E88">
        <w:t xml:space="preserve">Figure </w:t>
      </w:r>
      <w:r w:rsidR="00534E88">
        <w:rPr>
          <w:noProof/>
        </w:rPr>
        <w:t>11</w:t>
      </w:r>
      <w:r w:rsidR="00534E88">
        <w:rPr>
          <w:color w:val="000000"/>
        </w:rPr>
        <w:fldChar w:fldCharType="end"/>
      </w:r>
      <w:r w:rsidR="00534E88">
        <w:rPr>
          <w:color w:val="000000"/>
        </w:rPr>
        <w:t xml:space="preserve"> presents the opinions averaged over these policies. </w:t>
      </w:r>
      <w:r w:rsidR="008F7E5D">
        <w:rPr>
          <w:color w:val="000000"/>
        </w:rPr>
        <w:t xml:space="preserve">Even though most people agree that the policies would be effective and efficient to reduce GHG emissions, and </w:t>
      </w:r>
      <w:r w:rsidR="00784BF1">
        <w:rPr>
          <w:color w:val="000000"/>
        </w:rPr>
        <w:t>similarly</w:t>
      </w:r>
      <w:r w:rsidR="008F7E5D">
        <w:rPr>
          <w:color w:val="000000"/>
        </w:rPr>
        <w:t xml:space="preserve"> effective against air pollution, people generally think that only the richest would win from the policy, and often think that </w:t>
      </w:r>
      <w:commentRangeStart w:id="71"/>
      <w:commentRangeStart w:id="72"/>
      <w:r w:rsidR="008F7E5D">
        <w:rPr>
          <w:color w:val="000000"/>
        </w:rPr>
        <w:t>their household would lose out financially</w:t>
      </w:r>
      <w:commentRangeEnd w:id="71"/>
      <w:r w:rsidR="003D39D3">
        <w:rPr>
          <w:rStyle w:val="CommentReference"/>
          <w:rFonts w:eastAsiaTheme="minorHAnsi"/>
        </w:rPr>
        <w:commentReference w:id="71"/>
      </w:r>
      <w:commentRangeEnd w:id="72"/>
      <w:r w:rsidR="008146F5">
        <w:rPr>
          <w:rStyle w:val="CommentReference"/>
          <w:rFonts w:eastAsiaTheme="minorHAnsi"/>
        </w:rPr>
        <w:commentReference w:id="72"/>
      </w:r>
      <w:r w:rsidR="008F7E5D">
        <w:rPr>
          <w:color w:val="000000"/>
        </w:rPr>
        <w:t>. Contrary to the question presented above</w:t>
      </w:r>
      <w:r w:rsidR="00784BF1">
        <w:rPr>
          <w:color w:val="000000"/>
        </w:rPr>
        <w:t xml:space="preserve"> about generic climate policies</w:t>
      </w:r>
      <w:r w:rsidR="008F7E5D">
        <w:rPr>
          <w:color w:val="000000"/>
        </w:rPr>
        <w:t>, people tend to foresee</w:t>
      </w:r>
      <w:r w:rsidR="00534E88">
        <w:rPr>
          <w:color w:val="000000"/>
        </w:rPr>
        <w:t xml:space="preserve"> </w:t>
      </w:r>
      <w:r w:rsidR="008F7E5D">
        <w:rPr>
          <w:color w:val="000000"/>
        </w:rPr>
        <w:t xml:space="preserve">negative </w:t>
      </w:r>
      <w:r w:rsidR="00784BF1">
        <w:rPr>
          <w:color w:val="000000"/>
        </w:rPr>
        <w:t xml:space="preserve">economic </w:t>
      </w:r>
      <w:r w:rsidR="008F7E5D">
        <w:rPr>
          <w:color w:val="000000"/>
        </w:rPr>
        <w:t xml:space="preserve">effects when judging these specific policies. </w:t>
      </w:r>
      <w:r w:rsidR="00534E88">
        <w:rPr>
          <w:color w:val="000000"/>
        </w:rPr>
        <w:fldChar w:fldCharType="begin"/>
      </w:r>
      <w:r w:rsidR="00534E88">
        <w:rPr>
          <w:color w:val="000000"/>
        </w:rPr>
        <w:instrText xml:space="preserve"> REF _Ref78317691 \h </w:instrText>
      </w:r>
      <w:r w:rsidR="00534E88">
        <w:rPr>
          <w:color w:val="000000"/>
        </w:rPr>
      </w:r>
      <w:r w:rsidR="00534E88">
        <w:rPr>
          <w:color w:val="000000"/>
        </w:rPr>
        <w:fldChar w:fldCharType="separate"/>
      </w:r>
      <w:r w:rsidR="00534E88">
        <w:t xml:space="preserve">Figure </w:t>
      </w:r>
      <w:r w:rsidR="00534E88">
        <w:rPr>
          <w:noProof/>
        </w:rPr>
        <w:t>12</w:t>
      </w:r>
      <w:r w:rsidR="00534E88">
        <w:rPr>
          <w:color w:val="000000"/>
        </w:rPr>
        <w:fldChar w:fldCharType="end"/>
      </w:r>
      <w:r w:rsidR="00534E88">
        <w:rPr>
          <w:color w:val="000000"/>
        </w:rPr>
        <w:t xml:space="preserve"> </w:t>
      </w:r>
      <w:r w:rsidR="00CD6FDE">
        <w:rPr>
          <w:color w:val="000000"/>
        </w:rPr>
        <w:t xml:space="preserve">shows support for our three main policies. In all countries, there is a relative majority against a carbon tax </w:t>
      </w:r>
      <w:r w:rsidR="00534E88">
        <w:rPr>
          <w:color w:val="000000"/>
        </w:rPr>
        <w:t>with cash transfers</w:t>
      </w:r>
      <w:r w:rsidR="00CD6FDE">
        <w:rPr>
          <w:color w:val="000000"/>
        </w:rPr>
        <w:t xml:space="preserve">, although the “median” respondent is indifferent. The same is true for a ban on combustion-engine cars, even if the latter </w:t>
      </w:r>
      <w:r w:rsidR="00784BF1">
        <w:rPr>
          <w:color w:val="000000"/>
        </w:rPr>
        <w:t>obtains</w:t>
      </w:r>
      <w:r w:rsidR="00CD6FDE">
        <w:rPr>
          <w:color w:val="000000"/>
        </w:rPr>
        <w:t xml:space="preserve"> a relative majority </w:t>
      </w:r>
      <w:r w:rsidR="00BD5EEA">
        <w:rPr>
          <w:color w:val="000000"/>
        </w:rPr>
        <w:t xml:space="preserve">support </w:t>
      </w:r>
      <w:r w:rsidR="00CD6FDE">
        <w:rPr>
          <w:color w:val="000000"/>
        </w:rPr>
        <w:t xml:space="preserve">when public transport </w:t>
      </w:r>
      <w:proofErr w:type="gramStart"/>
      <w:r w:rsidR="00CD6FDE">
        <w:rPr>
          <w:color w:val="000000"/>
        </w:rPr>
        <w:t>are made</w:t>
      </w:r>
      <w:proofErr w:type="gramEnd"/>
      <w:r w:rsidR="00CD6FDE">
        <w:rPr>
          <w:color w:val="000000"/>
        </w:rPr>
        <w:t xml:space="preserve"> widely available. This shows the </w:t>
      </w:r>
      <w:ins w:id="73" w:author="Bluebery PLANTEROSE" w:date="2021-07-29T09:22:00Z">
        <w:r w:rsidR="003D39D3">
          <w:rPr>
            <w:color w:val="000000"/>
          </w:rPr>
          <w:t xml:space="preserve">importance of </w:t>
        </w:r>
      </w:ins>
      <w:r w:rsidR="00CD6FDE">
        <w:rPr>
          <w:color w:val="000000"/>
        </w:rPr>
        <w:t>complementarity between measures and the pivotal role of</w:t>
      </w:r>
      <w:r w:rsidR="00534E88">
        <w:rPr>
          <w:color w:val="000000"/>
        </w:rPr>
        <w:t xml:space="preserve"> </w:t>
      </w:r>
      <w:r w:rsidR="00BD5EEA">
        <w:rPr>
          <w:color w:val="000000"/>
        </w:rPr>
        <w:t>a green infrastructure program</w:t>
      </w:r>
      <w:r w:rsidR="00534E88">
        <w:rPr>
          <w:color w:val="000000"/>
        </w:rPr>
        <w:t xml:space="preserve">, </w:t>
      </w:r>
      <w:proofErr w:type="gramStart"/>
      <w:r w:rsidR="00BD5EEA">
        <w:rPr>
          <w:color w:val="000000"/>
        </w:rPr>
        <w:t>whose</w:t>
      </w:r>
      <w:proofErr w:type="gramEnd"/>
      <w:r w:rsidR="00CD6FDE">
        <w:rPr>
          <w:color w:val="000000"/>
        </w:rPr>
        <w:t xml:space="preserve"> </w:t>
      </w:r>
      <w:r w:rsidR="00BD5EEA">
        <w:rPr>
          <w:color w:val="000000"/>
        </w:rPr>
        <w:t>an absolute majority supports</w:t>
      </w:r>
      <w:r w:rsidR="00CD6FDE">
        <w:rPr>
          <w:color w:val="000000"/>
        </w:rPr>
        <w:t xml:space="preserve">. </w:t>
      </w:r>
      <w:r w:rsidR="00534E88">
        <w:rPr>
          <w:color w:val="000000"/>
        </w:rPr>
        <w:t>Relatedly, a</w:t>
      </w:r>
      <w:r w:rsidR="00CD6FDE">
        <w:rPr>
          <w:color w:val="000000"/>
        </w:rPr>
        <w:t>nother question shows that the most favored source of funding for such investments would be a tax on the wealthiest.</w:t>
      </w:r>
    </w:p>
    <w:p w14:paraId="135CE047" w14:textId="77777777" w:rsidR="00F819B0" w:rsidRDefault="00EF7374" w:rsidP="00F819B0">
      <w:pPr>
        <w:pStyle w:val="Para1"/>
        <w:keepNext/>
      </w:pPr>
      <w:r>
        <w:rPr>
          <w:color w:val="000000"/>
        </w:rPr>
        <w:lastRenderedPageBreak/>
        <w:fldChar w:fldCharType="begin"/>
      </w:r>
      <w:r>
        <w:rPr>
          <w:color w:val="000000"/>
        </w:rPr>
        <w:instrText xml:space="preserve"> INCLUDEPICTURE  "https://github.com/bixiou/oecd_climate/raw/main/figures/country_comparison/policies_attitudes_mean_countries.png" \d </w:instrText>
      </w:r>
      <w:r>
        <w:rPr>
          <w:color w:val="000000"/>
        </w:rPr>
        <w:fldChar w:fldCharType="separate"/>
      </w:r>
      <w:r w:rsidR="00981C10">
        <w:rPr>
          <w:color w:val="000000"/>
        </w:rPr>
        <w:fldChar w:fldCharType="begin"/>
      </w:r>
      <w:r w:rsidR="00981C10">
        <w:rPr>
          <w:color w:val="000000"/>
        </w:rPr>
        <w:instrText xml:space="preserve"> INCLUDEPICTURE  \d "https://github.com/bixiou/oecd_climate/raw/main/figures/country_comparison/policies_attitudes_mean_countries.png" \* MERGEFORMATINET </w:instrText>
      </w:r>
      <w:r w:rsidR="00981C10">
        <w:rPr>
          <w:color w:val="000000"/>
        </w:rPr>
        <w:fldChar w:fldCharType="separate"/>
      </w:r>
      <w:r w:rsidR="00F53E75">
        <w:rPr>
          <w:noProof/>
          <w:color w:val="000000"/>
        </w:rPr>
        <w:fldChar w:fldCharType="begin"/>
      </w:r>
      <w:r w:rsidR="00F53E75">
        <w:rPr>
          <w:noProof/>
          <w:color w:val="000000"/>
        </w:rPr>
        <w:instrText xml:space="preserve"> </w:instrText>
      </w:r>
      <w:r w:rsidR="00F53E75">
        <w:rPr>
          <w:noProof/>
          <w:color w:val="000000"/>
        </w:rPr>
        <w:instrText>INCLUDEPICTURE  \d "https://github.com/bixiou/o</w:instrText>
      </w:r>
      <w:r w:rsidR="00F53E75">
        <w:rPr>
          <w:noProof/>
          <w:color w:val="000000"/>
        </w:rPr>
        <w:instrText>ecd_climate/raw/main/figures/country_comparison/policies_attitudes_mean_countries.png" \* MERGEFORMATINET</w:instrText>
      </w:r>
      <w:r w:rsidR="00F53E75">
        <w:rPr>
          <w:noProof/>
          <w:color w:val="000000"/>
        </w:rPr>
        <w:instrText xml:space="preserve"> </w:instrText>
      </w:r>
      <w:r w:rsidR="00F53E75">
        <w:rPr>
          <w:noProof/>
          <w:color w:val="000000"/>
        </w:rPr>
        <w:fldChar w:fldCharType="separate"/>
      </w:r>
      <w:r w:rsidR="006506BB">
        <w:rPr>
          <w:noProof/>
          <w:color w:val="000000"/>
        </w:rPr>
        <w:pict w14:anchorId="13F7B1FA">
          <v:shape id="_x0000_i1035" type="#_x0000_t75" alt="" style="width:303.4pt;height:277.6pt;mso-width-percent:0;mso-height-percent:0;mso-width-percent:0;mso-height-percent:0">
            <v:imagedata r:id="rId25"/>
          </v:shape>
        </w:pict>
      </w:r>
      <w:r w:rsidR="00F53E75">
        <w:rPr>
          <w:noProof/>
          <w:color w:val="000000"/>
        </w:rPr>
        <w:fldChar w:fldCharType="end"/>
      </w:r>
      <w:r w:rsidR="00981C10">
        <w:rPr>
          <w:color w:val="000000"/>
        </w:rPr>
        <w:fldChar w:fldCharType="end"/>
      </w:r>
      <w:r>
        <w:rPr>
          <w:color w:val="000000"/>
        </w:rPr>
        <w:fldChar w:fldCharType="end"/>
      </w:r>
    </w:p>
    <w:p w14:paraId="6D14B59E" w14:textId="77777777" w:rsidR="00F819B0" w:rsidRPr="00AF42DD" w:rsidRDefault="00F819B0" w:rsidP="00F819B0">
      <w:pPr>
        <w:pStyle w:val="Caption"/>
        <w:jc w:val="both"/>
        <w:rPr>
          <w:color w:val="000000"/>
        </w:rPr>
      </w:pPr>
      <w:bookmarkStart w:id="74" w:name="_Ref78321919"/>
      <w:r>
        <w:t xml:space="preserve">Figure </w:t>
      </w:r>
      <w:r w:rsidR="00F53E75">
        <w:fldChar w:fldCharType="begin"/>
      </w:r>
      <w:r w:rsidR="00F53E75">
        <w:instrText xml:space="preserve"> SEQ Figure \* ARABIC </w:instrText>
      </w:r>
      <w:r w:rsidR="00F53E75">
        <w:fldChar w:fldCharType="separate"/>
      </w:r>
      <w:r w:rsidR="007168E7">
        <w:rPr>
          <w:noProof/>
        </w:rPr>
        <w:t>11</w:t>
      </w:r>
      <w:r w:rsidR="00F53E75">
        <w:rPr>
          <w:noProof/>
        </w:rPr>
        <w:fldChar w:fldCharType="end"/>
      </w:r>
      <w:bookmarkEnd w:id="74"/>
      <w:r>
        <w:t xml:space="preserve">. </w:t>
      </w:r>
      <w:r>
        <w:rPr>
          <w:noProof/>
        </w:rPr>
        <w:t>Average attitudes to the main policies (mean among the three policies recoded in [-2;2]).</w:t>
      </w:r>
    </w:p>
    <w:p w14:paraId="4E886695" w14:textId="77777777" w:rsidR="00ED09D0" w:rsidRDefault="00EF7374" w:rsidP="00ED09D0">
      <w:pPr>
        <w:pStyle w:val="Para1"/>
        <w:keepNext/>
      </w:pPr>
      <w:r>
        <w:rPr>
          <w:color w:val="000000"/>
        </w:rPr>
        <w:fldChar w:fldCharType="begin"/>
      </w:r>
      <w:r>
        <w:rPr>
          <w:color w:val="000000"/>
        </w:rPr>
        <w:instrText xml:space="preserve"> INCLUDEPICTURE  "https://github.com/bixiou/oecd_climate/raw/main/figures/country_comparison/policies_all_support_positive_countries.png" \d </w:instrText>
      </w:r>
      <w:r>
        <w:rPr>
          <w:color w:val="000000"/>
        </w:rPr>
        <w:fldChar w:fldCharType="separate"/>
      </w:r>
      <w:r w:rsidR="00981C10">
        <w:rPr>
          <w:color w:val="000000"/>
        </w:rPr>
        <w:fldChar w:fldCharType="begin"/>
      </w:r>
      <w:r w:rsidR="00981C10">
        <w:rPr>
          <w:color w:val="000000"/>
        </w:rPr>
        <w:instrText xml:space="preserve"> INCLUDEPICTURE  \d "https://github.com/bixiou/oecd_climate/raw/main/figures/country_comparison/policies_all_support_positive_countries.png" \* MERGEFORMATINET </w:instrText>
      </w:r>
      <w:r w:rsidR="00981C10">
        <w:rPr>
          <w:color w:val="000000"/>
        </w:rPr>
        <w:fldChar w:fldCharType="separate"/>
      </w:r>
      <w:r w:rsidR="00F53E75">
        <w:rPr>
          <w:noProof/>
          <w:color w:val="000000"/>
        </w:rPr>
        <w:fldChar w:fldCharType="begin"/>
      </w:r>
      <w:r w:rsidR="00F53E75">
        <w:rPr>
          <w:noProof/>
          <w:color w:val="000000"/>
        </w:rPr>
        <w:instrText xml:space="preserve"> </w:instrText>
      </w:r>
      <w:r w:rsidR="00F53E75">
        <w:rPr>
          <w:noProof/>
          <w:color w:val="000000"/>
        </w:rPr>
        <w:instrText>INCLUDEPICTURE  \d "https://github.com/bixiou/oecd_climate/raw/main/figures/country_comparison/policies_all_support_positive_countries.png" \* MERGEFORMATINET</w:instrText>
      </w:r>
      <w:r w:rsidR="00F53E75">
        <w:rPr>
          <w:noProof/>
          <w:color w:val="000000"/>
        </w:rPr>
        <w:instrText xml:space="preserve"> </w:instrText>
      </w:r>
      <w:r w:rsidR="00F53E75">
        <w:rPr>
          <w:noProof/>
          <w:color w:val="000000"/>
        </w:rPr>
        <w:fldChar w:fldCharType="separate"/>
      </w:r>
      <w:r w:rsidR="006506BB">
        <w:rPr>
          <w:noProof/>
          <w:color w:val="000000"/>
        </w:rPr>
        <w:pict w14:anchorId="0B944F2D">
          <v:shape id="_x0000_i1036" type="#_x0000_t75" alt="" style="width:339.6pt;height:272.6pt;mso-width-percent:0;mso-height-percent:0;mso-width-percent:0;mso-height-percent:0">
            <v:imagedata r:id="rId26"/>
          </v:shape>
        </w:pict>
      </w:r>
      <w:r w:rsidR="00F53E75">
        <w:rPr>
          <w:noProof/>
          <w:color w:val="000000"/>
        </w:rPr>
        <w:fldChar w:fldCharType="end"/>
      </w:r>
      <w:r w:rsidR="00981C10">
        <w:rPr>
          <w:color w:val="000000"/>
        </w:rPr>
        <w:fldChar w:fldCharType="end"/>
      </w:r>
      <w:r>
        <w:rPr>
          <w:color w:val="000000"/>
        </w:rPr>
        <w:fldChar w:fldCharType="end"/>
      </w:r>
    </w:p>
    <w:p w14:paraId="61D44974" w14:textId="77777777" w:rsidR="00ED09D0" w:rsidRDefault="00ED09D0" w:rsidP="00ED09D0">
      <w:pPr>
        <w:pStyle w:val="Caption"/>
        <w:jc w:val="both"/>
      </w:pPr>
      <w:bookmarkStart w:id="75" w:name="_Ref78317691"/>
      <w:r>
        <w:t xml:space="preserve">Figure </w:t>
      </w:r>
      <w:r w:rsidR="00F53E75">
        <w:fldChar w:fldCharType="begin"/>
      </w:r>
      <w:r w:rsidR="00F53E75">
        <w:instrText xml:space="preserve"> SEQ Figure \* ARABIC </w:instrText>
      </w:r>
      <w:r w:rsidR="00F53E75">
        <w:fldChar w:fldCharType="separate"/>
      </w:r>
      <w:r w:rsidR="007168E7">
        <w:rPr>
          <w:noProof/>
        </w:rPr>
        <w:t>12</w:t>
      </w:r>
      <w:r w:rsidR="00F53E75">
        <w:rPr>
          <w:noProof/>
        </w:rPr>
        <w:fldChar w:fldCharType="end"/>
      </w:r>
      <w:bookmarkEnd w:id="75"/>
      <w:r>
        <w:t xml:space="preserve">. </w:t>
      </w:r>
      <w:r w:rsidR="0061673D">
        <w:t>M</w:t>
      </w:r>
      <w:r>
        <w:t>ain policies</w:t>
      </w:r>
      <w:r w:rsidR="0061673D">
        <w:t>’ support</w:t>
      </w:r>
      <w:r>
        <w:t xml:space="preserve"> – </w:t>
      </w:r>
      <w:r w:rsidRPr="00F21BBC">
        <w:t>Do you support or oppose the following policy?</w:t>
      </w:r>
      <w:r>
        <w:t xml:space="preserve"> (</w:t>
      </w:r>
      <w:proofErr w:type="gramStart"/>
      <w:r>
        <w:t>%</w:t>
      </w:r>
      <w:proofErr w:type="gramEnd"/>
      <w:r>
        <w:t xml:space="preserve"> of support)</w:t>
      </w:r>
    </w:p>
    <w:p w14:paraId="2812D37D" w14:textId="77777777" w:rsidR="00C86A1F" w:rsidRPr="00AF42DD" w:rsidRDefault="00F87A15" w:rsidP="00F87A15">
      <w:pPr>
        <w:pStyle w:val="Para1"/>
        <w:rPr>
          <w:color w:val="000000"/>
        </w:rPr>
      </w:pPr>
      <w:r w:rsidRPr="00F87A15">
        <w:rPr>
          <w:color w:val="000000"/>
        </w:rPr>
        <w:t xml:space="preserve"> </w:t>
      </w:r>
    </w:p>
    <w:p w14:paraId="75482EE9" w14:textId="6917F605" w:rsidR="006D1C22" w:rsidRPr="00AF42DD" w:rsidRDefault="006D1C22" w:rsidP="006D1C22">
      <w:pPr>
        <w:pStyle w:val="Para1"/>
        <w:rPr>
          <w:color w:val="000000"/>
        </w:rPr>
      </w:pPr>
      <w:r>
        <w:rPr>
          <w:color w:val="000000"/>
        </w:rPr>
        <w:lastRenderedPageBreak/>
        <w:t xml:space="preserve">Other policies </w:t>
      </w:r>
      <w:del w:id="76" w:author="Bluebery PLANTEROSE" w:date="2021-07-29T09:23:00Z">
        <w:r w:rsidDel="003D39D3">
          <w:rPr>
            <w:color w:val="000000"/>
          </w:rPr>
          <w:delText xml:space="preserve">fare </w:delText>
        </w:r>
      </w:del>
      <w:del w:id="77" w:author="Bluebery PLANTEROSE" w:date="2021-07-29T09:26:00Z">
        <w:r w:rsidDel="003D39D3">
          <w:rPr>
            <w:color w:val="000000"/>
          </w:rPr>
          <w:delText>better</w:delText>
        </w:r>
      </w:del>
      <w:ins w:id="78" w:author="Bluebery PLANTEROSE" w:date="2021-07-29T09:26:00Z">
        <w:r w:rsidR="003D39D3">
          <w:rPr>
            <w:color w:val="000000"/>
          </w:rPr>
          <w:t>receive more support</w:t>
        </w:r>
      </w:ins>
      <w:r w:rsidR="002E3943">
        <w:rPr>
          <w:color w:val="000000"/>
        </w:rPr>
        <w:t xml:space="preserve"> (</w:t>
      </w:r>
      <w:r w:rsidR="002E3943">
        <w:rPr>
          <w:color w:val="000000"/>
        </w:rPr>
        <w:fldChar w:fldCharType="begin"/>
      </w:r>
      <w:r w:rsidR="002E3943">
        <w:rPr>
          <w:color w:val="000000"/>
        </w:rPr>
        <w:instrText xml:space="preserve"> REF _Ref78317678 \h </w:instrText>
      </w:r>
      <w:r w:rsidR="002E3943">
        <w:rPr>
          <w:color w:val="000000"/>
        </w:rPr>
      </w:r>
      <w:r w:rsidR="002E3943">
        <w:rPr>
          <w:color w:val="000000"/>
        </w:rPr>
        <w:fldChar w:fldCharType="separate"/>
      </w:r>
      <w:r w:rsidR="002E3943">
        <w:t xml:space="preserve">Figure </w:t>
      </w:r>
      <w:r w:rsidR="002E3943">
        <w:rPr>
          <w:noProof/>
        </w:rPr>
        <w:t>13</w:t>
      </w:r>
      <w:r w:rsidR="002E3943">
        <w:rPr>
          <w:color w:val="000000"/>
        </w:rPr>
        <w:fldChar w:fldCharType="end"/>
      </w:r>
      <w:r w:rsidR="002E3943">
        <w:rPr>
          <w:color w:val="000000"/>
        </w:rPr>
        <w:t>)</w:t>
      </w:r>
      <w:r>
        <w:rPr>
          <w:color w:val="000000"/>
        </w:rPr>
        <w:t>. Banning the most polluting cars from city centers is surprisingly popular given the relative majority against a ban on combustion-engine cars.</w:t>
      </w:r>
      <w:r w:rsidR="002E3943">
        <w:rPr>
          <w:color w:val="000000"/>
        </w:rPr>
        <w:t xml:space="preserve"> Mandatory insulation of buildings before 2040 combined with government subsidies covering half the costs also obtains a solid majority in all countries.</w:t>
      </w:r>
      <w:r>
        <w:rPr>
          <w:color w:val="000000"/>
        </w:rPr>
        <w:t xml:space="preserve"> However, </w:t>
      </w:r>
      <w:proofErr w:type="gramStart"/>
      <w:r>
        <w:rPr>
          <w:color w:val="000000"/>
        </w:rPr>
        <w:t>taxes are rarely supported by a majority</w:t>
      </w:r>
      <w:r w:rsidR="002E3943">
        <w:rPr>
          <w:color w:val="000000"/>
        </w:rPr>
        <w:t xml:space="preserve">, </w:t>
      </w:r>
      <w:r>
        <w:rPr>
          <w:color w:val="000000"/>
        </w:rPr>
        <w:t>except when combined with green investments (</w:t>
      </w:r>
      <w:r>
        <w:rPr>
          <w:color w:val="000000"/>
        </w:rPr>
        <w:fldChar w:fldCharType="begin"/>
      </w:r>
      <w:r>
        <w:rPr>
          <w:color w:val="000000"/>
        </w:rPr>
        <w:instrText xml:space="preserve"> REF _Ref78317670 \h </w:instrText>
      </w:r>
      <w:r>
        <w:rPr>
          <w:color w:val="000000"/>
        </w:rPr>
      </w:r>
      <w:r>
        <w:rPr>
          <w:color w:val="000000"/>
        </w:rPr>
        <w:fldChar w:fldCharType="separate"/>
      </w:r>
      <w:r>
        <w:t xml:space="preserve">Figure </w:t>
      </w:r>
      <w:r>
        <w:rPr>
          <w:noProof/>
        </w:rPr>
        <w:t>14</w:t>
      </w:r>
      <w:r>
        <w:rPr>
          <w:color w:val="000000"/>
        </w:rPr>
        <w:fldChar w:fldCharType="end"/>
      </w:r>
      <w:r>
        <w:rPr>
          <w:color w:val="000000"/>
        </w:rPr>
        <w:t>)</w:t>
      </w:r>
      <w:proofErr w:type="gramEnd"/>
      <w:r>
        <w:rPr>
          <w:color w:val="000000"/>
        </w:rPr>
        <w:t xml:space="preserve">. It is noteworthy that, contrary to other countries (which probably have lower taste for redistribution), a majority of French people would support a carbon tax if its revenues </w:t>
      </w:r>
      <w:proofErr w:type="gramStart"/>
      <w:r>
        <w:rPr>
          <w:color w:val="000000"/>
        </w:rPr>
        <w:t>are used</w:t>
      </w:r>
      <w:proofErr w:type="gramEnd"/>
      <w:r>
        <w:rPr>
          <w:color w:val="000000"/>
        </w:rPr>
        <w:t xml:space="preserve"> to compensate the poorest households or those most constrained to use fossil fuels.</w:t>
      </w:r>
    </w:p>
    <w:p w14:paraId="6D3C8BF0" w14:textId="512C1074" w:rsidR="006D1C22" w:rsidRDefault="006D1C22" w:rsidP="006D1C22">
      <w:pPr>
        <w:pStyle w:val="Para1"/>
        <w:rPr>
          <w:color w:val="000000"/>
        </w:rPr>
      </w:pPr>
      <w:r>
        <w:rPr>
          <w:color w:val="000000"/>
        </w:rPr>
        <w:fldChar w:fldCharType="begin"/>
      </w:r>
      <w:r>
        <w:rPr>
          <w:color w:val="000000"/>
        </w:rPr>
        <w:instrText xml:space="preserve"> REF _Ref78317656 \h </w:instrText>
      </w:r>
      <w:r>
        <w:rPr>
          <w:color w:val="000000"/>
        </w:rPr>
      </w:r>
      <w:r>
        <w:rPr>
          <w:color w:val="000000"/>
        </w:rPr>
        <w:fldChar w:fldCharType="separate"/>
      </w:r>
      <w:r>
        <w:t xml:space="preserve">Figure </w:t>
      </w:r>
      <w:r>
        <w:rPr>
          <w:noProof/>
        </w:rPr>
        <w:t>15</w:t>
      </w:r>
      <w:r>
        <w:rPr>
          <w:color w:val="000000"/>
        </w:rPr>
        <w:fldChar w:fldCharType="end"/>
      </w:r>
      <w:r>
        <w:rPr>
          <w:color w:val="000000"/>
        </w:rPr>
        <w:t xml:space="preserve"> focuses on beef consumption, a habit that will be challenging to change as it conveys a hardly substitutable pleasure. Most people correctly find that beef has a higher GHG footprint than chicken, pasta or rice. About one third of people are willing to limit a lot their consumption of beef, and the same share of people supports the policies that would be most efficient to reduce beef consumption. The only policy</w:t>
      </w:r>
      <w:ins w:id="79" w:author="Bluebery PLANTEROSE" w:date="2021-07-29T09:28:00Z">
        <w:r w:rsidR="003D39D3">
          <w:rPr>
            <w:color w:val="000000"/>
          </w:rPr>
          <w:t xml:space="preserve"> related to this topic</w:t>
        </w:r>
      </w:ins>
      <w:r>
        <w:rPr>
          <w:color w:val="000000"/>
        </w:rPr>
        <w:t xml:space="preserve"> obtaining a majority support in all countries is the one not directly related to beef: subsidies on healthy plant-based food. French people appear the </w:t>
      </w:r>
      <w:proofErr w:type="gramStart"/>
      <w:r>
        <w:rPr>
          <w:color w:val="000000"/>
        </w:rPr>
        <w:t>most keen</w:t>
      </w:r>
      <w:proofErr w:type="gramEnd"/>
      <w:r>
        <w:rPr>
          <w:color w:val="000000"/>
        </w:rPr>
        <w:t xml:space="preserve"> on addressing beef consumption as a majority of them also supports a ban on intensive cattle farming.</w:t>
      </w:r>
    </w:p>
    <w:p w14:paraId="46D17A96" w14:textId="7E6DAC37" w:rsidR="006D1C22" w:rsidRDefault="006D1C22" w:rsidP="006D1C22">
      <w:pPr>
        <w:pStyle w:val="Para1"/>
        <w:rPr>
          <w:color w:val="000000"/>
        </w:rPr>
      </w:pPr>
      <w:del w:id="80" w:author="Bluebery PLANTEROSE" w:date="2021-07-29T09:32:00Z">
        <w:r w:rsidDel="00B77BB1">
          <w:rPr>
            <w:color w:val="000000"/>
          </w:rPr>
          <w:delText xml:space="preserve">The international policy block starts by asking at what levels climate policies are needed. </w:delText>
        </w:r>
      </w:del>
      <w:ins w:id="81" w:author="Bluebery PLANTEROSE" w:date="2021-07-29T09:32:00Z">
        <w:del w:id="82" w:author="Fabre  Adrien" w:date="2021-07-29T12:19:00Z">
          <w:r w:rsidR="00B77BB1" w:rsidDel="008146F5">
            <w:rPr>
              <w:color w:val="000000"/>
            </w:rPr>
            <w:delText>Moreover</w:delText>
          </w:r>
        </w:del>
      </w:ins>
      <w:ins w:id="83" w:author="Fabre  Adrien" w:date="2021-07-29T12:19:00Z">
        <w:r w:rsidR="008146F5">
          <w:rPr>
            <w:color w:val="000000"/>
          </w:rPr>
          <w:t>Turning to the international policies block</w:t>
        </w:r>
      </w:ins>
      <w:ins w:id="84" w:author="Bluebery PLANTEROSE" w:date="2021-07-29T09:32:00Z">
        <w:r w:rsidR="00B77BB1">
          <w:rPr>
            <w:color w:val="000000"/>
          </w:rPr>
          <w:t>, a</w:t>
        </w:r>
      </w:ins>
      <w:del w:id="85" w:author="Bluebery PLANTEROSE" w:date="2021-07-29T09:29:00Z">
        <w:r w:rsidDel="003D39D3">
          <w:rPr>
            <w:color w:val="000000"/>
          </w:rPr>
          <w:delText>A</w:delText>
        </w:r>
      </w:del>
      <w:r>
        <w:rPr>
          <w:color w:val="000000"/>
        </w:rPr>
        <w:t xml:space="preserve">n overwhelming majority </w:t>
      </w:r>
      <w:del w:id="86" w:author="Bluebery PLANTEROSE" w:date="2021-07-29T09:31:00Z">
        <w:r w:rsidDel="00B77BB1">
          <w:rPr>
            <w:color w:val="000000"/>
          </w:rPr>
          <w:delText xml:space="preserve">chooses </w:delText>
        </w:r>
      </w:del>
      <w:ins w:id="87" w:author="Bluebery PLANTEROSE" w:date="2021-07-29T09:31:00Z">
        <w:r w:rsidR="00B77BB1">
          <w:rPr>
            <w:color w:val="000000"/>
          </w:rPr>
          <w:t xml:space="preserve">thinks climate policies should be implemented at </w:t>
        </w:r>
      </w:ins>
      <w:r>
        <w:rPr>
          <w:color w:val="000000"/>
        </w:rPr>
        <w:t xml:space="preserve">the global level; far less </w:t>
      </w:r>
      <w:del w:id="88" w:author="Bluebery PLANTEROSE" w:date="2021-07-29T09:32:00Z">
        <w:r w:rsidDel="00B77BB1">
          <w:rPr>
            <w:color w:val="000000"/>
          </w:rPr>
          <w:delText xml:space="preserve">choose </w:delText>
        </w:r>
      </w:del>
      <w:ins w:id="89" w:author="Bluebery PLANTEROSE" w:date="2021-07-29T09:32:00Z">
        <w:r w:rsidR="00B77BB1">
          <w:rPr>
            <w:color w:val="000000"/>
          </w:rPr>
          <w:t xml:space="preserve">consider </w:t>
        </w:r>
      </w:ins>
      <w:r>
        <w:rPr>
          <w:color w:val="000000"/>
        </w:rPr>
        <w:t xml:space="preserve">more local </w:t>
      </w:r>
      <w:del w:id="90" w:author="Bluebery PLANTEROSE" w:date="2021-07-29T09:32:00Z">
        <w:r w:rsidDel="00B77BB1">
          <w:rPr>
            <w:color w:val="000000"/>
          </w:rPr>
          <w:delText xml:space="preserve">ones </w:delText>
        </w:r>
      </w:del>
      <w:ins w:id="91" w:author="Bluebery PLANTEROSE" w:date="2021-07-29T09:32:00Z">
        <w:r w:rsidR="00B77BB1">
          <w:rPr>
            <w:color w:val="000000"/>
          </w:rPr>
          <w:t xml:space="preserve">levels of implementation. </w:t>
        </w:r>
      </w:ins>
      <w:r>
        <w:rPr>
          <w:color w:val="000000"/>
        </w:rPr>
        <w:t>(</w:t>
      </w:r>
      <w:r>
        <w:rPr>
          <w:color w:val="000000"/>
        </w:rPr>
        <w:fldChar w:fldCharType="begin"/>
      </w:r>
      <w:r>
        <w:rPr>
          <w:color w:val="000000"/>
        </w:rPr>
        <w:instrText xml:space="preserve"> REF _Ref78318539 \h </w:instrText>
      </w:r>
      <w:r>
        <w:rPr>
          <w:color w:val="000000"/>
        </w:rPr>
      </w:r>
      <w:r>
        <w:rPr>
          <w:color w:val="000000"/>
        </w:rPr>
        <w:fldChar w:fldCharType="separate"/>
      </w:r>
      <w:r>
        <w:t xml:space="preserve">Figure </w:t>
      </w:r>
      <w:r>
        <w:rPr>
          <w:noProof/>
        </w:rPr>
        <w:t>16</w:t>
      </w:r>
      <w:r>
        <w:rPr>
          <w:color w:val="000000"/>
        </w:rPr>
        <w:fldChar w:fldCharType="end"/>
      </w:r>
      <w:r>
        <w:rPr>
          <w:color w:val="000000"/>
        </w:rPr>
        <w:t xml:space="preserve">). </w:t>
      </w:r>
      <w:ins w:id="92" w:author="Bluebery PLANTEROSE" w:date="2021-07-29T09:32:00Z">
        <w:del w:id="93" w:author="Fabre  Adrien" w:date="2021-07-29T12:20:00Z">
          <w:r w:rsidR="00B77BB1" w:rsidDel="008146F5">
            <w:rPr>
              <w:color w:val="000000"/>
            </w:rPr>
            <w:delText xml:space="preserve">Regarding international policies, </w:delText>
          </w:r>
        </w:del>
      </w:ins>
      <w:ins w:id="94" w:author="Fabre  Adrien" w:date="2021-07-29T12:20:00Z">
        <w:r w:rsidR="008146F5">
          <w:rPr>
            <w:color w:val="000000"/>
          </w:rPr>
          <w:t>S</w:t>
        </w:r>
      </w:ins>
      <w:ins w:id="95" w:author="Bluebery PLANTEROSE" w:date="2021-07-29T09:32:00Z">
        <w:del w:id="96" w:author="Fabre  Adrien" w:date="2021-07-29T12:20:00Z">
          <w:r w:rsidR="00B77BB1" w:rsidDel="008146F5">
            <w:rPr>
              <w:color w:val="000000"/>
            </w:rPr>
            <w:delText>s</w:delText>
          </w:r>
        </w:del>
      </w:ins>
      <w:del w:id="97" w:author="Bluebery PLANTEROSE" w:date="2021-07-29T09:32:00Z">
        <w:r w:rsidDel="00B77BB1">
          <w:rPr>
            <w:color w:val="000000"/>
          </w:rPr>
          <w:delText>S</w:delText>
        </w:r>
      </w:del>
      <w:r>
        <w:rPr>
          <w:color w:val="000000"/>
        </w:rPr>
        <w:t xml:space="preserve">olid majorities support a global democratic assembly to draft climate treaties, or a global tax on millionaires to finance public services in low-income countries that comply with international standards regarding climate action. The most preferred fairness principle is by far the </w:t>
      </w:r>
      <w:r w:rsidRPr="000A40C4">
        <w:rPr>
          <w:i/>
          <w:color w:val="000000"/>
        </w:rPr>
        <w:t>polluter pay</w:t>
      </w:r>
      <w:r>
        <w:rPr>
          <w:color w:val="000000"/>
        </w:rPr>
        <w:t xml:space="preserve"> principle, although in all countries, a relative majority acknowledges that transfers from high-income countries to vulnerable ones </w:t>
      </w:r>
      <w:proofErr w:type="gramStart"/>
      <w:r>
        <w:rPr>
          <w:color w:val="000000"/>
        </w:rPr>
        <w:t>are needed</w:t>
      </w:r>
      <w:proofErr w:type="gramEnd"/>
      <w:r>
        <w:rPr>
          <w:color w:val="000000"/>
        </w:rPr>
        <w:t>.</w:t>
      </w:r>
    </w:p>
    <w:p w14:paraId="6D58A4D5" w14:textId="77777777" w:rsidR="006D1C22" w:rsidRDefault="00EF7374" w:rsidP="006D1C22">
      <w:pPr>
        <w:pStyle w:val="Para1"/>
        <w:keepNext/>
      </w:pPr>
      <w:r>
        <w:rPr>
          <w:color w:val="000000"/>
        </w:rPr>
        <w:lastRenderedPageBreak/>
        <w:fldChar w:fldCharType="begin"/>
      </w:r>
      <w:r>
        <w:rPr>
          <w:color w:val="000000"/>
        </w:rPr>
        <w:instrText xml:space="preserve"> INCLUDEPICTURE  "https://github.com/bixiou/oecd_climate/raw/main/figures/country_comparison/policy_all_positive_countries.png" \d </w:instrText>
      </w:r>
      <w:r>
        <w:rPr>
          <w:color w:val="000000"/>
        </w:rPr>
        <w:fldChar w:fldCharType="separate"/>
      </w:r>
      <w:r w:rsidR="00981C10">
        <w:rPr>
          <w:color w:val="000000"/>
        </w:rPr>
        <w:fldChar w:fldCharType="begin"/>
      </w:r>
      <w:r w:rsidR="00981C10">
        <w:rPr>
          <w:color w:val="000000"/>
        </w:rPr>
        <w:instrText xml:space="preserve"> INCLUDEPICTURE  \d "https://github.com/bixiou/oecd_climate/raw/main/figures/country_comparison/policy_all_positive_countries.png" \* MERGEFORMATINET </w:instrText>
      </w:r>
      <w:r w:rsidR="00981C10">
        <w:rPr>
          <w:color w:val="000000"/>
        </w:rPr>
        <w:fldChar w:fldCharType="separate"/>
      </w:r>
      <w:r w:rsidR="00F53E75">
        <w:rPr>
          <w:noProof/>
          <w:color w:val="000000"/>
        </w:rPr>
        <w:fldChar w:fldCharType="begin"/>
      </w:r>
      <w:r w:rsidR="00F53E75">
        <w:rPr>
          <w:noProof/>
          <w:color w:val="000000"/>
        </w:rPr>
        <w:instrText xml:space="preserve"> </w:instrText>
      </w:r>
      <w:r w:rsidR="00F53E75">
        <w:rPr>
          <w:noProof/>
          <w:color w:val="000000"/>
        </w:rPr>
        <w:instrText>INCLUDEPICTURE  \d "https://github.com/bixiou/oecd_climate/raw/</w:instrText>
      </w:r>
      <w:r w:rsidR="00F53E75">
        <w:rPr>
          <w:noProof/>
          <w:color w:val="000000"/>
        </w:rPr>
        <w:instrText>main/figures/country_comparison/policy_all_positive_countries.png" \* MERGEFORMATINET</w:instrText>
      </w:r>
      <w:r w:rsidR="00F53E75">
        <w:rPr>
          <w:noProof/>
          <w:color w:val="000000"/>
        </w:rPr>
        <w:instrText xml:space="preserve"> </w:instrText>
      </w:r>
      <w:r w:rsidR="00F53E75">
        <w:rPr>
          <w:noProof/>
          <w:color w:val="000000"/>
        </w:rPr>
        <w:fldChar w:fldCharType="separate"/>
      </w:r>
      <w:r w:rsidR="006506BB">
        <w:rPr>
          <w:noProof/>
          <w:color w:val="000000"/>
        </w:rPr>
        <w:pict w14:anchorId="5D9623FE">
          <v:shape id="_x0000_i1037" type="#_x0000_t75" alt="" style="width:4in;height:277.6pt;mso-width-percent:0;mso-height-percent:0;mso-width-percent:0;mso-height-percent:0">
            <v:imagedata r:id="rId27"/>
          </v:shape>
        </w:pict>
      </w:r>
      <w:r w:rsidR="00F53E75">
        <w:rPr>
          <w:noProof/>
          <w:color w:val="000000"/>
        </w:rPr>
        <w:fldChar w:fldCharType="end"/>
      </w:r>
      <w:r w:rsidR="00981C10">
        <w:rPr>
          <w:color w:val="000000"/>
        </w:rPr>
        <w:fldChar w:fldCharType="end"/>
      </w:r>
      <w:r>
        <w:rPr>
          <w:color w:val="000000"/>
        </w:rPr>
        <w:fldChar w:fldCharType="end"/>
      </w:r>
    </w:p>
    <w:p w14:paraId="7CB85F22" w14:textId="77777777" w:rsidR="006D1C22" w:rsidRDefault="006D1C22" w:rsidP="006D1C22">
      <w:pPr>
        <w:pStyle w:val="Caption"/>
        <w:jc w:val="both"/>
      </w:pPr>
      <w:bookmarkStart w:id="98" w:name="_Ref78317678"/>
      <w:r>
        <w:t xml:space="preserve">Figure </w:t>
      </w:r>
      <w:r w:rsidR="00F53E75">
        <w:fldChar w:fldCharType="begin"/>
      </w:r>
      <w:r w:rsidR="00F53E75">
        <w:instrText xml:space="preserve"> SEQ Figure \* ARABIC </w:instrText>
      </w:r>
      <w:r w:rsidR="00F53E75">
        <w:fldChar w:fldCharType="separate"/>
      </w:r>
      <w:r w:rsidR="007168E7">
        <w:rPr>
          <w:noProof/>
        </w:rPr>
        <w:t>13</w:t>
      </w:r>
      <w:r w:rsidR="00F53E75">
        <w:rPr>
          <w:noProof/>
        </w:rPr>
        <w:fldChar w:fldCharType="end"/>
      </w:r>
      <w:bookmarkEnd w:id="98"/>
      <w:r w:rsidRPr="005E0EBE">
        <w:t xml:space="preserve">. </w:t>
      </w:r>
      <w:r>
        <w:t xml:space="preserve">Other </w:t>
      </w:r>
      <w:r w:rsidRPr="005E0EBE">
        <w:t>policies</w:t>
      </w:r>
      <w:r>
        <w:t>’ support</w:t>
      </w:r>
      <w:r w:rsidRPr="005E0EBE">
        <w:t xml:space="preserve"> – Do you suppor</w:t>
      </w:r>
      <w:r>
        <w:t>t or oppose the following policies</w:t>
      </w:r>
      <w:r w:rsidRPr="005E0EBE">
        <w:t>? (</w:t>
      </w:r>
      <w:proofErr w:type="gramStart"/>
      <w:r w:rsidRPr="005E0EBE">
        <w:t>%</w:t>
      </w:r>
      <w:proofErr w:type="gramEnd"/>
      <w:r w:rsidRPr="005E0EBE">
        <w:t xml:space="preserve"> of support)</w:t>
      </w:r>
    </w:p>
    <w:p w14:paraId="4826A0F3" w14:textId="77777777" w:rsidR="006D1C22" w:rsidRPr="00AF42DD" w:rsidRDefault="006D1C22" w:rsidP="006D1C22">
      <w:pPr>
        <w:pStyle w:val="Para1"/>
        <w:rPr>
          <w:color w:val="000000"/>
        </w:rPr>
      </w:pPr>
    </w:p>
    <w:p w14:paraId="0CF95F06" w14:textId="77777777" w:rsidR="0061673D" w:rsidRDefault="00EF7374" w:rsidP="0061673D">
      <w:pPr>
        <w:pStyle w:val="Para1"/>
        <w:keepNext/>
      </w:pPr>
      <w:r>
        <w:rPr>
          <w:noProof/>
          <w:color w:val="000000"/>
        </w:rPr>
        <w:lastRenderedPageBreak/>
        <w:fldChar w:fldCharType="begin"/>
      </w:r>
      <w:r>
        <w:rPr>
          <w:noProof/>
          <w:color w:val="000000"/>
        </w:rPr>
        <w:instrText xml:space="preserve"> INCLUDEPICTURE  "https://github.com/bixiou/oecd_climate/raw/main/figures/country_comparison/tax_positive_countries.png" \d </w:instrText>
      </w:r>
      <w:r>
        <w:rPr>
          <w:noProof/>
          <w:color w:val="000000"/>
        </w:rPr>
        <w:fldChar w:fldCharType="separate"/>
      </w:r>
      <w:r w:rsidR="00981C10">
        <w:rPr>
          <w:noProof/>
          <w:color w:val="000000"/>
        </w:rPr>
        <w:fldChar w:fldCharType="begin"/>
      </w:r>
      <w:r w:rsidR="00981C10">
        <w:rPr>
          <w:noProof/>
          <w:color w:val="000000"/>
        </w:rPr>
        <w:instrText xml:space="preserve"> INCLUDEPICTURE  \d "https://github.com/bixiou/oecd_climate/raw/main/figures/country_comparison/tax_positive_countries.png" \* MERGEFORMATINET </w:instrText>
      </w:r>
      <w:r w:rsidR="00981C10">
        <w:rPr>
          <w:noProof/>
          <w:color w:val="000000"/>
        </w:rPr>
        <w:fldChar w:fldCharType="separate"/>
      </w:r>
      <w:r w:rsidR="00F53E75">
        <w:rPr>
          <w:noProof/>
          <w:color w:val="000000"/>
        </w:rPr>
        <w:fldChar w:fldCharType="begin"/>
      </w:r>
      <w:r w:rsidR="00F53E75">
        <w:rPr>
          <w:noProof/>
          <w:color w:val="000000"/>
        </w:rPr>
        <w:instrText xml:space="preserve"> </w:instrText>
      </w:r>
      <w:r w:rsidR="00F53E75">
        <w:rPr>
          <w:noProof/>
          <w:color w:val="000000"/>
        </w:rPr>
        <w:instrText>INCLUDEPICTURE  \d "https://github.com/bixiou/oecd_climate/raw/main/figures/country_comparison/tax_positive_countries.png" \* MERGEFORMATINET</w:instrText>
      </w:r>
      <w:r w:rsidR="00F53E75">
        <w:rPr>
          <w:noProof/>
          <w:color w:val="000000"/>
        </w:rPr>
        <w:instrText xml:space="preserve"> </w:instrText>
      </w:r>
      <w:r w:rsidR="00F53E75">
        <w:rPr>
          <w:noProof/>
          <w:color w:val="000000"/>
        </w:rPr>
        <w:fldChar w:fldCharType="separate"/>
      </w:r>
      <w:r w:rsidR="006506BB">
        <w:rPr>
          <w:noProof/>
          <w:color w:val="000000"/>
        </w:rPr>
        <w:pict w14:anchorId="7BC81E69">
          <v:shape id="_x0000_i1038" type="#_x0000_t75" alt="" style="width:251.8pt;height:277.6pt;mso-width-percent:0;mso-height-percent:0;mso-width-percent:0;mso-height-percent:0">
            <v:imagedata r:id="rId28"/>
          </v:shape>
        </w:pict>
      </w:r>
      <w:r w:rsidR="00F53E75">
        <w:rPr>
          <w:noProof/>
          <w:color w:val="000000"/>
        </w:rPr>
        <w:fldChar w:fldCharType="end"/>
      </w:r>
      <w:r w:rsidR="00981C10">
        <w:rPr>
          <w:noProof/>
          <w:color w:val="000000"/>
        </w:rPr>
        <w:fldChar w:fldCharType="end"/>
      </w:r>
      <w:r>
        <w:rPr>
          <w:noProof/>
          <w:color w:val="000000"/>
        </w:rPr>
        <w:fldChar w:fldCharType="end"/>
      </w:r>
    </w:p>
    <w:p w14:paraId="55BF2D5D" w14:textId="77777777" w:rsidR="006550FE" w:rsidRDefault="0061673D" w:rsidP="006550FE">
      <w:pPr>
        <w:pStyle w:val="Caption"/>
        <w:jc w:val="both"/>
      </w:pPr>
      <w:bookmarkStart w:id="99" w:name="_Ref78317670"/>
      <w:r>
        <w:t xml:space="preserve">Figure </w:t>
      </w:r>
      <w:r w:rsidR="00F53E75">
        <w:fldChar w:fldCharType="begin"/>
      </w:r>
      <w:r w:rsidR="00F53E75">
        <w:instrText xml:space="preserve"> SEQ Figure \* ARABIC </w:instrText>
      </w:r>
      <w:r w:rsidR="00F53E75">
        <w:fldChar w:fldCharType="separate"/>
      </w:r>
      <w:r w:rsidR="007168E7">
        <w:rPr>
          <w:noProof/>
        </w:rPr>
        <w:t>14</w:t>
      </w:r>
      <w:r w:rsidR="00F53E75">
        <w:rPr>
          <w:noProof/>
        </w:rPr>
        <w:fldChar w:fldCharType="end"/>
      </w:r>
      <w:bookmarkEnd w:id="99"/>
      <w:r>
        <w:t xml:space="preserve">. Support for carbon tax depending on revenue use – </w:t>
      </w:r>
      <w:r w:rsidRPr="00510C7C">
        <w:t xml:space="preserve">Governments can use the revenues from carbon taxes </w:t>
      </w:r>
      <w:r w:rsidR="006550FE" w:rsidRPr="00510C7C">
        <w:t>would raise g</w:t>
      </w:r>
      <w:r w:rsidR="006550FE">
        <w:t xml:space="preserve">asoline prices by 10 centimes per </w:t>
      </w:r>
      <w:proofErr w:type="spellStart"/>
      <w:r w:rsidR="006550FE">
        <w:t>liter</w:t>
      </w:r>
      <w:proofErr w:type="spellEnd"/>
      <w:r w:rsidR="006550FE" w:rsidRPr="00510C7C">
        <w:t>, if the government used</w:t>
      </w:r>
      <w:r w:rsidR="006550FE">
        <w:t xml:space="preserve"> this revenue to finance... (</w:t>
      </w:r>
      <w:proofErr w:type="gramStart"/>
      <w:r w:rsidR="006550FE" w:rsidRPr="0061673D">
        <w:t>%</w:t>
      </w:r>
      <w:proofErr w:type="gramEnd"/>
      <w:r w:rsidR="006550FE" w:rsidRPr="0061673D">
        <w:t xml:space="preserve"> </w:t>
      </w:r>
      <w:r w:rsidR="006550FE">
        <w:t>support</w:t>
      </w:r>
      <w:r w:rsidR="006550FE" w:rsidRPr="0061673D">
        <w:t>)</w:t>
      </w:r>
    </w:p>
    <w:p w14:paraId="223C2DDE" w14:textId="77777777" w:rsidR="006550FE" w:rsidRDefault="00EF7374" w:rsidP="006550FE">
      <w:pPr>
        <w:pStyle w:val="Para1"/>
        <w:keepNext/>
      </w:pPr>
      <w:r>
        <w:rPr>
          <w:noProof/>
        </w:rPr>
        <w:fldChar w:fldCharType="begin"/>
      </w:r>
      <w:r>
        <w:rPr>
          <w:noProof/>
        </w:rPr>
        <w:instrText xml:space="preserve"> INCLUDEPICTURE  "https://github.com/bixiou/oecd_climate/raw/main/figures/country_comparison/beef_positive_countries.png" \d </w:instrText>
      </w:r>
      <w:r>
        <w:rPr>
          <w:noProof/>
        </w:rPr>
        <w:fldChar w:fldCharType="separate"/>
      </w:r>
      <w:r w:rsidR="00981C10">
        <w:rPr>
          <w:noProof/>
        </w:rPr>
        <w:fldChar w:fldCharType="begin"/>
      </w:r>
      <w:r w:rsidR="00981C10">
        <w:rPr>
          <w:noProof/>
        </w:rPr>
        <w:instrText xml:space="preserve"> INCLUDEPICTURE  \d "https://github.com/bixiou/oecd_climate/raw/main/figures/country_comparison/beef_positive_countries.png" \* MERGEFORMATINET </w:instrText>
      </w:r>
      <w:r w:rsidR="00981C10">
        <w:rPr>
          <w:noProof/>
        </w:rPr>
        <w:fldChar w:fldCharType="separate"/>
      </w:r>
      <w:r w:rsidR="00F53E75">
        <w:rPr>
          <w:noProof/>
        </w:rPr>
        <w:fldChar w:fldCharType="begin"/>
      </w:r>
      <w:r w:rsidR="00F53E75">
        <w:rPr>
          <w:noProof/>
        </w:rPr>
        <w:instrText xml:space="preserve"> </w:instrText>
      </w:r>
      <w:r w:rsidR="00F53E75">
        <w:rPr>
          <w:noProof/>
        </w:rPr>
        <w:instrText>INCLUDEPICTURE  \d "https://github.com/bixiou/oecd_climate/raw/main/figures</w:instrText>
      </w:r>
      <w:r w:rsidR="00F53E75">
        <w:rPr>
          <w:noProof/>
        </w:rPr>
        <w:instrText>/country_comparison/beef_positive_countries.png" \* MERGEFORMATINET</w:instrText>
      </w:r>
      <w:r w:rsidR="00F53E75">
        <w:rPr>
          <w:noProof/>
        </w:rPr>
        <w:instrText xml:space="preserve"> </w:instrText>
      </w:r>
      <w:r w:rsidR="00F53E75">
        <w:rPr>
          <w:noProof/>
        </w:rPr>
        <w:fldChar w:fldCharType="separate"/>
      </w:r>
      <w:r w:rsidR="006506BB">
        <w:rPr>
          <w:noProof/>
        </w:rPr>
        <w:pict w14:anchorId="06E65709">
          <v:shape id="_x0000_i1039" type="#_x0000_t75" alt="" style="width:303.4pt;height:267.6pt;mso-width-percent:0;mso-height-percent:0;mso-width-percent:0;mso-height-percent:0">
            <v:imagedata r:id="rId29"/>
          </v:shape>
        </w:pict>
      </w:r>
      <w:r w:rsidR="00F53E75">
        <w:rPr>
          <w:noProof/>
        </w:rPr>
        <w:fldChar w:fldCharType="end"/>
      </w:r>
      <w:r w:rsidR="00981C10">
        <w:rPr>
          <w:noProof/>
        </w:rPr>
        <w:fldChar w:fldCharType="end"/>
      </w:r>
      <w:r>
        <w:rPr>
          <w:noProof/>
        </w:rPr>
        <w:fldChar w:fldCharType="end"/>
      </w:r>
    </w:p>
    <w:p w14:paraId="79B85265" w14:textId="77777777" w:rsidR="006550FE" w:rsidRDefault="006550FE" w:rsidP="006550FE">
      <w:pPr>
        <w:pStyle w:val="Caption"/>
        <w:jc w:val="both"/>
      </w:pPr>
      <w:bookmarkStart w:id="100" w:name="_Ref78317656"/>
      <w:r>
        <w:t xml:space="preserve">Figure </w:t>
      </w:r>
      <w:r w:rsidR="00F53E75">
        <w:fldChar w:fldCharType="begin"/>
      </w:r>
      <w:r w:rsidR="00F53E75">
        <w:instrText xml:space="preserve"> SEQ Figure \* ARABIC </w:instrText>
      </w:r>
      <w:r w:rsidR="00F53E75">
        <w:fldChar w:fldCharType="separate"/>
      </w:r>
      <w:r w:rsidR="007168E7">
        <w:rPr>
          <w:noProof/>
        </w:rPr>
        <w:t>15</w:t>
      </w:r>
      <w:r w:rsidR="00F53E75">
        <w:rPr>
          <w:noProof/>
        </w:rPr>
        <w:fldChar w:fldCharType="end"/>
      </w:r>
      <w:bookmarkEnd w:id="100"/>
      <w:r>
        <w:t>. Beef consumption habits, knowledge, and related policies' support. (</w:t>
      </w:r>
      <w:proofErr w:type="gramStart"/>
      <w:r>
        <w:t>in</w:t>
      </w:r>
      <w:proofErr w:type="gramEnd"/>
      <w:r>
        <w:t xml:space="preserve"> %)</w:t>
      </w:r>
      <w:r w:rsidR="0061673D" w:rsidRPr="00510C7C">
        <w:t xml:space="preserve">in different ways. Would you support or oppose introducing a carbon tax that </w:t>
      </w:r>
    </w:p>
    <w:p w14:paraId="2F3DE81A" w14:textId="77777777" w:rsidR="00224A93" w:rsidRDefault="00224A93" w:rsidP="00437129">
      <w:pPr>
        <w:pStyle w:val="Para1"/>
        <w:rPr>
          <w:color w:val="000000"/>
        </w:rPr>
      </w:pPr>
    </w:p>
    <w:p w14:paraId="74FDE736" w14:textId="77777777" w:rsidR="008509CD" w:rsidRDefault="00EF7374" w:rsidP="008509CD">
      <w:pPr>
        <w:pStyle w:val="Para1"/>
        <w:keepNext/>
      </w:pPr>
      <w:r>
        <w:fldChar w:fldCharType="begin"/>
      </w:r>
      <w:r>
        <w:instrText xml:space="preserve"> INCLUDEPICTURE  "https://github.com/bixiou/oecd_climate/raw/main/figures/country_comparison/burden_sharing_few_mean_countries.png" \d </w:instrText>
      </w:r>
      <w:r>
        <w:fldChar w:fldCharType="separate"/>
      </w:r>
      <w:r w:rsidR="00981C10">
        <w:fldChar w:fldCharType="begin"/>
      </w:r>
      <w:r w:rsidR="00981C10">
        <w:instrText xml:space="preserve"> INCLUDEPICTURE  \d "https://github.com/bixiou/oecd_climate/raw/main/figures/country_comparison/burden_sharing_few_mean_countries.png" \* MERGEFORMATINET </w:instrText>
      </w:r>
      <w:r w:rsidR="00981C10">
        <w:fldChar w:fldCharType="separate"/>
      </w:r>
      <w:r w:rsidR="00F53E75">
        <w:rPr>
          <w:noProof/>
        </w:rPr>
        <w:fldChar w:fldCharType="begin"/>
      </w:r>
      <w:r w:rsidR="00F53E75">
        <w:rPr>
          <w:noProof/>
        </w:rPr>
        <w:instrText xml:space="preserve"> </w:instrText>
      </w:r>
      <w:r w:rsidR="00F53E75">
        <w:rPr>
          <w:noProof/>
        </w:rPr>
        <w:instrText>INCLUDEPICTURE  \d "https://github.com/bixiou/oecd_climate/raw/main/figures/country_comparison/burden_sharing_few_mean_countries.png" \* MERGEF</w:instrText>
      </w:r>
      <w:r w:rsidR="00F53E75">
        <w:rPr>
          <w:noProof/>
        </w:rPr>
        <w:instrText>ORMATINET</w:instrText>
      </w:r>
      <w:r w:rsidR="00F53E75">
        <w:rPr>
          <w:noProof/>
        </w:rPr>
        <w:instrText xml:space="preserve"> </w:instrText>
      </w:r>
      <w:r w:rsidR="00F53E75">
        <w:rPr>
          <w:noProof/>
        </w:rPr>
        <w:fldChar w:fldCharType="separate"/>
      </w:r>
      <w:r w:rsidR="006506BB">
        <w:rPr>
          <w:noProof/>
        </w:rPr>
        <w:pict w14:anchorId="64AB9861">
          <v:shape id="_x0000_i1040" type="#_x0000_t75" alt="" style="width:437pt;height:272.6pt;mso-width-percent:0;mso-height-percent:0;mso-width-percent:0;mso-height-percent:0">
            <v:imagedata r:id="rId30"/>
          </v:shape>
        </w:pict>
      </w:r>
      <w:r w:rsidR="00F53E75">
        <w:rPr>
          <w:noProof/>
        </w:rPr>
        <w:fldChar w:fldCharType="end"/>
      </w:r>
      <w:r w:rsidR="00981C10">
        <w:fldChar w:fldCharType="end"/>
      </w:r>
      <w:r>
        <w:fldChar w:fldCharType="end"/>
      </w:r>
    </w:p>
    <w:p w14:paraId="4B9C048B" w14:textId="77777777" w:rsidR="008509CD" w:rsidRDefault="008509CD" w:rsidP="008509CD">
      <w:pPr>
        <w:pStyle w:val="Caption"/>
        <w:jc w:val="both"/>
      </w:pPr>
      <w:bookmarkStart w:id="101" w:name="_Ref78318539"/>
      <w:r>
        <w:t xml:space="preserve">Figure </w:t>
      </w:r>
      <w:r w:rsidR="00F53E75">
        <w:fldChar w:fldCharType="begin"/>
      </w:r>
      <w:r w:rsidR="00F53E75">
        <w:instrText xml:space="preserve"> SEQ Figure \* ARABIC </w:instrText>
      </w:r>
      <w:r w:rsidR="00F53E75">
        <w:fldChar w:fldCharType="separate"/>
      </w:r>
      <w:r w:rsidR="007168E7">
        <w:rPr>
          <w:noProof/>
        </w:rPr>
        <w:t>16</w:t>
      </w:r>
      <w:r w:rsidR="00F53E75">
        <w:rPr>
          <w:noProof/>
        </w:rPr>
        <w:fldChar w:fldCharType="end"/>
      </w:r>
      <w:bookmarkEnd w:id="101"/>
      <w:r>
        <w:t>. International climate policies. Average support recoded in [-2</w:t>
      </w:r>
      <w:proofErr w:type="gramStart"/>
      <w:r>
        <w:t>;2</w:t>
      </w:r>
      <w:proofErr w:type="gramEnd"/>
      <w:r>
        <w:t>] except item 1: in [0;1].</w:t>
      </w:r>
    </w:p>
    <w:p w14:paraId="3B672123" w14:textId="77777777" w:rsidR="00AF42DD" w:rsidRDefault="00AF42DD" w:rsidP="00AF42DD">
      <w:pPr>
        <w:pStyle w:val="Heading1"/>
        <w:numPr>
          <w:ilvl w:val="0"/>
          <w:numId w:val="36"/>
        </w:numPr>
      </w:pPr>
      <w:r>
        <w:t>Highlights</w:t>
      </w:r>
    </w:p>
    <w:p w14:paraId="7E6F10FB" w14:textId="211D40ED" w:rsidR="007168E7" w:rsidRPr="007168E7" w:rsidRDefault="007168E7" w:rsidP="007168E7">
      <w:pPr>
        <w:pStyle w:val="Para1"/>
      </w:pPr>
      <w:r>
        <w:fldChar w:fldCharType="begin"/>
      </w:r>
      <w:r>
        <w:instrText xml:space="preserve"> REF _Ref78325327 \h </w:instrText>
      </w:r>
      <w:r>
        <w:fldChar w:fldCharType="separate"/>
      </w:r>
      <w:r>
        <w:t xml:space="preserve">Figure </w:t>
      </w:r>
      <w:r>
        <w:rPr>
          <w:noProof/>
        </w:rPr>
        <w:t>17</w:t>
      </w:r>
      <w:r>
        <w:fldChar w:fldCharType="end"/>
      </w:r>
      <w:r>
        <w:t xml:space="preserve"> </w:t>
      </w:r>
      <w:del w:id="102" w:author="Bluebery PLANTEROSE" w:date="2021-07-29T09:35:00Z">
        <w:r w:rsidDel="00EA0154">
          <w:delText xml:space="preserve">selects </w:delText>
        </w:r>
      </w:del>
      <w:ins w:id="103" w:author="Bluebery PLANTEROSE" w:date="2021-07-29T09:35:00Z">
        <w:r w:rsidR="00EA0154">
          <w:t xml:space="preserve">offers </w:t>
        </w:r>
      </w:ins>
      <w:r>
        <w:t xml:space="preserve">the main insights </w:t>
      </w:r>
      <w:ins w:id="104" w:author="Bluebery PLANTEROSE" w:date="2021-07-29T09:36:00Z">
        <w:r w:rsidR="00EA0154">
          <w:t xml:space="preserve">gained </w:t>
        </w:r>
      </w:ins>
      <w:r>
        <w:t>from the descriptive statistics</w:t>
      </w:r>
      <w:r w:rsidR="000009DB">
        <w:t>, by showing average answers, recoded on a [-</w:t>
      </w:r>
      <w:proofErr w:type="gramStart"/>
      <w:r w:rsidR="000009DB">
        <w:t>2</w:t>
      </w:r>
      <w:proofErr w:type="gramEnd"/>
      <w:r w:rsidR="000009DB">
        <w:t xml:space="preserve">; +2] scale, to </w:t>
      </w:r>
      <w:r w:rsidR="00822F6B">
        <w:t xml:space="preserve">most relevant questions, in particular support for policies. </w:t>
      </w:r>
      <w:del w:id="105" w:author="Bluebery PLANTEROSE" w:date="2021-07-29T09:39:00Z">
        <w:r w:rsidR="00822F6B" w:rsidDel="00EA0154">
          <w:delText>We could summarize these insights in the following way</w:delText>
        </w:r>
      </w:del>
      <w:del w:id="106" w:author="Bluebery PLANTEROSE" w:date="2021-07-29T09:36:00Z">
        <w:r w:rsidR="00822F6B" w:rsidDel="00EA0154">
          <w:delText>.</w:delText>
        </w:r>
      </w:del>
      <w:ins w:id="107" w:author="Bluebery PLANTEROSE" w:date="2021-07-29T09:39:00Z">
        <w:r w:rsidR="00EA0154">
          <w:t>It appe</w:t>
        </w:r>
      </w:ins>
      <w:ins w:id="108" w:author="Bluebery PLANTEROSE" w:date="2021-07-29T09:40:00Z">
        <w:r w:rsidR="00EA0154">
          <w:t>ars, that</w:t>
        </w:r>
      </w:ins>
      <w:r w:rsidR="00822F6B">
        <w:t xml:space="preserve"> </w:t>
      </w:r>
      <w:ins w:id="109" w:author="Bluebery PLANTEROSE" w:date="2021-07-29T09:40:00Z">
        <w:r w:rsidR="00EA0154">
          <w:t>a</w:t>
        </w:r>
      </w:ins>
      <w:del w:id="110" w:author="Bluebery PLANTEROSE" w:date="2021-07-29T09:40:00Z">
        <w:r w:rsidR="005D528A" w:rsidDel="00EA0154">
          <w:delText>A</w:delText>
        </w:r>
      </w:del>
      <w:r w:rsidR="005D528A">
        <w:t xml:space="preserve">ttitudes are similar among the three countries covered so </w:t>
      </w:r>
      <w:proofErr w:type="gramStart"/>
      <w:r w:rsidR="005D528A">
        <w:t>far</w:t>
      </w:r>
      <w:ins w:id="111" w:author="Bluebery PLANTEROSE" w:date="2021-07-29T09:40:00Z">
        <w:r w:rsidR="00EA0154">
          <w:t xml:space="preserve"> </w:t>
        </w:r>
      </w:ins>
      <w:ins w:id="112" w:author="Bluebery PLANTEROSE" w:date="2021-07-29T09:41:00Z">
        <w:r w:rsidR="00EA0154">
          <w:t>,</w:t>
        </w:r>
      </w:ins>
      <w:proofErr w:type="gramEnd"/>
      <w:del w:id="113" w:author="Bluebery PLANTEROSE" w:date="2021-07-29T09:36:00Z">
        <w:r w:rsidR="005D528A" w:rsidDel="00EA0154">
          <w:delText>:</w:delText>
        </w:r>
      </w:del>
      <w:r w:rsidR="005D528A">
        <w:t xml:space="preserve"> Denmark, France, and the United States. </w:t>
      </w:r>
      <w:ins w:id="114" w:author="Bluebery PLANTEROSE" w:date="2021-07-29T09:40:00Z">
        <w:r w:rsidR="00EA0154">
          <w:t>Moreover, a</w:t>
        </w:r>
      </w:ins>
      <w:del w:id="115" w:author="Bluebery PLANTEROSE" w:date="2021-07-29T09:40:00Z">
        <w:r w:rsidR="00822F6B" w:rsidDel="00EA0154">
          <w:delText>A</w:delText>
        </w:r>
      </w:del>
      <w:r w:rsidR="00822F6B">
        <w:t>bout half of the population lacks knowledge of climate science critical to understand the extent of efforts required by decarboni</w:t>
      </w:r>
      <w:ins w:id="116" w:author="Bluebery PLANTEROSE" w:date="2021-07-29T09:37:00Z">
        <w:r w:rsidR="00EA0154">
          <w:t>z</w:t>
        </w:r>
      </w:ins>
      <w:del w:id="117" w:author="Bluebery PLANTEROSE" w:date="2021-07-29T09:37:00Z">
        <w:r w:rsidR="00822F6B" w:rsidDel="00EA0154">
          <w:delText>s</w:delText>
        </w:r>
      </w:del>
      <w:r w:rsidR="00822F6B">
        <w:t xml:space="preserve">ation. Despite a lack of knowledge, most people are concerned with climate change, support a national policy to fight it, and support policies at the global level even more. </w:t>
      </w:r>
      <w:ins w:id="118" w:author="Bluebery PLANTEROSE" w:date="2021-07-29T09:42:00Z">
        <w:r w:rsidR="00F643DA">
          <w:t xml:space="preserve">When it comes to national policies, </w:t>
        </w:r>
      </w:ins>
      <w:del w:id="119" w:author="Bluebery PLANTEROSE" w:date="2021-07-29T09:42:00Z">
        <w:r w:rsidR="005F71EA" w:rsidDel="00F643DA">
          <w:delText>Some policies obtain a large support</w:delText>
        </w:r>
      </w:del>
      <w:del w:id="120" w:author="Bluebery PLANTEROSE" w:date="2021-07-29T09:41:00Z">
        <w:r w:rsidR="005F71EA" w:rsidDel="00EA0154">
          <w:delText>:</w:delText>
        </w:r>
      </w:del>
      <w:del w:id="121" w:author="Bluebery PLANTEROSE" w:date="2021-07-29T09:42:00Z">
        <w:r w:rsidR="005F71EA" w:rsidDel="00F643DA">
          <w:delText xml:space="preserve"> </w:delText>
        </w:r>
      </w:del>
      <w:r w:rsidR="005F71EA">
        <w:t>mandatory insulation of buildings</w:t>
      </w:r>
      <w:ins w:id="122" w:author="Bluebery PLANTEROSE" w:date="2021-07-29T09:41:00Z">
        <w:r w:rsidR="00F643DA">
          <w:t xml:space="preserve"> and</w:t>
        </w:r>
      </w:ins>
      <w:del w:id="123" w:author="Bluebery PLANTEROSE" w:date="2021-07-29T09:41:00Z">
        <w:r w:rsidR="005F71EA" w:rsidDel="00F643DA">
          <w:delText>,</w:delText>
        </w:r>
      </w:del>
      <w:r w:rsidR="005F71EA">
        <w:t xml:space="preserve"> a green infrastructure program</w:t>
      </w:r>
      <w:ins w:id="124" w:author="Bluebery PLANTEROSE" w:date="2021-07-29T09:42:00Z">
        <w:r w:rsidR="00F643DA">
          <w:t xml:space="preserve"> obtain a large support</w:t>
        </w:r>
      </w:ins>
      <w:r w:rsidR="005F71EA">
        <w:t xml:space="preserve">. </w:t>
      </w:r>
      <w:del w:id="125" w:author="Bluebery PLANTEROSE" w:date="2021-07-29T09:42:00Z">
        <w:r w:rsidR="005D528A" w:rsidDel="00F643DA">
          <w:delText>However</w:delText>
        </w:r>
      </w:del>
      <w:ins w:id="126" w:author="Bluebery PLANTEROSE" w:date="2021-07-29T09:42:00Z">
        <w:r w:rsidR="00F643DA">
          <w:t>Yet</w:t>
        </w:r>
      </w:ins>
      <w:r w:rsidR="005D528A">
        <w:t>,</w:t>
      </w:r>
      <w:r w:rsidR="005F71EA">
        <w:t xml:space="preserve"> </w:t>
      </w:r>
      <w:r w:rsidR="005D528A">
        <w:t>support is mixed for</w:t>
      </w:r>
      <w:del w:id="127" w:author="Bluebery PLANTEROSE" w:date="2021-07-29T09:43:00Z">
        <w:r w:rsidR="005D528A" w:rsidDel="00F643DA">
          <w:delText xml:space="preserve"> </w:delText>
        </w:r>
      </w:del>
      <w:ins w:id="128" w:author="Bluebery PLANTEROSE" w:date="2021-07-29T09:43:00Z">
        <w:r w:rsidR="00F643DA">
          <w:t xml:space="preserve">a carbon cash with cash transfers, and a ban on combustion-engine </w:t>
        </w:r>
        <w:proofErr w:type="gramStart"/>
        <w:r w:rsidR="00F643DA">
          <w:t>cars</w:t>
        </w:r>
        <w:r w:rsidR="00F643DA" w:rsidDel="00F643DA">
          <w:t xml:space="preserve"> </w:t>
        </w:r>
      </w:ins>
      <w:proofErr w:type="gramEnd"/>
      <w:del w:id="129" w:author="Bluebery PLANTEROSE" w:date="2021-07-29T09:43:00Z">
        <w:r w:rsidR="005F71EA" w:rsidDel="00F643DA">
          <w:delText>other</w:delText>
        </w:r>
      </w:del>
      <w:del w:id="130" w:author="Bluebery PLANTEROSE" w:date="2021-07-29T09:42:00Z">
        <w:r w:rsidR="005F71EA" w:rsidDel="00F643DA">
          <w:delText>s</w:delText>
        </w:r>
      </w:del>
      <w:r w:rsidR="005D528A">
        <w:t>, that</w:t>
      </w:r>
      <w:r w:rsidR="005F71EA">
        <w:t xml:space="preserve"> fail to </w:t>
      </w:r>
      <w:r w:rsidR="005D528A">
        <w:t>obtain a majority</w:t>
      </w:r>
      <w:del w:id="131" w:author="Bluebery PLANTEROSE" w:date="2021-07-29T09:43:00Z">
        <w:r w:rsidR="005D528A" w:rsidDel="00F643DA">
          <w:delText>: a carbon cash with cash transfers, a ban on combustion-engine cars</w:delText>
        </w:r>
      </w:del>
      <w:r w:rsidR="005D528A">
        <w:t>. The lack of support is highly correlated with a perceived lack of fairness</w:t>
      </w:r>
      <w:ins w:id="132" w:author="Bluebery PLANTEROSE" w:date="2021-07-29T09:44:00Z">
        <w:r w:rsidR="00F643DA">
          <w:t>, indeed</w:t>
        </w:r>
      </w:ins>
      <w:del w:id="133" w:author="Bluebery PLANTEROSE" w:date="2021-07-29T09:43:00Z">
        <w:r w:rsidR="005D528A" w:rsidDel="00F643DA">
          <w:delText>:</w:delText>
        </w:r>
      </w:del>
      <w:r w:rsidR="005D528A">
        <w:t xml:space="preserve"> policies </w:t>
      </w:r>
      <w:proofErr w:type="gramStart"/>
      <w:r w:rsidR="005D528A">
        <w:t>are often seen</w:t>
      </w:r>
      <w:proofErr w:type="gramEnd"/>
      <w:r w:rsidR="005D528A">
        <w:t xml:space="preserve"> as regressive and detrimental to one’s budget. </w:t>
      </w:r>
      <w:ins w:id="134" w:author="Bluebery PLANTEROSE" w:date="2021-07-29T09:44:00Z">
        <w:r w:rsidR="00F643DA">
          <w:t>Therefore, t</w:t>
        </w:r>
      </w:ins>
      <w:del w:id="135" w:author="Bluebery PLANTEROSE" w:date="2021-07-29T09:44:00Z">
        <w:r w:rsidR="005D528A" w:rsidDel="00F643DA">
          <w:delText>T</w:delText>
        </w:r>
      </w:del>
      <w:r w:rsidR="005D528A">
        <w:t xml:space="preserve">he support </w:t>
      </w:r>
      <w:del w:id="136" w:author="Bluebery PLANTEROSE" w:date="2021-07-29T09:44:00Z">
        <w:r w:rsidR="00DF14E8" w:rsidDel="00F643DA">
          <w:delText xml:space="preserve">thus </w:delText>
        </w:r>
      </w:del>
      <w:r w:rsidR="005D528A">
        <w:t>rises w</w:t>
      </w:r>
      <w:r w:rsidR="00DF14E8">
        <w:t>hen a policy</w:t>
      </w:r>
      <w:r w:rsidR="005D528A">
        <w:t xml:space="preserve"> </w:t>
      </w:r>
      <w:proofErr w:type="gramStart"/>
      <w:r w:rsidR="00DF14E8">
        <w:t>is</w:t>
      </w:r>
      <w:r w:rsidR="005D528A">
        <w:t xml:space="preserve"> complemented</w:t>
      </w:r>
      <w:proofErr w:type="gramEnd"/>
      <w:r w:rsidR="005D528A">
        <w:t xml:space="preserve"> by the procurement of alternative to fossil fuels through green investments, or by taxes on the wealthiest.</w:t>
      </w:r>
      <w:r w:rsidR="00822C72">
        <w:t xml:space="preserve"> Fairness also plays a major role at the global level, where the polluter pay principle </w:t>
      </w:r>
      <w:r w:rsidR="00A622FB">
        <w:t>together with</w:t>
      </w:r>
      <w:r w:rsidR="00822C72">
        <w:t xml:space="preserve"> redistributive transfers </w:t>
      </w:r>
      <w:proofErr w:type="gramStart"/>
      <w:r w:rsidR="00822C72">
        <w:t>are largely supported</w:t>
      </w:r>
      <w:proofErr w:type="gramEnd"/>
      <w:r w:rsidR="00822C72">
        <w:t>.</w:t>
      </w:r>
      <w:r w:rsidR="00C33BA8">
        <w:t xml:space="preserve"> Finally, our treatments show that providing neutral information can improve support for climate policies, be it on the local impacts of climate change or on the policies themselves. </w:t>
      </w:r>
      <w:r w:rsidR="00523C59">
        <w:t xml:space="preserve">The information on the carbon tax with cash transfers is particularly effective in making people understand that poorer households would actually win from </w:t>
      </w:r>
      <w:r w:rsidR="00523C59">
        <w:lastRenderedPageBreak/>
        <w:t>such policy</w:t>
      </w:r>
      <w:del w:id="137" w:author="Fabre  Adrien" w:date="2021-07-29T12:21:00Z">
        <w:r w:rsidR="00523C59" w:rsidDel="00E45B3B">
          <w:delText xml:space="preserve"> </w:delText>
        </w:r>
        <w:commentRangeStart w:id="138"/>
        <w:r w:rsidR="00523C59" w:rsidDel="00E45B3B">
          <w:delText>(+8 to +18 p.p</w:delText>
        </w:r>
        <w:commentRangeEnd w:id="138"/>
        <w:r w:rsidR="00F12DFF" w:rsidDel="00E45B3B">
          <w:rPr>
            <w:rStyle w:val="CommentReference"/>
            <w:rFonts w:eastAsiaTheme="minorHAnsi"/>
          </w:rPr>
          <w:commentReference w:id="138"/>
        </w:r>
        <w:r w:rsidR="00523C59" w:rsidDel="00E45B3B">
          <w:delText>. depending on the country)</w:delText>
        </w:r>
      </w:del>
      <w:r w:rsidR="00523C59">
        <w:t xml:space="preserve">, and </w:t>
      </w:r>
      <w:r w:rsidR="00B71FC5">
        <w:t xml:space="preserve">its mechanism on the support seems to </w:t>
      </w:r>
      <w:proofErr w:type="gramStart"/>
      <w:r w:rsidR="00B71FC5">
        <w:t>be mediated</w:t>
      </w:r>
      <w:proofErr w:type="gramEnd"/>
      <w:r w:rsidR="00B71FC5">
        <w:t xml:space="preserve"> through the belief in the policy’s fairness.</w:t>
      </w:r>
    </w:p>
    <w:p w14:paraId="05EB6227" w14:textId="77777777" w:rsidR="007168E7" w:rsidRDefault="00EF7374" w:rsidP="007168E7">
      <w:pPr>
        <w:pStyle w:val="Para1"/>
        <w:keepNext/>
      </w:pPr>
      <w:r>
        <w:fldChar w:fldCharType="begin"/>
      </w:r>
      <w:r>
        <w:instrText xml:space="preserve"> INCLUDEPICTURE  "https://github.com/bixiou/oecd_climate/raw/main/figures/country_comparison/opinion_mean_countries.png" \d </w:instrText>
      </w:r>
      <w:r>
        <w:fldChar w:fldCharType="separate"/>
      </w:r>
      <w:r w:rsidR="00981C10">
        <w:fldChar w:fldCharType="begin"/>
      </w:r>
      <w:r w:rsidR="00981C10">
        <w:instrText xml:space="preserve"> INCLUDEPICTURE  \d "https://github.com/bixiou/oecd_climate/raw/main/figures/country_comparison/opinion_mean_countries.png" \* MERGEFORMATINET </w:instrText>
      </w:r>
      <w:r w:rsidR="00981C10">
        <w:fldChar w:fldCharType="separate"/>
      </w:r>
      <w:r w:rsidR="00F53E75">
        <w:rPr>
          <w:noProof/>
        </w:rPr>
        <w:fldChar w:fldCharType="begin"/>
      </w:r>
      <w:r w:rsidR="00F53E75">
        <w:rPr>
          <w:noProof/>
        </w:rPr>
        <w:instrText xml:space="preserve"> </w:instrText>
      </w:r>
      <w:r w:rsidR="00F53E75">
        <w:rPr>
          <w:noProof/>
        </w:rPr>
        <w:instrText>INCLUDEPICTURE  \d "https://github.com/bixiou/oecd_climate/raw/main/figures/country_comparison/opinion_mean_coun</w:instrText>
      </w:r>
      <w:r w:rsidR="00F53E75">
        <w:rPr>
          <w:noProof/>
        </w:rPr>
        <w:instrText>tries.png" \* MERGEFORMATINET</w:instrText>
      </w:r>
      <w:r w:rsidR="00F53E75">
        <w:rPr>
          <w:noProof/>
        </w:rPr>
        <w:instrText xml:space="preserve"> </w:instrText>
      </w:r>
      <w:r w:rsidR="00F53E75">
        <w:rPr>
          <w:noProof/>
        </w:rPr>
        <w:fldChar w:fldCharType="separate"/>
      </w:r>
      <w:r w:rsidR="006506BB">
        <w:rPr>
          <w:noProof/>
        </w:rPr>
        <w:pict w14:anchorId="299B1DED">
          <v:shape id="_x0000_i1041" type="#_x0000_t75" alt="" style="width:272.6pt;height:277.6pt;mso-width-percent:0;mso-height-percent:0;mso-width-percent:0;mso-height-percent:0">
            <v:imagedata r:id="rId31"/>
          </v:shape>
        </w:pict>
      </w:r>
      <w:r w:rsidR="00F53E75">
        <w:rPr>
          <w:noProof/>
        </w:rPr>
        <w:fldChar w:fldCharType="end"/>
      </w:r>
      <w:r w:rsidR="00981C10">
        <w:fldChar w:fldCharType="end"/>
      </w:r>
      <w:r>
        <w:fldChar w:fldCharType="end"/>
      </w:r>
    </w:p>
    <w:p w14:paraId="3221141D" w14:textId="77777777" w:rsidR="00AF42DD" w:rsidRDefault="007168E7" w:rsidP="007168E7">
      <w:pPr>
        <w:pStyle w:val="Caption"/>
        <w:jc w:val="both"/>
      </w:pPr>
      <w:bookmarkStart w:id="139" w:name="_Ref78325327"/>
      <w:r>
        <w:t xml:space="preserve">Figure </w:t>
      </w:r>
      <w:r w:rsidR="00F53E75">
        <w:fldChar w:fldCharType="begin"/>
      </w:r>
      <w:r w:rsidR="00F53E75">
        <w:instrText xml:space="preserve"> SEQ Figure \* ARABIC </w:instrText>
      </w:r>
      <w:r w:rsidR="00F53E75">
        <w:fldChar w:fldCharType="separate"/>
      </w:r>
      <w:r>
        <w:rPr>
          <w:noProof/>
        </w:rPr>
        <w:t>17</w:t>
      </w:r>
      <w:r w:rsidR="00F53E75">
        <w:rPr>
          <w:noProof/>
        </w:rPr>
        <w:fldChar w:fldCharType="end"/>
      </w:r>
      <w:bookmarkEnd w:id="139"/>
      <w:r>
        <w:t>. Summary of attitudes</w:t>
      </w:r>
      <w:r>
        <w:rPr>
          <w:noProof/>
        </w:rPr>
        <w:t xml:space="preserve"> on CC and climate policies (</w:t>
      </w:r>
      <w:commentRangeStart w:id="140"/>
      <w:commentRangeStart w:id="141"/>
      <w:r>
        <w:rPr>
          <w:noProof/>
        </w:rPr>
        <w:t>mean of answers recoded in [-2;2]</w:t>
      </w:r>
      <w:commentRangeEnd w:id="140"/>
      <w:r w:rsidR="00DA7896">
        <w:rPr>
          <w:rStyle w:val="CommentReference"/>
          <w:rFonts w:ascii="Times New Roman" w:hAnsi="Times New Roman"/>
          <w:b w:val="0"/>
          <w:iCs w:val="0"/>
          <w:color w:val="auto"/>
          <w:lang w:val="en-US"/>
        </w:rPr>
        <w:commentReference w:id="140"/>
      </w:r>
      <w:commentRangeEnd w:id="141"/>
      <w:r w:rsidR="00E45B3B">
        <w:rPr>
          <w:rStyle w:val="CommentReference"/>
          <w:rFonts w:ascii="Times New Roman" w:hAnsi="Times New Roman"/>
          <w:b w:val="0"/>
          <w:iCs w:val="0"/>
          <w:color w:val="auto"/>
          <w:lang w:val="en-US"/>
        </w:rPr>
        <w:commentReference w:id="141"/>
      </w:r>
      <w:r>
        <w:rPr>
          <w:noProof/>
        </w:rPr>
        <w:t>).</w:t>
      </w:r>
    </w:p>
    <w:p w14:paraId="3A0D5AE0" w14:textId="77777777" w:rsidR="002F5162" w:rsidRDefault="002F5162" w:rsidP="00AF42DD">
      <w:pPr>
        <w:pStyle w:val="Para1"/>
      </w:pPr>
      <w:r>
        <w:t xml:space="preserve">[Just for the draft, to remove] </w:t>
      </w:r>
      <w:r w:rsidR="00F63EB3">
        <w:t>L</w:t>
      </w:r>
      <w:r>
        <w:t>ist of figures</w:t>
      </w:r>
      <w:r w:rsidR="00F63EB3">
        <w:t>:</w:t>
      </w:r>
    </w:p>
    <w:p w14:paraId="2D642203" w14:textId="77777777" w:rsidR="00FF13B5" w:rsidRPr="00AF42DD" w:rsidRDefault="00FF13B5" w:rsidP="00FF13B5">
      <w:pPr>
        <w:pStyle w:val="Para1"/>
        <w:numPr>
          <w:ilvl w:val="0"/>
          <w:numId w:val="47"/>
        </w:numPr>
        <w:rPr>
          <w:color w:val="000000"/>
        </w:rPr>
      </w:pPr>
      <w:bookmarkStart w:id="143" w:name="_Ref78296470"/>
      <w:proofErr w:type="spellStart"/>
      <w:r w:rsidRPr="00AF42DD">
        <w:rPr>
          <w:color w:val="000000"/>
        </w:rPr>
        <w:t>behavior_countries</w:t>
      </w:r>
      <w:bookmarkEnd w:id="143"/>
      <w:proofErr w:type="spellEnd"/>
    </w:p>
    <w:p w14:paraId="7579905F" w14:textId="77777777" w:rsidR="00FF13B5" w:rsidRPr="008C0B0E" w:rsidRDefault="00FF13B5" w:rsidP="00FF13B5">
      <w:pPr>
        <w:pStyle w:val="Para1"/>
        <w:numPr>
          <w:ilvl w:val="0"/>
          <w:numId w:val="47"/>
        </w:numPr>
        <w:rPr>
          <w:color w:val="000000"/>
        </w:rPr>
      </w:pPr>
      <w:bookmarkStart w:id="144" w:name="_Ref78297071"/>
      <w:proofErr w:type="spellStart"/>
      <w:r w:rsidRPr="00AF42DD">
        <w:rPr>
          <w:color w:val="000000"/>
        </w:rPr>
        <w:t>CC_field_mentions_positive_countries</w:t>
      </w:r>
      <w:bookmarkEnd w:id="144"/>
      <w:proofErr w:type="spellEnd"/>
    </w:p>
    <w:p w14:paraId="53A4910F" w14:textId="77777777" w:rsidR="00FF13B5" w:rsidRPr="00AF42DD" w:rsidRDefault="00FF13B5" w:rsidP="00FF13B5">
      <w:pPr>
        <w:pStyle w:val="Para1"/>
        <w:numPr>
          <w:ilvl w:val="0"/>
          <w:numId w:val="47"/>
        </w:numPr>
        <w:rPr>
          <w:color w:val="000000"/>
        </w:rPr>
      </w:pPr>
      <w:proofErr w:type="spellStart"/>
      <w:r w:rsidRPr="00AF42DD">
        <w:rPr>
          <w:color w:val="000000"/>
        </w:rPr>
        <w:t>CC_anthropogenic</w:t>
      </w:r>
      <w:proofErr w:type="spellEnd"/>
    </w:p>
    <w:p w14:paraId="6B5DD2B9" w14:textId="77777777" w:rsidR="00FF13B5" w:rsidRPr="00AF42DD" w:rsidRDefault="00FF13B5" w:rsidP="00FF13B5">
      <w:pPr>
        <w:pStyle w:val="Para1"/>
        <w:numPr>
          <w:ilvl w:val="0"/>
          <w:numId w:val="47"/>
        </w:numPr>
        <w:rPr>
          <w:color w:val="000000"/>
        </w:rPr>
      </w:pPr>
      <w:bookmarkStart w:id="145" w:name="_Ref78298210"/>
      <w:proofErr w:type="spellStart"/>
      <w:r w:rsidRPr="00AF42DD">
        <w:rPr>
          <w:color w:val="000000"/>
        </w:rPr>
        <w:t>CC_problem</w:t>
      </w:r>
      <w:bookmarkEnd w:id="145"/>
      <w:proofErr w:type="spellEnd"/>
    </w:p>
    <w:p w14:paraId="096A0117" w14:textId="77777777" w:rsidR="00FF13B5" w:rsidRPr="00AF42DD" w:rsidRDefault="00FF13B5" w:rsidP="00FF13B5">
      <w:pPr>
        <w:pStyle w:val="Para1"/>
        <w:numPr>
          <w:ilvl w:val="0"/>
          <w:numId w:val="47"/>
        </w:numPr>
        <w:rPr>
          <w:color w:val="000000"/>
        </w:rPr>
      </w:pPr>
      <w:bookmarkStart w:id="146" w:name="_Ref78299797"/>
      <w:proofErr w:type="spellStart"/>
      <w:r w:rsidRPr="00AF42DD">
        <w:rPr>
          <w:color w:val="000000"/>
        </w:rPr>
        <w:t>CC_impacts_positive_countries</w:t>
      </w:r>
      <w:bookmarkEnd w:id="146"/>
      <w:proofErr w:type="spellEnd"/>
    </w:p>
    <w:p w14:paraId="42B888D3" w14:textId="77777777" w:rsidR="00FF13B5" w:rsidRPr="00AF42DD" w:rsidRDefault="00FF13B5" w:rsidP="00FF13B5">
      <w:pPr>
        <w:pStyle w:val="Para1"/>
        <w:numPr>
          <w:ilvl w:val="0"/>
          <w:numId w:val="47"/>
        </w:numPr>
        <w:rPr>
          <w:color w:val="000000"/>
        </w:rPr>
      </w:pPr>
      <w:bookmarkStart w:id="147" w:name="_Ref78299020"/>
      <w:proofErr w:type="spellStart"/>
      <w:r w:rsidRPr="00AF42DD">
        <w:rPr>
          <w:color w:val="000000"/>
        </w:rPr>
        <w:t>knowledge_wo_footprint_mean_countries</w:t>
      </w:r>
      <w:bookmarkEnd w:id="147"/>
      <w:proofErr w:type="spellEnd"/>
    </w:p>
    <w:p w14:paraId="3C65ECB5" w14:textId="77777777" w:rsidR="00FF13B5" w:rsidRPr="00AF42DD" w:rsidRDefault="00FF13B5" w:rsidP="00FF13B5">
      <w:pPr>
        <w:pStyle w:val="Para1"/>
        <w:numPr>
          <w:ilvl w:val="0"/>
          <w:numId w:val="47"/>
        </w:numPr>
        <w:rPr>
          <w:color w:val="000000"/>
        </w:rPr>
      </w:pPr>
      <w:bookmarkStart w:id="148" w:name="_Ref78300514"/>
      <w:proofErr w:type="spellStart"/>
      <w:r w:rsidRPr="00AF42DD">
        <w:rPr>
          <w:color w:val="000000"/>
        </w:rPr>
        <w:t>effect_halt_CC_</w:t>
      </w:r>
      <w:r>
        <w:rPr>
          <w:color w:val="000000"/>
        </w:rPr>
        <w:t>lifestyle</w:t>
      </w:r>
      <w:r w:rsidRPr="00AF42DD">
        <w:rPr>
          <w:color w:val="000000"/>
        </w:rPr>
        <w:t>_countries</w:t>
      </w:r>
      <w:bookmarkEnd w:id="148"/>
      <w:proofErr w:type="spellEnd"/>
    </w:p>
    <w:p w14:paraId="2D369E5E" w14:textId="77777777" w:rsidR="00FF13B5" w:rsidRPr="00AF42DD" w:rsidRDefault="00FF13B5" w:rsidP="00FF13B5">
      <w:pPr>
        <w:pStyle w:val="Para1"/>
        <w:numPr>
          <w:ilvl w:val="0"/>
          <w:numId w:val="47"/>
        </w:numPr>
        <w:rPr>
          <w:color w:val="000000"/>
        </w:rPr>
      </w:pPr>
      <w:bookmarkStart w:id="149" w:name="_Ref78300489"/>
      <w:proofErr w:type="spellStart"/>
      <w:r w:rsidRPr="00AF42DD">
        <w:rPr>
          <w:color w:val="000000"/>
        </w:rPr>
        <w:t>future_positive_countries</w:t>
      </w:r>
      <w:bookmarkEnd w:id="149"/>
      <w:proofErr w:type="spellEnd"/>
    </w:p>
    <w:p w14:paraId="236641FC" w14:textId="77777777" w:rsidR="00FF13B5" w:rsidRPr="00AF42DD" w:rsidRDefault="00FF13B5" w:rsidP="00FF13B5">
      <w:pPr>
        <w:pStyle w:val="Para1"/>
        <w:numPr>
          <w:ilvl w:val="0"/>
          <w:numId w:val="47"/>
        </w:numPr>
        <w:rPr>
          <w:color w:val="000000"/>
        </w:rPr>
      </w:pPr>
      <w:bookmarkStart w:id="150" w:name="_Ref78301645"/>
      <w:proofErr w:type="spellStart"/>
      <w:r w:rsidRPr="00AF42DD">
        <w:rPr>
          <w:color w:val="000000"/>
        </w:rPr>
        <w:t>willing_positive_countries</w:t>
      </w:r>
      <w:bookmarkEnd w:id="150"/>
      <w:proofErr w:type="spellEnd"/>
    </w:p>
    <w:p w14:paraId="24FE1F1D" w14:textId="77777777" w:rsidR="00FF13B5" w:rsidRDefault="00FF13B5" w:rsidP="00FF13B5">
      <w:pPr>
        <w:pStyle w:val="Para1"/>
        <w:numPr>
          <w:ilvl w:val="0"/>
          <w:numId w:val="47"/>
        </w:numPr>
        <w:rPr>
          <w:color w:val="000000"/>
        </w:rPr>
      </w:pPr>
      <w:bookmarkStart w:id="151" w:name="_Ref78301897"/>
      <w:proofErr w:type="spellStart"/>
      <w:r w:rsidRPr="00AF42DD">
        <w:rPr>
          <w:color w:val="000000"/>
        </w:rPr>
        <w:t>condition_positive_countries</w:t>
      </w:r>
      <w:bookmarkEnd w:id="151"/>
      <w:proofErr w:type="spellEnd"/>
    </w:p>
    <w:p w14:paraId="43FC68B6" w14:textId="77777777" w:rsidR="00EF7374" w:rsidRPr="00AF42DD" w:rsidRDefault="00EF7374" w:rsidP="00FF13B5">
      <w:pPr>
        <w:pStyle w:val="Para1"/>
        <w:numPr>
          <w:ilvl w:val="0"/>
          <w:numId w:val="47"/>
        </w:numPr>
        <w:rPr>
          <w:color w:val="000000"/>
        </w:rPr>
      </w:pPr>
      <w:proofErr w:type="spellStart"/>
      <w:r>
        <w:rPr>
          <w:color w:val="000000"/>
        </w:rPr>
        <w:t>policies_attitudes_countries</w:t>
      </w:r>
      <w:proofErr w:type="spellEnd"/>
    </w:p>
    <w:p w14:paraId="4549EB67" w14:textId="77777777" w:rsidR="00FF13B5" w:rsidRPr="00AF42DD" w:rsidRDefault="00FF13B5" w:rsidP="00FF13B5">
      <w:pPr>
        <w:pStyle w:val="Para1"/>
        <w:numPr>
          <w:ilvl w:val="0"/>
          <w:numId w:val="47"/>
        </w:numPr>
        <w:rPr>
          <w:color w:val="000000"/>
        </w:rPr>
      </w:pPr>
      <w:bookmarkStart w:id="152" w:name="_Ref78304022"/>
      <w:proofErr w:type="spellStart"/>
      <w:r w:rsidRPr="00AF42DD">
        <w:rPr>
          <w:color w:val="000000"/>
        </w:rPr>
        <w:t>policies_all_support_positive_countries</w:t>
      </w:r>
      <w:proofErr w:type="spellEnd"/>
      <w:r w:rsidR="00ED0D87">
        <w:rPr>
          <w:color w:val="000000"/>
        </w:rPr>
        <w:t xml:space="preserve"> </w:t>
      </w:r>
      <w:bookmarkEnd w:id="152"/>
    </w:p>
    <w:p w14:paraId="3FD8ADBA" w14:textId="77777777" w:rsidR="00B97DBB" w:rsidRDefault="00FF13B5" w:rsidP="00F05DE7">
      <w:pPr>
        <w:pStyle w:val="Para1"/>
        <w:numPr>
          <w:ilvl w:val="0"/>
          <w:numId w:val="47"/>
        </w:numPr>
        <w:rPr>
          <w:color w:val="000000"/>
        </w:rPr>
      </w:pPr>
      <w:proofErr w:type="spellStart"/>
      <w:r w:rsidRPr="00B97DBB">
        <w:rPr>
          <w:color w:val="000000"/>
        </w:rPr>
        <w:t>policy</w:t>
      </w:r>
      <w:r w:rsidR="00B97DBB">
        <w:rPr>
          <w:color w:val="000000"/>
        </w:rPr>
        <w:t>_all</w:t>
      </w:r>
      <w:r w:rsidRPr="00B97DBB">
        <w:rPr>
          <w:color w:val="000000"/>
        </w:rPr>
        <w:t>_positive_countries</w:t>
      </w:r>
      <w:proofErr w:type="spellEnd"/>
      <w:r w:rsidRPr="00B97DBB">
        <w:rPr>
          <w:color w:val="000000"/>
        </w:rPr>
        <w:t xml:space="preserve"> </w:t>
      </w:r>
    </w:p>
    <w:p w14:paraId="768D9434" w14:textId="77777777" w:rsidR="00FF13B5" w:rsidRPr="00B97DBB" w:rsidRDefault="00FF13B5" w:rsidP="00F05DE7">
      <w:pPr>
        <w:pStyle w:val="Para1"/>
        <w:numPr>
          <w:ilvl w:val="0"/>
          <w:numId w:val="47"/>
        </w:numPr>
        <w:rPr>
          <w:color w:val="000000"/>
        </w:rPr>
      </w:pPr>
      <w:proofErr w:type="spellStart"/>
      <w:r w:rsidRPr="00B97DBB">
        <w:rPr>
          <w:color w:val="000000"/>
        </w:rPr>
        <w:t>tax_positive_countries</w:t>
      </w:r>
      <w:proofErr w:type="spellEnd"/>
    </w:p>
    <w:p w14:paraId="307B94B7" w14:textId="77777777" w:rsidR="00FF13B5" w:rsidRPr="00AF42DD" w:rsidRDefault="00FF13B5" w:rsidP="00FF13B5">
      <w:pPr>
        <w:pStyle w:val="Para1"/>
        <w:numPr>
          <w:ilvl w:val="0"/>
          <w:numId w:val="47"/>
        </w:numPr>
      </w:pPr>
      <w:proofErr w:type="spellStart"/>
      <w:r w:rsidRPr="00AF42DD">
        <w:t>beef_positive_countries</w:t>
      </w:r>
      <w:proofErr w:type="spellEnd"/>
    </w:p>
    <w:p w14:paraId="1004F3D8" w14:textId="77777777" w:rsidR="00FF13B5" w:rsidRDefault="00FF13B5" w:rsidP="00FF13B5">
      <w:pPr>
        <w:pStyle w:val="Para1"/>
        <w:numPr>
          <w:ilvl w:val="0"/>
          <w:numId w:val="47"/>
        </w:numPr>
      </w:pPr>
      <w:proofErr w:type="spellStart"/>
      <w:r w:rsidRPr="00C86A1F">
        <w:t>burden_sharing_few_mean_countries</w:t>
      </w:r>
      <w:proofErr w:type="spellEnd"/>
    </w:p>
    <w:p w14:paraId="290B6443" w14:textId="77777777" w:rsidR="00FF13B5" w:rsidRDefault="009741C4" w:rsidP="009741C4">
      <w:pPr>
        <w:pStyle w:val="Para1"/>
        <w:numPr>
          <w:ilvl w:val="0"/>
          <w:numId w:val="47"/>
        </w:numPr>
      </w:pPr>
      <w:r w:rsidRPr="009741C4">
        <w:lastRenderedPageBreak/>
        <w:t>https://github.com/bixiou/oecd_climate/raw/main/figures/country_comparison/opinion_mean_countries.png</w:t>
      </w:r>
    </w:p>
    <w:sectPr w:rsidR="00FF13B5" w:rsidSect="003C4738">
      <w:headerReference w:type="even" r:id="rId32"/>
      <w:headerReference w:type="default" r:id="rId33"/>
      <w:footerReference w:type="even" r:id="rId34"/>
      <w:footerReference w:type="default" r:id="rId35"/>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Bluebery PLANTEROSE" w:date="2021-07-29T08:55:00Z" w:initials="BP">
    <w:p w14:paraId="1A2FB8FD" w14:textId="07A37953" w:rsidR="0010395E" w:rsidRDefault="0010395E">
      <w:pPr>
        <w:pStyle w:val="CommentText"/>
      </w:pPr>
      <w:r>
        <w:rPr>
          <w:rStyle w:val="CommentReference"/>
        </w:rPr>
        <w:annotationRef/>
      </w:r>
      <w:proofErr w:type="gramStart"/>
      <w:r>
        <w:t>already</w:t>
      </w:r>
      <w:proofErr w:type="gramEnd"/>
      <w:r>
        <w:t xml:space="preserve"> described above</w:t>
      </w:r>
    </w:p>
  </w:comment>
  <w:comment w:id="11" w:author="Bluebery PLANTEROSE" w:date="2021-07-29T08:58:00Z" w:initials="BP">
    <w:p w14:paraId="135A1E4B" w14:textId="01414543" w:rsidR="0010395E" w:rsidRDefault="0010395E">
      <w:pPr>
        <w:pStyle w:val="CommentText"/>
      </w:pPr>
      <w:r>
        <w:rPr>
          <w:rStyle w:val="CommentReference"/>
        </w:rPr>
        <w:annotationRef/>
      </w:r>
      <w:r>
        <w:t>I don't understand the use of "combined" here. What's the link between talking about CC and ingrained polluting behaviors, it's not clear to me. Also would not use "one understands". Maybe something like that:</w:t>
      </w:r>
      <w:r>
        <w:br/>
        <w:t>" With questions on ingrained polluting behaviors, we aim to understand the challenge to make climate policies accepted, as…"</w:t>
      </w:r>
    </w:p>
  </w:comment>
  <w:comment w:id="12" w:author="Fabre  Adrien" w:date="2021-07-29T12:11:00Z" w:initials="FA">
    <w:p w14:paraId="6816E566" w14:textId="1E21A064" w:rsidR="008146F5" w:rsidRDefault="008146F5">
      <w:pPr>
        <w:pStyle w:val="CommentText"/>
      </w:pPr>
      <w:r>
        <w:rPr>
          <w:rStyle w:val="CommentReference"/>
        </w:rPr>
        <w:annotationRef/>
      </w:r>
      <w:proofErr w:type="spellStart"/>
      <w:r>
        <w:t>C’est</w:t>
      </w:r>
      <w:proofErr w:type="spellEnd"/>
      <w:r>
        <w:t xml:space="preserve"> bon </w:t>
      </w:r>
      <w:proofErr w:type="spellStart"/>
      <w:r>
        <w:t>comme</w:t>
      </w:r>
      <w:proofErr w:type="spellEnd"/>
      <w:r>
        <w:t xml:space="preserve"> </w:t>
      </w:r>
      <w:proofErr w:type="spellStart"/>
      <w:proofErr w:type="gramStart"/>
      <w:r>
        <w:t>ça</w:t>
      </w:r>
      <w:proofErr w:type="spellEnd"/>
      <w:r>
        <w:t xml:space="preserve"> ?</w:t>
      </w:r>
      <w:proofErr w:type="gramEnd"/>
    </w:p>
  </w:comment>
  <w:comment w:id="21" w:author="Bluebery PLANTEROSE" w:date="2021-07-29T09:01:00Z" w:initials="BP">
    <w:p w14:paraId="400AD8B5" w14:textId="097DEECB" w:rsidR="0010395E" w:rsidRDefault="0010395E">
      <w:pPr>
        <w:pStyle w:val="CommentText"/>
      </w:pPr>
      <w:r>
        <w:rPr>
          <w:rStyle w:val="CommentReference"/>
        </w:rPr>
        <w:annotationRef/>
      </w:r>
      <w:r>
        <w:t>The survey flow is already described in the previous section, thus is it necessary to give such information?</w:t>
      </w:r>
      <w:r>
        <w:br/>
        <w:t xml:space="preserve">Maybe: "Turning to the open ended questions, Figure 2 presents </w:t>
      </w:r>
      <w:r w:rsidR="00A97CD5">
        <w:t>the percentage of occurrences of several main topics we have identified".</w:t>
      </w:r>
    </w:p>
  </w:comment>
  <w:comment w:id="22" w:author="Fabre  Adrien" w:date="2021-07-29T12:12:00Z" w:initials="FA">
    <w:p w14:paraId="3E06D231" w14:textId="6BF485EE" w:rsidR="008146F5" w:rsidRPr="008146F5" w:rsidRDefault="008146F5">
      <w:pPr>
        <w:pStyle w:val="CommentText"/>
        <w:rPr>
          <w:lang w:val="fr-CH"/>
        </w:rPr>
      </w:pPr>
      <w:r>
        <w:rPr>
          <w:rStyle w:val="CommentReference"/>
        </w:rPr>
        <w:annotationRef/>
      </w:r>
      <w:r w:rsidRPr="008146F5">
        <w:rPr>
          <w:lang w:val="fr-CH"/>
        </w:rPr>
        <w:t>Je pense que c’est mieux de laisser car là je reprends mot à mot la question, qui n’est décrite que succinctement dans l’autre partie</w:t>
      </w:r>
      <w:r>
        <w:rPr>
          <w:lang w:val="fr-CH"/>
        </w:rPr>
        <w:t>.</w:t>
      </w:r>
    </w:p>
  </w:comment>
  <w:comment w:id="26" w:author="Bluebery PLANTEROSE" w:date="2021-07-29T09:10:00Z" w:initials="BP">
    <w:p w14:paraId="171A635E" w14:textId="4CA1D4C2" w:rsidR="00A97CD5" w:rsidRDefault="00A97CD5">
      <w:pPr>
        <w:pStyle w:val="CommentText"/>
      </w:pPr>
      <w:r>
        <w:rPr>
          <w:rStyle w:val="CommentReference"/>
        </w:rPr>
        <w:annotationRef/>
      </w:r>
      <w:r>
        <w:t>I'm not sure if the OECD uses British or American English.</w:t>
      </w:r>
    </w:p>
  </w:comment>
  <w:comment w:id="27" w:author="Fabre  Adrien" w:date="2021-07-29T12:12:00Z" w:initials="FA">
    <w:p w14:paraId="278D574C" w14:textId="537802C2" w:rsidR="008146F5" w:rsidRDefault="008146F5">
      <w:pPr>
        <w:pStyle w:val="CommentText"/>
      </w:pPr>
      <w:r>
        <w:rPr>
          <w:rStyle w:val="CommentReference"/>
        </w:rPr>
        <w:annotationRef/>
      </w:r>
      <w:r>
        <w:t>I usually use American, but Word corrected me automatically, so you did right.</w:t>
      </w:r>
    </w:p>
  </w:comment>
  <w:comment w:id="48" w:author="Bluebery PLANTEROSE" w:date="2021-07-29T09:12:00Z" w:initials="BP">
    <w:p w14:paraId="776BE6F2" w14:textId="69C6A4C6" w:rsidR="00A97CD5" w:rsidRDefault="00A97CD5">
      <w:pPr>
        <w:pStyle w:val="CommentText"/>
      </w:pPr>
      <w:r>
        <w:rPr>
          <w:rStyle w:val="CommentReference"/>
        </w:rPr>
        <w:annotationRef/>
      </w:r>
      <w:r>
        <w:t>Not sure, but should we remove the "at"?</w:t>
      </w:r>
    </w:p>
  </w:comment>
  <w:comment w:id="52" w:author="Bluebery PLANTEROSE" w:date="2021-07-29T09:13:00Z" w:initials="BP">
    <w:p w14:paraId="04AC3B57" w14:textId="629867CD" w:rsidR="00A97CD5" w:rsidRDefault="00A97CD5">
      <w:pPr>
        <w:pStyle w:val="CommentText"/>
      </w:pPr>
      <w:r>
        <w:rPr>
          <w:rStyle w:val="CommentReference"/>
        </w:rPr>
        <w:annotationRef/>
      </w:r>
      <w:r>
        <w:t>Shouldn't we avoid this kind of abbreviations or it is ok?</w:t>
      </w:r>
    </w:p>
  </w:comment>
  <w:comment w:id="53" w:author="Fabre  Adrien" w:date="2021-07-29T12:13:00Z" w:initials="FA">
    <w:p w14:paraId="0F9B567B" w14:textId="27AA59B7" w:rsidR="008146F5" w:rsidRDefault="008146F5">
      <w:pPr>
        <w:pStyle w:val="CommentText"/>
      </w:pPr>
      <w:r>
        <w:rPr>
          <w:rStyle w:val="CommentReference"/>
        </w:rPr>
        <w:annotationRef/>
      </w:r>
      <w:r>
        <w:t xml:space="preserve">It is defined above. I’ve struggled to make the captions stay in two lines, and more generally to have a nice layout with the figures’ placements. So I hope our current corrections won’t change the size of the texts too much as then we’ll have to redo this exercise again </w:t>
      </w:r>
      <w:r>
        <w:sym w:font="Wingdings" w:char="F04A"/>
      </w:r>
    </w:p>
  </w:comment>
  <w:comment w:id="59" w:author="Bluebery PLANTEROSE" w:date="2021-07-29T09:16:00Z" w:initials="BP">
    <w:p w14:paraId="0FB1FF38" w14:textId="1550F12F" w:rsidR="00910CA3" w:rsidRDefault="00910CA3">
      <w:pPr>
        <w:pStyle w:val="CommentText"/>
      </w:pPr>
      <w:r>
        <w:rPr>
          <w:rStyle w:val="CommentReference"/>
        </w:rPr>
        <w:annotationRef/>
      </w:r>
      <w:proofErr w:type="gramStart"/>
      <w:r>
        <w:t>we</w:t>
      </w:r>
      <w:proofErr w:type="gramEnd"/>
      <w:r>
        <w:t xml:space="preserve"> do not have of Figure in this doc for that, do we? Is it needed?</w:t>
      </w:r>
    </w:p>
  </w:comment>
  <w:comment w:id="60" w:author="Fabre  Adrien" w:date="2021-07-29T12:17:00Z" w:initials="FA">
    <w:p w14:paraId="0926086E" w14:textId="1492CC92" w:rsidR="008146F5" w:rsidRDefault="008146F5">
      <w:pPr>
        <w:pStyle w:val="CommentText"/>
      </w:pPr>
      <w:r>
        <w:rPr>
          <w:rStyle w:val="CommentReference"/>
        </w:rPr>
        <w:annotationRef/>
      </w:r>
      <w:r>
        <w:t>For what? Different footprint among countries? Figures on carbon footprints? We don’t need a figure in either case I think.</w:t>
      </w:r>
    </w:p>
  </w:comment>
  <w:comment w:id="61" w:author="Bluebery PLANTEROSE" w:date="2021-07-29T09:17:00Z" w:initials="BP">
    <w:p w14:paraId="5D4165EC" w14:textId="1C56EB31" w:rsidR="00910CA3" w:rsidRDefault="00910CA3">
      <w:pPr>
        <w:pStyle w:val="CommentText"/>
      </w:pPr>
      <w:r>
        <w:rPr>
          <w:rStyle w:val="CommentReference"/>
        </w:rPr>
        <w:annotationRef/>
      </w:r>
      <w:proofErr w:type="gramStart"/>
      <w:r>
        <w:t>or</w:t>
      </w:r>
      <w:proofErr w:type="gramEnd"/>
      <w:r>
        <w:t xml:space="preserve"> region for EU?</w:t>
      </w:r>
    </w:p>
  </w:comment>
  <w:comment w:id="71" w:author="Bluebery PLANTEROSE" w:date="2021-07-29T09:21:00Z" w:initials="BP">
    <w:p w14:paraId="37C4928D" w14:textId="100E1623" w:rsidR="003D39D3" w:rsidRDefault="003D39D3">
      <w:pPr>
        <w:pStyle w:val="CommentText"/>
      </w:pPr>
      <w:r>
        <w:rPr>
          <w:rStyle w:val="CommentReference"/>
        </w:rPr>
        <w:annotationRef/>
      </w:r>
      <w:proofErr w:type="gramStart"/>
      <w:r>
        <w:t>should</w:t>
      </w:r>
      <w:proofErr w:type="gramEnd"/>
      <w:r>
        <w:t xml:space="preserve"> we control for income here?</w:t>
      </w:r>
    </w:p>
  </w:comment>
  <w:comment w:id="72" w:author="Fabre  Adrien" w:date="2021-07-29T12:18:00Z" w:initials="FA">
    <w:p w14:paraId="784BB4E7" w14:textId="699D5F34" w:rsidR="008146F5" w:rsidRDefault="008146F5">
      <w:pPr>
        <w:pStyle w:val="CommentText"/>
      </w:pPr>
      <w:r>
        <w:rPr>
          <w:rStyle w:val="CommentReference"/>
        </w:rPr>
        <w:annotationRef/>
      </w:r>
      <w:r>
        <w:t>No, we remain very general and don’t make heterogeneity analysis. (It’s true for any income also).</w:t>
      </w:r>
    </w:p>
  </w:comment>
  <w:comment w:id="138" w:author="Bluebery PLANTEROSE" w:date="2021-07-29T09:46:00Z" w:initials="BP">
    <w:p w14:paraId="46A5CDFB" w14:textId="0D488730" w:rsidR="00F12DFF" w:rsidRDefault="00F12DFF">
      <w:pPr>
        <w:pStyle w:val="CommentText"/>
      </w:pPr>
      <w:r>
        <w:rPr>
          <w:rStyle w:val="CommentReference"/>
        </w:rPr>
        <w:annotationRef/>
      </w:r>
      <w:r>
        <w:t>I'm not sure we've explained, how support is coded and therefore what a p.p. increase means</w:t>
      </w:r>
    </w:p>
  </w:comment>
  <w:comment w:id="140" w:author="Bluebery PLANTEROSE" w:date="2021-07-29T09:47:00Z" w:initials="BP">
    <w:p w14:paraId="6808AB6A" w14:textId="40E2F9D4" w:rsidR="00DA7896" w:rsidRDefault="00DA7896">
      <w:pPr>
        <w:pStyle w:val="CommentText"/>
      </w:pPr>
      <w:r>
        <w:rPr>
          <w:rStyle w:val="CommentReference"/>
        </w:rPr>
        <w:annotationRef/>
      </w:r>
      <w:r>
        <w:t>Do we need to put how we recode each variable in each caption?</w:t>
      </w:r>
    </w:p>
  </w:comment>
  <w:comment w:id="141" w:author="Fabre  Adrien" w:date="2021-07-29T12:21:00Z" w:initials="FA">
    <w:p w14:paraId="3511E08F" w14:textId="4845AF78" w:rsidR="00E45B3B" w:rsidRDefault="00E45B3B">
      <w:pPr>
        <w:pStyle w:val="CommentText"/>
      </w:pPr>
      <w:r>
        <w:rPr>
          <w:rStyle w:val="CommentReference"/>
        </w:rPr>
        <w:annotationRef/>
      </w:r>
      <w:r>
        <w:t xml:space="preserve">Yes because it varies. Now that I think about it, it may be good to say in the Survey overview that most questions are a 5 items </w:t>
      </w:r>
      <w:proofErr w:type="spellStart"/>
      <w:r>
        <w:t>likert</w:t>
      </w:r>
      <w:proofErr w:type="spellEnd"/>
      <w:r>
        <w:t xml:space="preserve">-scale, and </w:t>
      </w:r>
      <w:bookmarkStart w:id="142" w:name="_GoBack"/>
      <w:bookmarkEnd w:id="142"/>
      <w:r>
        <w:t>giving an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2FB8FD" w15:done="0"/>
  <w15:commentEx w15:paraId="135A1E4B" w15:done="0"/>
  <w15:commentEx w15:paraId="6816E566" w15:paraIdParent="135A1E4B" w15:done="0"/>
  <w15:commentEx w15:paraId="400AD8B5" w15:done="0"/>
  <w15:commentEx w15:paraId="3E06D231" w15:paraIdParent="400AD8B5" w15:done="0"/>
  <w15:commentEx w15:paraId="171A635E" w15:done="0"/>
  <w15:commentEx w15:paraId="278D574C" w15:paraIdParent="171A635E" w15:done="0"/>
  <w15:commentEx w15:paraId="776BE6F2" w15:done="0"/>
  <w15:commentEx w15:paraId="04AC3B57" w15:done="0"/>
  <w15:commentEx w15:paraId="0F9B567B" w15:paraIdParent="04AC3B57" w15:done="0"/>
  <w15:commentEx w15:paraId="0FB1FF38" w15:done="0"/>
  <w15:commentEx w15:paraId="0926086E" w15:paraIdParent="0FB1FF38" w15:done="0"/>
  <w15:commentEx w15:paraId="5D4165EC" w15:done="0"/>
  <w15:commentEx w15:paraId="37C4928D" w15:done="0"/>
  <w15:commentEx w15:paraId="784BB4E7" w15:paraIdParent="37C4928D" w15:done="0"/>
  <w15:commentEx w15:paraId="46A5CDFB" w15:done="0"/>
  <w15:commentEx w15:paraId="6808AB6A" w15:done="0"/>
  <w15:commentEx w15:paraId="3511E08F" w15:paraIdParent="6808AB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CEB69" w16cex:dateUtc="2021-07-29T06:55:00Z"/>
  <w16cex:commentExtensible w16cex:durableId="24ACEC3C" w16cex:dateUtc="2021-07-29T06:58:00Z"/>
  <w16cex:commentExtensible w16cex:durableId="24ACED01" w16cex:dateUtc="2021-07-29T07:01:00Z"/>
  <w16cex:commentExtensible w16cex:durableId="24ACEF21" w16cex:dateUtc="2021-07-29T07:10:00Z"/>
  <w16cex:commentExtensible w16cex:durableId="24ACEF7D" w16cex:dateUtc="2021-07-29T07:12:00Z"/>
  <w16cex:commentExtensible w16cex:durableId="24ACEFA2" w16cex:dateUtc="2021-07-29T07:13:00Z"/>
  <w16cex:commentExtensible w16cex:durableId="24ACF08B" w16cex:dateUtc="2021-07-29T07:16:00Z"/>
  <w16cex:commentExtensible w16cex:durableId="24ACF0A2" w16cex:dateUtc="2021-07-29T07:17:00Z"/>
  <w16cex:commentExtensible w16cex:durableId="24ACF195" w16cex:dateUtc="2021-07-29T07:21:00Z"/>
  <w16cex:commentExtensible w16cex:durableId="24ACF765" w16cex:dateUtc="2021-07-29T07:46:00Z"/>
  <w16cex:commentExtensible w16cex:durableId="24ACF796" w16cex:dateUtc="2021-07-29T0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2FB8FD" w16cid:durableId="24ACEB69"/>
  <w16cid:commentId w16cid:paraId="135A1E4B" w16cid:durableId="24ACEC3C"/>
  <w16cid:commentId w16cid:paraId="400AD8B5" w16cid:durableId="24ACED01"/>
  <w16cid:commentId w16cid:paraId="171A635E" w16cid:durableId="24ACEF21"/>
  <w16cid:commentId w16cid:paraId="776BE6F2" w16cid:durableId="24ACEF7D"/>
  <w16cid:commentId w16cid:paraId="04AC3B57" w16cid:durableId="24ACEFA2"/>
  <w16cid:commentId w16cid:paraId="0FB1FF38" w16cid:durableId="24ACF08B"/>
  <w16cid:commentId w16cid:paraId="5D4165EC" w16cid:durableId="24ACF0A2"/>
  <w16cid:commentId w16cid:paraId="37C4928D" w16cid:durableId="24ACF195"/>
  <w16cid:commentId w16cid:paraId="46A5CDFB" w16cid:durableId="24ACF765"/>
  <w16cid:commentId w16cid:paraId="6808AB6A" w16cid:durableId="24ACF79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7CD58" w14:textId="77777777" w:rsidR="00F53E75" w:rsidRDefault="00F53E75" w:rsidP="00CC3749"/>
  </w:endnote>
  <w:endnote w:type="continuationSeparator" w:id="0">
    <w:p w14:paraId="0278DBFF" w14:textId="77777777" w:rsidR="00F53E75" w:rsidRPr="00CF4424" w:rsidRDefault="00F53E75" w:rsidP="00CF4424">
      <w:pPr>
        <w:pStyle w:val="Footer"/>
        <w:jc w:val="both"/>
      </w:pPr>
    </w:p>
  </w:endnote>
  <w:endnote w:type="continuationNotice" w:id="1">
    <w:p w14:paraId="1C2C9036" w14:textId="77777777" w:rsidR="00F53E75" w:rsidRDefault="00F53E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altName w:val="﷽﷽﷽﷽﷽﷽﷽﷽"/>
    <w:panose1 w:val="020B080603090205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altName w:val="﷽﷽﷽﷽﷽﷽﷽﷽"/>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2026395364"/>
      <w:lock w:val="sdtLocked"/>
      <w:placeholder>
        <w:docPart w:val="FB2EE7BC8A9440D599105B75AB0F28C8"/>
      </w:placeholder>
    </w:sdtPr>
    <w:sdtEndPr/>
    <w:sdtContent>
      <w:p w14:paraId="796C70E6" w14:textId="77777777" w:rsidR="007F1301" w:rsidRDefault="007F1301" w:rsidP="004E100F">
        <w:pPr>
          <w:pStyle w:val="Footer"/>
          <w:jc w:val="right"/>
        </w:pPr>
        <w:r>
          <w:t xml:space="preserve"> </w:t>
        </w:r>
      </w:p>
    </w:sdtContent>
  </w:sdt>
  <w:sdt>
    <w:sdtPr>
      <w:alias w:val="Classification"/>
      <w:tag w:val="txtHeaderClassif"/>
      <w:id w:val="-312329713"/>
      <w:lock w:val="sdtLocked"/>
      <w:placeholder>
        <w:docPart w:val="FB2EE7BC8A9440D599105B75AB0F28C8"/>
      </w:placeholder>
    </w:sdtPr>
    <w:sdtEndPr/>
    <w:sdtContent>
      <w:p w14:paraId="50341B9E" w14:textId="77777777" w:rsidR="007F1301" w:rsidRDefault="007F1301"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458554544"/>
      <w:lock w:val="sdtLocked"/>
    </w:sdtPr>
    <w:sdtEndPr/>
    <w:sdtContent>
      <w:p w14:paraId="7B53DBC6" w14:textId="77777777" w:rsidR="007F1301" w:rsidRPr="00FD7BD8" w:rsidRDefault="007F1301" w:rsidP="004E100F">
        <w:pPr>
          <w:pStyle w:val="Footer"/>
          <w:jc w:val="left"/>
          <w:rPr>
            <w:caps w:val="0"/>
            <w:szCs w:val="16"/>
          </w:rPr>
        </w:pPr>
        <w:r>
          <w:t xml:space="preserve"> </w:t>
        </w:r>
      </w:p>
    </w:sdtContent>
  </w:sdt>
  <w:sdt>
    <w:sdtPr>
      <w:alias w:val="Classification"/>
      <w:tag w:val="txtHeaderClassif"/>
      <w:id w:val="-158928381"/>
      <w:lock w:val="sdtLocked"/>
    </w:sdtPr>
    <w:sdtEndPr/>
    <w:sdtContent>
      <w:p w14:paraId="5B233B6E" w14:textId="77777777" w:rsidR="007F1301" w:rsidRPr="00FD7BD8" w:rsidRDefault="007F1301"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217002386"/>
      <w:lock w:val="sdtLocked"/>
      <w:placeholder>
        <w:docPart w:val="9ADE2B9FC57A4D089F98B76AC940B40F"/>
      </w:placeholder>
    </w:sdtPr>
    <w:sdtEndPr/>
    <w:sdtContent>
      <w:p w14:paraId="3E511250" w14:textId="77777777" w:rsidR="007F1301" w:rsidRDefault="007F1301" w:rsidP="004E100F">
        <w:pPr>
          <w:pStyle w:val="Footer"/>
          <w:jc w:val="right"/>
        </w:pPr>
        <w:r>
          <w:t xml:space="preserve"> </w:t>
        </w:r>
      </w:p>
    </w:sdtContent>
  </w:sdt>
  <w:sdt>
    <w:sdtPr>
      <w:alias w:val="Classification"/>
      <w:tag w:val="txtHeaderClassif"/>
      <w:id w:val="-1918931641"/>
      <w:lock w:val="sdtLocked"/>
      <w:placeholder>
        <w:docPart w:val="9ADE2B9FC57A4D089F98B76AC940B40F"/>
      </w:placeholder>
    </w:sdtPr>
    <w:sdtEndPr/>
    <w:sdtContent>
      <w:p w14:paraId="47385B82" w14:textId="77777777" w:rsidR="007F1301" w:rsidRDefault="007F1301" w:rsidP="004E100F">
        <w:pPr>
          <w:pStyle w:val="FooterClassification"/>
          <w:jc w:val="left"/>
        </w:pP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884096409"/>
      <w:lock w:val="sdtLocked"/>
      <w:placeholder>
        <w:docPart w:val="ED53E967AE1D45E1AF6E2CEFF6E054E8"/>
      </w:placeholder>
    </w:sdtPr>
    <w:sdtEndPr/>
    <w:sdtContent>
      <w:p w14:paraId="2C2E651E" w14:textId="77777777" w:rsidR="007F1301" w:rsidRPr="00FD7BD8" w:rsidRDefault="007F1301" w:rsidP="004E100F">
        <w:pPr>
          <w:pStyle w:val="Footer"/>
          <w:jc w:val="left"/>
          <w:rPr>
            <w:caps w:val="0"/>
            <w:szCs w:val="16"/>
          </w:rPr>
        </w:pPr>
        <w:r>
          <w:t xml:space="preserve"> </w:t>
        </w:r>
      </w:p>
    </w:sdtContent>
  </w:sdt>
  <w:sdt>
    <w:sdtPr>
      <w:alias w:val="Classification"/>
      <w:tag w:val="txtHeaderClassif"/>
      <w:id w:val="-311407045"/>
      <w:lock w:val="sdtLocked"/>
      <w:placeholder>
        <w:docPart w:val="22EFE6E8624545A19515FACEEE86373C"/>
      </w:placeholder>
    </w:sdtPr>
    <w:sdtEndPr/>
    <w:sdtContent>
      <w:p w14:paraId="0AEA0984" w14:textId="77777777" w:rsidR="007F1301" w:rsidRPr="00FD7BD8" w:rsidRDefault="007F1301"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E96C8" w14:textId="77777777" w:rsidR="00F53E75" w:rsidRDefault="00F53E75" w:rsidP="00CC3749">
      <w:r>
        <w:separator/>
      </w:r>
    </w:p>
  </w:footnote>
  <w:footnote w:type="continuationSeparator" w:id="0">
    <w:p w14:paraId="5FAD3996" w14:textId="77777777" w:rsidR="00F53E75" w:rsidRDefault="00F53E75"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8A61A" w14:textId="77777777" w:rsidR="007F1301" w:rsidRDefault="00F53E75" w:rsidP="004E100F">
    <w:pPr>
      <w:pStyle w:val="Header"/>
    </w:pPr>
    <w:sdt>
      <w:sdtPr>
        <w:rPr>
          <w:rStyle w:val="PageNumber"/>
        </w:rPr>
        <w:alias w:val="Page Number"/>
        <w:tag w:val="TxtPageNumber"/>
        <w:id w:val="-1079820805"/>
        <w:lock w:val="sdtLocked"/>
        <w:placeholder>
          <w:docPart w:val="461D06D099AF414193D4AABFC4FD2FB7"/>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7F1301">
          <w:rPr>
            <w:rStyle w:val="PageNumber"/>
            <w:noProof/>
          </w:rPr>
          <w:t>2</w:t>
        </w:r>
        <w:r w:rsidR="007F1301" w:rsidRPr="00CC3749">
          <w:rPr>
            <w:rStyle w:val="PageNumber"/>
            <w:noProof/>
          </w:rPr>
          <w:fldChar w:fldCharType="end"/>
        </w:r>
      </w:sdtContent>
    </w:sdt>
    <w:r w:rsidR="007F1301">
      <w:t xml:space="preserve"> </w:t>
    </w:r>
    <w:r w:rsidR="007F1301">
      <w:sym w:font="Symbol" w:char="F07C"/>
    </w:r>
    <w:r w:rsidR="007F1301">
      <w:t xml:space="preserve"> </w:t>
    </w:r>
    <w:sdt>
      <w:sdtPr>
        <w:rPr>
          <w:rStyle w:val="HeaderTitle"/>
        </w:rPr>
        <w:alias w:val="Cote/Chapter"/>
        <w:tag w:val="txtHeaderValue"/>
        <w:id w:val="484821340"/>
        <w:lock w:val="sdtLocked"/>
        <w:placeholder>
          <w:docPart w:val="FB2EE7BC8A9440D599105B75AB0F28C8"/>
        </w:placeholder>
      </w:sdtPr>
      <w:sdtEndPr>
        <w:rPr>
          <w:rStyle w:val="DefaultParagraphFont"/>
          <w:rFonts w:ascii="Times New Roman" w:hAnsi="Times New Roman"/>
          <w:caps w:val="0"/>
          <w:sz w:val="22"/>
        </w:rPr>
      </w:sdtEndPr>
      <w:sdtContent>
        <w:r w:rsidR="007F1301">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5D13" w14:textId="77777777" w:rsidR="007F1301" w:rsidRDefault="00F53E75" w:rsidP="004E100F">
    <w:pPr>
      <w:pStyle w:val="Header"/>
      <w:jc w:val="right"/>
    </w:pPr>
    <w:sdt>
      <w:sdtPr>
        <w:rPr>
          <w:rStyle w:val="HeaderTitle"/>
        </w:rPr>
        <w:alias w:val="Cote/Chapter"/>
        <w:tag w:val="txtHeaderValue"/>
        <w:id w:val="799266917"/>
        <w:lock w:val="sdtLocked"/>
        <w:placeholder>
          <w:docPart w:val="22EFE6E8624545A19515FACEEE86373C"/>
        </w:placeholder>
      </w:sdtPr>
      <w:sdtEndPr>
        <w:rPr>
          <w:rStyle w:val="DefaultParagraphFont"/>
          <w:rFonts w:ascii="Times New Roman" w:hAnsi="Times New Roman"/>
          <w:caps w:val="0"/>
          <w:sz w:val="22"/>
        </w:rPr>
      </w:sdtEndPr>
      <w:sdtContent>
        <w:r w:rsidR="007F1301">
          <w:rPr>
            <w:rStyle w:val="HeaderTitle"/>
          </w:rPr>
          <w:t xml:space="preserve"> </w:t>
        </w:r>
      </w:sdtContent>
    </w:sdt>
    <w:r w:rsidR="007F1301">
      <w:rPr>
        <w:rStyle w:val="PageNumber"/>
      </w:rPr>
      <w:t xml:space="preserve"> </w:t>
    </w:r>
    <w:r w:rsidR="007F1301">
      <w:rPr>
        <w:rStyle w:val="PageNumber"/>
      </w:rPr>
      <w:sym w:font="Symbol" w:char="F07C"/>
    </w:r>
    <w:r w:rsidR="007F1301">
      <w:rPr>
        <w:rStyle w:val="PageNumber"/>
      </w:rPr>
      <w:t xml:space="preserve"> </w:t>
    </w:r>
    <w:sdt>
      <w:sdtPr>
        <w:rPr>
          <w:rStyle w:val="PageNumber"/>
        </w:rPr>
        <w:alias w:val="Page Number"/>
        <w:tag w:val="TxtPageNumber"/>
        <w:id w:val="-224299738"/>
        <w:lock w:val="sdtLocked"/>
        <w:placeholder>
          <w:docPart w:val="ED53E967AE1D45E1AF6E2CEFF6E054E8"/>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7F1301">
          <w:rPr>
            <w:rStyle w:val="PageNumber"/>
            <w:noProof/>
          </w:rPr>
          <w:t>1</w:t>
        </w:r>
        <w:r w:rsidR="007F1301"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09C00" w14:textId="04159040" w:rsidR="007F1301" w:rsidRDefault="00F53E75" w:rsidP="004E100F">
    <w:pPr>
      <w:pStyle w:val="Header"/>
    </w:pPr>
    <w:sdt>
      <w:sdtPr>
        <w:rPr>
          <w:rStyle w:val="PageNumber"/>
        </w:rPr>
        <w:alias w:val="Page Number"/>
        <w:tag w:val="TxtPageNumber"/>
        <w:id w:val="-1835755985"/>
        <w:lock w:val="sdtLocked"/>
        <w:placeholder>
          <w:docPart w:val="1C8DE54EB0C84156A2CB468F7FBF9F0F"/>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E45B3B">
          <w:rPr>
            <w:rStyle w:val="PageNumber"/>
            <w:noProof/>
          </w:rPr>
          <w:t>16</w:t>
        </w:r>
        <w:r w:rsidR="007F1301" w:rsidRPr="00CC3749">
          <w:rPr>
            <w:rStyle w:val="PageNumber"/>
            <w:noProof/>
          </w:rPr>
          <w:fldChar w:fldCharType="end"/>
        </w:r>
      </w:sdtContent>
    </w:sdt>
    <w:r w:rsidR="007F1301">
      <w:t xml:space="preserve"> </w:t>
    </w:r>
    <w:r w:rsidR="007F1301">
      <w:sym w:font="Symbol" w:char="F07C"/>
    </w:r>
    <w:r w:rsidR="007F1301">
      <w:t xml:space="preserve"> </w:t>
    </w:r>
    <w:sdt>
      <w:sdtPr>
        <w:rPr>
          <w:rStyle w:val="HeaderTitle"/>
        </w:rPr>
        <w:alias w:val="Cote/Chapter"/>
        <w:tag w:val="txtHeaderValue"/>
        <w:id w:val="-308635562"/>
        <w:lock w:val="sdtLocked"/>
        <w:placeholder>
          <w:docPart w:val="9ADE2B9FC57A4D089F98B76AC940B40F"/>
        </w:placeholder>
      </w:sdtPr>
      <w:sdtEndPr>
        <w:rPr>
          <w:rStyle w:val="DefaultParagraphFont"/>
          <w:rFonts w:ascii="Times New Roman" w:hAnsi="Times New Roman"/>
          <w:caps w:val="0"/>
          <w:sz w:val="22"/>
        </w:rPr>
      </w:sdtEndPr>
      <w:sdtContent>
        <w:r w:rsidR="007F1301">
          <w:rPr>
            <w:rStyle w:val="HeaderTitle"/>
          </w:rPr>
          <w:t xml:space="preserve"> </w:t>
        </w:r>
      </w:sdtContent>
    </w:sdt>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7B0DF" w14:textId="51F45DCF" w:rsidR="007F1301" w:rsidRDefault="00F53E75" w:rsidP="004E100F">
    <w:pPr>
      <w:pStyle w:val="Header"/>
      <w:jc w:val="right"/>
    </w:pPr>
    <w:sdt>
      <w:sdtPr>
        <w:rPr>
          <w:rStyle w:val="HeaderTitle"/>
        </w:rPr>
        <w:alias w:val="Cote/Chapter"/>
        <w:tag w:val="txtHeaderValue"/>
        <w:id w:val="-244348000"/>
        <w:lock w:val="sdtLocked"/>
        <w:placeholder>
          <w:docPart w:val="FB2EE7BC8A9440D599105B75AB0F28C8"/>
        </w:placeholder>
      </w:sdtPr>
      <w:sdtEndPr>
        <w:rPr>
          <w:rStyle w:val="DefaultParagraphFont"/>
          <w:rFonts w:ascii="Times New Roman" w:hAnsi="Times New Roman"/>
          <w:caps w:val="0"/>
          <w:sz w:val="22"/>
        </w:rPr>
      </w:sdtEndPr>
      <w:sdtContent>
        <w:r w:rsidR="007F1301">
          <w:rPr>
            <w:rStyle w:val="HeaderTitle"/>
          </w:rPr>
          <w:t xml:space="preserve"> </w:t>
        </w:r>
      </w:sdtContent>
    </w:sdt>
    <w:r w:rsidR="007F1301">
      <w:rPr>
        <w:rStyle w:val="PageNumber"/>
      </w:rPr>
      <w:t xml:space="preserve"> </w:t>
    </w:r>
    <w:r w:rsidR="007F1301">
      <w:rPr>
        <w:rStyle w:val="PageNumber"/>
      </w:rPr>
      <w:sym w:font="Symbol" w:char="F07C"/>
    </w:r>
    <w:r w:rsidR="007F1301">
      <w:rPr>
        <w:rStyle w:val="PageNumber"/>
      </w:rPr>
      <w:t xml:space="preserve"> </w:t>
    </w:r>
    <w:sdt>
      <w:sdtPr>
        <w:rPr>
          <w:rStyle w:val="PageNumber"/>
        </w:rPr>
        <w:alias w:val="Page Number"/>
        <w:tag w:val="TxtPageNumber"/>
        <w:id w:val="1076251128"/>
        <w:lock w:val="sdtLocked"/>
        <w:placeholder>
          <w:docPart w:val="461D06D099AF414193D4AABFC4FD2FB7"/>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E45B3B">
          <w:rPr>
            <w:rStyle w:val="PageNumber"/>
            <w:noProof/>
          </w:rPr>
          <w:t>15</w:t>
        </w:r>
        <w:r w:rsidR="007F1301"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924D42"/>
    <w:multiLevelType w:val="singleLevel"/>
    <w:tmpl w:val="A6EE71F0"/>
    <w:lvl w:ilvl="0">
      <w:start w:val="1"/>
      <w:numFmt w:val="decimal"/>
      <w:lvlText w:val="%1."/>
      <w:lvlJc w:val="left"/>
      <w:pPr>
        <w:tabs>
          <w:tab w:val="num" w:pos="680"/>
        </w:tabs>
        <w:ind w:left="680" w:firstLine="0"/>
      </w:pPr>
      <w:rPr>
        <w:rFonts w:hint="default"/>
        <w:b w:val="0"/>
        <w:i w:val="0"/>
        <w:color w:val="auto"/>
        <w:sz w:val="22"/>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pStyle w:val="NumberedList"/>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pStyle w:val="Para"/>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F566E"/>
    <w:multiLevelType w:val="multilevel"/>
    <w:tmpl w:val="9A36B656"/>
    <w:lvl w:ilvl="0">
      <w:start w:val="1"/>
      <w:numFmt w:val="decimal"/>
      <w:suff w:val="space"/>
      <w:lvlText w:val="%1"/>
      <w:lvlJc w:val="left"/>
      <w:pPr>
        <w:ind w:left="1247" w:hanging="1134"/>
      </w:pPr>
      <w:rPr>
        <w:rFonts w:asciiTheme="majorHAnsi" w:hAnsiTheme="majorHAnsi" w:hint="default"/>
        <w:w w:val="10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340" w:firstLine="0"/>
      </w:pPr>
      <w:rPr>
        <w:rFonts w:hint="default"/>
      </w:rPr>
    </w:lvl>
    <w:lvl w:ilvl="4">
      <w:start w:val="1"/>
      <w:numFmt w:val="none"/>
      <w:suff w:val="nothing"/>
      <w:lvlText w:val=""/>
      <w:lvlJc w:val="left"/>
      <w:pPr>
        <w:ind w:left="680" w:firstLine="0"/>
      </w:pPr>
      <w:rPr>
        <w:rFonts w:hint="default"/>
      </w:rPr>
    </w:lvl>
    <w:lvl w:ilvl="5">
      <w:start w:val="1"/>
      <w:numFmt w:val="upperRoman"/>
      <w:lvlRestart w:val="0"/>
      <w:suff w:val="space"/>
      <w:lvlText w:val="Part %6"/>
      <w:lvlJc w:val="left"/>
      <w:pPr>
        <w:ind w:left="0" w:firstLine="0"/>
      </w:pPr>
      <w:rPr>
        <w:rFonts w:asciiTheme="majorHAnsi" w:hAnsiTheme="majorHAnsi" w:hint="default"/>
        <w:sz w:val="96"/>
      </w:rPr>
    </w:lvl>
    <w:lvl w:ilvl="6">
      <w:start w:val="1"/>
      <w:numFmt w:val="upperLetter"/>
      <w:lvlRestart w:val="0"/>
      <w:suff w:val="space"/>
      <w:lvlText w:val="Annex %7."/>
      <w:lvlJc w:val="left"/>
      <w:pPr>
        <w:ind w:left="0" w:firstLine="0"/>
      </w:pPr>
      <w:rPr>
        <w:rFonts w:asciiTheme="majorHAnsi" w:hAnsiTheme="majorHAnsi" w:hint="default"/>
      </w:rPr>
    </w:lvl>
    <w:lvl w:ilvl="7">
      <w:start w:val="1"/>
      <w:numFmt w:val="upperLetter"/>
      <w:lvlRestart w:val="6"/>
      <w:suff w:val="space"/>
      <w:lvlText w:val="Annex %6.%8."/>
      <w:lvlJc w:val="left"/>
      <w:pPr>
        <w:ind w:left="0" w:firstLine="0"/>
      </w:pPr>
      <w:rPr>
        <w:rFonts w:asciiTheme="majorHAnsi" w:hAnsiTheme="majorHAnsi" w:hint="default"/>
      </w:rPr>
    </w:lvl>
    <w:lvl w:ilvl="8">
      <w:start w:val="1"/>
      <w:numFmt w:val="upperLetter"/>
      <w:lvlRestart w:val="1"/>
      <w:suff w:val="space"/>
      <w:lvlText w:val="Annex %1.%9."/>
      <w:lvlJc w:val="left"/>
      <w:pPr>
        <w:ind w:left="0" w:firstLine="0"/>
      </w:pPr>
      <w:rPr>
        <w:rFonts w:asciiTheme="majorHAnsi" w:hAnsiTheme="majorHAnsi" w:hint="default"/>
      </w:rPr>
    </w:lvl>
  </w:abstractNum>
  <w:abstractNum w:abstractNumId="22" w15:restartNumberingAfterBreak="0">
    <w:nsid w:val="4C220B75"/>
    <w:multiLevelType w:val="multilevel"/>
    <w:tmpl w:val="19507C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decimal"/>
      <w:lvlRestart w:val="1"/>
      <w:pStyle w:val="Para0"/>
      <w:lvlText w:val="%1.%6."/>
      <w:lvlJc w:val="left"/>
      <w:pPr>
        <w:tabs>
          <w:tab w:val="num" w:pos="851"/>
        </w:tabs>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pStyle w:val="Heading9"/>
      <w:suff w:val="nothing"/>
      <w:lvlText w:val=""/>
      <w:lvlJc w:val="left"/>
      <w:pPr>
        <w:ind w:left="680" w:firstLine="0"/>
      </w:pPr>
      <w:rPr>
        <w:rFonts w:hint="default"/>
      </w:rPr>
    </w:lvl>
  </w:abstractNum>
  <w:abstractNum w:abstractNumId="23" w15:restartNumberingAfterBreak="0">
    <w:nsid w:val="5176726A"/>
    <w:multiLevelType w:val="hybridMultilevel"/>
    <w:tmpl w:val="80140844"/>
    <w:lvl w:ilvl="0" w:tplc="D9AAEAE0">
      <w:start w:val="1"/>
      <w:numFmt w:val="bullet"/>
      <w:pStyle w:val="BulletedList"/>
      <w:lvlText w:val=""/>
      <w:lvlJc w:val="left"/>
      <w:pPr>
        <w:tabs>
          <w:tab w:val="num" w:pos="340"/>
        </w:tabs>
        <w:ind w:left="1361" w:hanging="340"/>
      </w:pPr>
      <w:rPr>
        <w:rFonts w:ascii="Symbol" w:hAnsi="Symbol" w:hint="default"/>
      </w:rPr>
    </w:lvl>
    <w:lvl w:ilvl="1" w:tplc="3DD45682">
      <w:start w:val="1"/>
      <w:numFmt w:val="bullet"/>
      <w:lvlText w:val="o"/>
      <w:lvlJc w:val="left"/>
      <w:pPr>
        <w:tabs>
          <w:tab w:val="num" w:pos="340"/>
        </w:tabs>
        <w:ind w:left="1701" w:hanging="340"/>
      </w:pPr>
      <w:rPr>
        <w:rFonts w:ascii="Courier New" w:hAnsi="Courier New" w:hint="default"/>
      </w:rPr>
    </w:lvl>
    <w:lvl w:ilvl="2" w:tplc="75A6C844">
      <w:start w:val="1"/>
      <w:numFmt w:val="bullet"/>
      <w:lvlText w:val="‒"/>
      <w:lvlJc w:val="left"/>
      <w:pPr>
        <w:tabs>
          <w:tab w:val="num" w:pos="340"/>
        </w:tabs>
        <w:ind w:left="2041" w:hanging="340"/>
      </w:pPr>
      <w:rPr>
        <w:rFonts w:ascii="Calibri" w:hAnsi="Calibri" w:hint="default"/>
      </w:rPr>
    </w:lvl>
    <w:lvl w:ilvl="3" w:tplc="DDBC079E">
      <w:start w:val="1"/>
      <w:numFmt w:val="bullet"/>
      <w:lvlText w:val="‒"/>
      <w:lvlJc w:val="left"/>
      <w:pPr>
        <w:tabs>
          <w:tab w:val="num" w:pos="340"/>
        </w:tabs>
        <w:ind w:left="2381" w:hanging="340"/>
      </w:pPr>
      <w:rPr>
        <w:rFonts w:ascii="Calibri" w:hAnsi="Calibri" w:hint="default"/>
      </w:rPr>
    </w:lvl>
    <w:lvl w:ilvl="4" w:tplc="FA7AE4F4">
      <w:start w:val="1"/>
      <w:numFmt w:val="bullet"/>
      <w:lvlText w:val="‒"/>
      <w:lvlJc w:val="left"/>
      <w:pPr>
        <w:tabs>
          <w:tab w:val="num" w:pos="340"/>
        </w:tabs>
        <w:ind w:left="2722" w:hanging="341"/>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4"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21E26E7"/>
    <w:multiLevelType w:val="hybridMultilevel"/>
    <w:tmpl w:val="40D0E5C6"/>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6"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8"/>
  </w:num>
  <w:num w:numId="13">
    <w:abstractNumId w:val="26"/>
  </w:num>
  <w:num w:numId="14">
    <w:abstractNumId w:val="26"/>
    <w:lvlOverride w:ilvl="0">
      <w:startOverride w:val="1"/>
    </w:lvlOverride>
  </w:num>
  <w:num w:numId="15">
    <w:abstractNumId w:val="24"/>
  </w:num>
  <w:num w:numId="16">
    <w:abstractNumId w:val="10"/>
  </w:num>
  <w:num w:numId="17">
    <w:abstractNumId w:val="14"/>
  </w:num>
  <w:num w:numId="18">
    <w:abstractNumId w:val="27"/>
  </w:num>
  <w:num w:numId="19">
    <w:abstractNumId w:val="12"/>
  </w:num>
  <w:num w:numId="20">
    <w:abstractNumId w:val="20"/>
  </w:num>
  <w:num w:numId="21">
    <w:abstractNumId w:val="11"/>
  </w:num>
  <w:num w:numId="22">
    <w:abstractNumId w:val="21"/>
  </w:num>
  <w:num w:numId="23">
    <w:abstractNumId w:val="16"/>
  </w:num>
  <w:num w:numId="24">
    <w:abstractNumId w:val="23"/>
  </w:num>
  <w:num w:numId="25">
    <w:abstractNumId w:val="19"/>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num>
  <w:num w:numId="31">
    <w:abstractNumId w:val="2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13"/>
  </w:num>
  <w:num w:numId="44">
    <w:abstractNumId w:val="22"/>
  </w:num>
  <w:num w:numId="45">
    <w:abstractNumId w:val="23"/>
  </w:num>
  <w:num w:numId="46">
    <w:abstractNumId w:val="16"/>
  </w:num>
  <w:num w:numId="4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uebery PLANTEROSE">
    <w15:presenceInfo w15:providerId="AD" w15:userId="S::bluebery.planterose@sciencespo.fr::b495b69d-f3c3-4357-9166-ef5b6b692f55"/>
  </w15:person>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SortMethod w:val="0000"/>
  <w:trackRevisions/>
  <w:defaultTabStop w:val="720"/>
  <w:evenAndOddHeaders/>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4437A66355FF90F65905C81E8EDC95F6AFD767409F2318C19381BC9A6DA78775"/>
    <w:docVar w:name="OECDTemplateLocation" w:val="W:\Office2016\Workgroup Templates"/>
    <w:docVar w:name="OECDTemplateName" w:val="ONE Author 2019.dotx"/>
    <w:docVar w:name="OECDTemplateVersion" w:val="3.20"/>
  </w:docVars>
  <w:rsids>
    <w:rsidRoot w:val="006B1A7E"/>
    <w:rsid w:val="000009DB"/>
    <w:rsid w:val="000037D9"/>
    <w:rsid w:val="00004DAB"/>
    <w:rsid w:val="000064D6"/>
    <w:rsid w:val="00017230"/>
    <w:rsid w:val="00024178"/>
    <w:rsid w:val="00027D14"/>
    <w:rsid w:val="00030E8C"/>
    <w:rsid w:val="000338B2"/>
    <w:rsid w:val="00033E50"/>
    <w:rsid w:val="0004402D"/>
    <w:rsid w:val="00044517"/>
    <w:rsid w:val="000454E8"/>
    <w:rsid w:val="0005102C"/>
    <w:rsid w:val="00052575"/>
    <w:rsid w:val="00052588"/>
    <w:rsid w:val="00052FCB"/>
    <w:rsid w:val="000542B8"/>
    <w:rsid w:val="00055124"/>
    <w:rsid w:val="00055536"/>
    <w:rsid w:val="00064C7A"/>
    <w:rsid w:val="0007365C"/>
    <w:rsid w:val="00073C24"/>
    <w:rsid w:val="0007759B"/>
    <w:rsid w:val="00085197"/>
    <w:rsid w:val="000A40C4"/>
    <w:rsid w:val="000A5133"/>
    <w:rsid w:val="000A655C"/>
    <w:rsid w:val="000A69AD"/>
    <w:rsid w:val="000B03E2"/>
    <w:rsid w:val="000B74AE"/>
    <w:rsid w:val="000B7665"/>
    <w:rsid w:val="000B7B86"/>
    <w:rsid w:val="000C0FE0"/>
    <w:rsid w:val="000C1DF4"/>
    <w:rsid w:val="000D34F9"/>
    <w:rsid w:val="000D4550"/>
    <w:rsid w:val="000E2815"/>
    <w:rsid w:val="000E5D13"/>
    <w:rsid w:val="000E5F57"/>
    <w:rsid w:val="000F040F"/>
    <w:rsid w:val="000F68AF"/>
    <w:rsid w:val="00101323"/>
    <w:rsid w:val="00102B35"/>
    <w:rsid w:val="0010395E"/>
    <w:rsid w:val="00111592"/>
    <w:rsid w:val="00111A19"/>
    <w:rsid w:val="0011701E"/>
    <w:rsid w:val="00120CA4"/>
    <w:rsid w:val="00130B1E"/>
    <w:rsid w:val="001313D9"/>
    <w:rsid w:val="00131F63"/>
    <w:rsid w:val="00132E78"/>
    <w:rsid w:val="00137D3F"/>
    <w:rsid w:val="00146063"/>
    <w:rsid w:val="001475B4"/>
    <w:rsid w:val="0015065F"/>
    <w:rsid w:val="00151AE5"/>
    <w:rsid w:val="001535B9"/>
    <w:rsid w:val="00154269"/>
    <w:rsid w:val="00157A58"/>
    <w:rsid w:val="00160B10"/>
    <w:rsid w:val="00160D78"/>
    <w:rsid w:val="00170C55"/>
    <w:rsid w:val="00173418"/>
    <w:rsid w:val="00183469"/>
    <w:rsid w:val="00187E31"/>
    <w:rsid w:val="00192BE9"/>
    <w:rsid w:val="001931F5"/>
    <w:rsid w:val="001933C5"/>
    <w:rsid w:val="00193CFD"/>
    <w:rsid w:val="00196642"/>
    <w:rsid w:val="001B1258"/>
    <w:rsid w:val="001B2144"/>
    <w:rsid w:val="001B2FAD"/>
    <w:rsid w:val="001B4E01"/>
    <w:rsid w:val="001B6570"/>
    <w:rsid w:val="001C0B13"/>
    <w:rsid w:val="001C1F73"/>
    <w:rsid w:val="001C4E4F"/>
    <w:rsid w:val="001C617B"/>
    <w:rsid w:val="001D3952"/>
    <w:rsid w:val="001D4DC4"/>
    <w:rsid w:val="001E1629"/>
    <w:rsid w:val="001E1F22"/>
    <w:rsid w:val="001F11B3"/>
    <w:rsid w:val="001F18A8"/>
    <w:rsid w:val="001F63FD"/>
    <w:rsid w:val="001F6920"/>
    <w:rsid w:val="001F76B3"/>
    <w:rsid w:val="00201266"/>
    <w:rsid w:val="00202409"/>
    <w:rsid w:val="00203113"/>
    <w:rsid w:val="00203CC1"/>
    <w:rsid w:val="00210A5D"/>
    <w:rsid w:val="00210D6F"/>
    <w:rsid w:val="00224A93"/>
    <w:rsid w:val="00224AC3"/>
    <w:rsid w:val="0022556E"/>
    <w:rsid w:val="00227C94"/>
    <w:rsid w:val="00237A1B"/>
    <w:rsid w:val="0025481A"/>
    <w:rsid w:val="002565E1"/>
    <w:rsid w:val="00263627"/>
    <w:rsid w:val="002745FF"/>
    <w:rsid w:val="00275477"/>
    <w:rsid w:val="002818F4"/>
    <w:rsid w:val="00287ED5"/>
    <w:rsid w:val="0029124D"/>
    <w:rsid w:val="00296CE1"/>
    <w:rsid w:val="002A2091"/>
    <w:rsid w:val="002A226D"/>
    <w:rsid w:val="002A6B56"/>
    <w:rsid w:val="002B353F"/>
    <w:rsid w:val="002C1DD6"/>
    <w:rsid w:val="002D5963"/>
    <w:rsid w:val="002E0230"/>
    <w:rsid w:val="002E3943"/>
    <w:rsid w:val="002E6CF2"/>
    <w:rsid w:val="002F3A06"/>
    <w:rsid w:val="002F5162"/>
    <w:rsid w:val="002F605B"/>
    <w:rsid w:val="00303173"/>
    <w:rsid w:val="00305C43"/>
    <w:rsid w:val="00310601"/>
    <w:rsid w:val="00323108"/>
    <w:rsid w:val="00324483"/>
    <w:rsid w:val="00326CAE"/>
    <w:rsid w:val="003276FA"/>
    <w:rsid w:val="00333261"/>
    <w:rsid w:val="00337396"/>
    <w:rsid w:val="00347AA2"/>
    <w:rsid w:val="00350662"/>
    <w:rsid w:val="00350963"/>
    <w:rsid w:val="00350CCC"/>
    <w:rsid w:val="0035293B"/>
    <w:rsid w:val="003570CA"/>
    <w:rsid w:val="003578FC"/>
    <w:rsid w:val="00360AA4"/>
    <w:rsid w:val="00366BED"/>
    <w:rsid w:val="00372918"/>
    <w:rsid w:val="00375A7C"/>
    <w:rsid w:val="00376570"/>
    <w:rsid w:val="00381AB2"/>
    <w:rsid w:val="00386F03"/>
    <w:rsid w:val="0039304E"/>
    <w:rsid w:val="003937AD"/>
    <w:rsid w:val="003957E7"/>
    <w:rsid w:val="003A3A69"/>
    <w:rsid w:val="003A6EF3"/>
    <w:rsid w:val="003A72FB"/>
    <w:rsid w:val="003B0FCE"/>
    <w:rsid w:val="003B2EF0"/>
    <w:rsid w:val="003B312C"/>
    <w:rsid w:val="003B42F8"/>
    <w:rsid w:val="003C4738"/>
    <w:rsid w:val="003C6617"/>
    <w:rsid w:val="003C6E42"/>
    <w:rsid w:val="003D0071"/>
    <w:rsid w:val="003D0145"/>
    <w:rsid w:val="003D0D81"/>
    <w:rsid w:val="003D283F"/>
    <w:rsid w:val="003D39D3"/>
    <w:rsid w:val="003D608F"/>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36A4"/>
    <w:rsid w:val="004243B4"/>
    <w:rsid w:val="004259A6"/>
    <w:rsid w:val="004348F1"/>
    <w:rsid w:val="00437129"/>
    <w:rsid w:val="00440FA5"/>
    <w:rsid w:val="00444C08"/>
    <w:rsid w:val="004529B7"/>
    <w:rsid w:val="00452DA0"/>
    <w:rsid w:val="00456469"/>
    <w:rsid w:val="00456E03"/>
    <w:rsid w:val="00461C3F"/>
    <w:rsid w:val="0046201C"/>
    <w:rsid w:val="004622CF"/>
    <w:rsid w:val="00462721"/>
    <w:rsid w:val="00464ED3"/>
    <w:rsid w:val="004661B2"/>
    <w:rsid w:val="00475161"/>
    <w:rsid w:val="004A00A8"/>
    <w:rsid w:val="004A117A"/>
    <w:rsid w:val="004A1A3F"/>
    <w:rsid w:val="004A1A7B"/>
    <w:rsid w:val="004A6F9B"/>
    <w:rsid w:val="004B163D"/>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3C59"/>
    <w:rsid w:val="00524708"/>
    <w:rsid w:val="00524825"/>
    <w:rsid w:val="0052749E"/>
    <w:rsid w:val="00534E88"/>
    <w:rsid w:val="005360A8"/>
    <w:rsid w:val="005361EC"/>
    <w:rsid w:val="00543135"/>
    <w:rsid w:val="005527A6"/>
    <w:rsid w:val="00562804"/>
    <w:rsid w:val="0056606B"/>
    <w:rsid w:val="00567146"/>
    <w:rsid w:val="00575855"/>
    <w:rsid w:val="00576984"/>
    <w:rsid w:val="00582D40"/>
    <w:rsid w:val="0058617C"/>
    <w:rsid w:val="00593D13"/>
    <w:rsid w:val="005A0A55"/>
    <w:rsid w:val="005A41B4"/>
    <w:rsid w:val="005A4A42"/>
    <w:rsid w:val="005A6B81"/>
    <w:rsid w:val="005B734D"/>
    <w:rsid w:val="005B7CA2"/>
    <w:rsid w:val="005D25FC"/>
    <w:rsid w:val="005D450E"/>
    <w:rsid w:val="005D528A"/>
    <w:rsid w:val="005D5F8F"/>
    <w:rsid w:val="005D7D42"/>
    <w:rsid w:val="005E0CBE"/>
    <w:rsid w:val="005E3782"/>
    <w:rsid w:val="005F71EA"/>
    <w:rsid w:val="00603681"/>
    <w:rsid w:val="0061216A"/>
    <w:rsid w:val="006128C8"/>
    <w:rsid w:val="0061673D"/>
    <w:rsid w:val="006218BD"/>
    <w:rsid w:val="00622E0C"/>
    <w:rsid w:val="00625626"/>
    <w:rsid w:val="006304BF"/>
    <w:rsid w:val="00635AEE"/>
    <w:rsid w:val="00640529"/>
    <w:rsid w:val="00644510"/>
    <w:rsid w:val="00644FCE"/>
    <w:rsid w:val="006506BB"/>
    <w:rsid w:val="006550FE"/>
    <w:rsid w:val="00680162"/>
    <w:rsid w:val="0068361F"/>
    <w:rsid w:val="0068370C"/>
    <w:rsid w:val="00684C17"/>
    <w:rsid w:val="00687443"/>
    <w:rsid w:val="006A1139"/>
    <w:rsid w:val="006B1A7E"/>
    <w:rsid w:val="006B38E2"/>
    <w:rsid w:val="006B4BAA"/>
    <w:rsid w:val="006B7345"/>
    <w:rsid w:val="006B7A61"/>
    <w:rsid w:val="006C35CC"/>
    <w:rsid w:val="006C66E1"/>
    <w:rsid w:val="006C7B61"/>
    <w:rsid w:val="006D1C15"/>
    <w:rsid w:val="006D1C22"/>
    <w:rsid w:val="006D2B23"/>
    <w:rsid w:val="006E50BA"/>
    <w:rsid w:val="006E5AA5"/>
    <w:rsid w:val="0070033F"/>
    <w:rsid w:val="00710E8C"/>
    <w:rsid w:val="00711F1B"/>
    <w:rsid w:val="00712B15"/>
    <w:rsid w:val="007135D0"/>
    <w:rsid w:val="007168E7"/>
    <w:rsid w:val="00722339"/>
    <w:rsid w:val="00724820"/>
    <w:rsid w:val="007306FA"/>
    <w:rsid w:val="007323ED"/>
    <w:rsid w:val="00733ED1"/>
    <w:rsid w:val="00734135"/>
    <w:rsid w:val="00735C39"/>
    <w:rsid w:val="00743058"/>
    <w:rsid w:val="00743381"/>
    <w:rsid w:val="00747AC2"/>
    <w:rsid w:val="00753095"/>
    <w:rsid w:val="007532D5"/>
    <w:rsid w:val="00753EEE"/>
    <w:rsid w:val="00754C15"/>
    <w:rsid w:val="00757D43"/>
    <w:rsid w:val="007622EA"/>
    <w:rsid w:val="00762B89"/>
    <w:rsid w:val="007712AC"/>
    <w:rsid w:val="007728EB"/>
    <w:rsid w:val="007823FE"/>
    <w:rsid w:val="007836B4"/>
    <w:rsid w:val="00784BF1"/>
    <w:rsid w:val="00785A1E"/>
    <w:rsid w:val="00796525"/>
    <w:rsid w:val="007A76BA"/>
    <w:rsid w:val="007B1649"/>
    <w:rsid w:val="007B1A88"/>
    <w:rsid w:val="007B31F6"/>
    <w:rsid w:val="007B32B0"/>
    <w:rsid w:val="007B64FE"/>
    <w:rsid w:val="007C1EBA"/>
    <w:rsid w:val="007C3714"/>
    <w:rsid w:val="007C5CAD"/>
    <w:rsid w:val="007C6866"/>
    <w:rsid w:val="007D09AE"/>
    <w:rsid w:val="007D21CF"/>
    <w:rsid w:val="007D7784"/>
    <w:rsid w:val="007F1301"/>
    <w:rsid w:val="007F41F9"/>
    <w:rsid w:val="00803F69"/>
    <w:rsid w:val="00804ACC"/>
    <w:rsid w:val="008127CA"/>
    <w:rsid w:val="008129C4"/>
    <w:rsid w:val="008146F5"/>
    <w:rsid w:val="00814FD3"/>
    <w:rsid w:val="00816695"/>
    <w:rsid w:val="00820362"/>
    <w:rsid w:val="00821370"/>
    <w:rsid w:val="00822C72"/>
    <w:rsid w:val="00822F6B"/>
    <w:rsid w:val="008230ED"/>
    <w:rsid w:val="00825BF9"/>
    <w:rsid w:val="00827FB5"/>
    <w:rsid w:val="00833FF5"/>
    <w:rsid w:val="00835614"/>
    <w:rsid w:val="008460B0"/>
    <w:rsid w:val="00846824"/>
    <w:rsid w:val="008509CD"/>
    <w:rsid w:val="008542C2"/>
    <w:rsid w:val="008566CB"/>
    <w:rsid w:val="00857920"/>
    <w:rsid w:val="0086742E"/>
    <w:rsid w:val="008728E0"/>
    <w:rsid w:val="008757C6"/>
    <w:rsid w:val="00877D21"/>
    <w:rsid w:val="00880E82"/>
    <w:rsid w:val="00882314"/>
    <w:rsid w:val="00895D73"/>
    <w:rsid w:val="008B5E8B"/>
    <w:rsid w:val="008C0B0E"/>
    <w:rsid w:val="008C38B5"/>
    <w:rsid w:val="008C5973"/>
    <w:rsid w:val="008C7702"/>
    <w:rsid w:val="008E2C7C"/>
    <w:rsid w:val="008E2F6C"/>
    <w:rsid w:val="008E4AB8"/>
    <w:rsid w:val="008F0F36"/>
    <w:rsid w:val="008F0F84"/>
    <w:rsid w:val="008F1437"/>
    <w:rsid w:val="008F5073"/>
    <w:rsid w:val="008F632C"/>
    <w:rsid w:val="008F66D2"/>
    <w:rsid w:val="008F6F27"/>
    <w:rsid w:val="008F7A96"/>
    <w:rsid w:val="008F7E5D"/>
    <w:rsid w:val="00902DD5"/>
    <w:rsid w:val="00904F11"/>
    <w:rsid w:val="00907E59"/>
    <w:rsid w:val="00910CA3"/>
    <w:rsid w:val="00916BDE"/>
    <w:rsid w:val="0092327D"/>
    <w:rsid w:val="009305C4"/>
    <w:rsid w:val="009321E4"/>
    <w:rsid w:val="0093281A"/>
    <w:rsid w:val="00943271"/>
    <w:rsid w:val="0094705D"/>
    <w:rsid w:val="00957AF3"/>
    <w:rsid w:val="00961C60"/>
    <w:rsid w:val="0096394A"/>
    <w:rsid w:val="0096519D"/>
    <w:rsid w:val="00966A58"/>
    <w:rsid w:val="0096728F"/>
    <w:rsid w:val="0097116C"/>
    <w:rsid w:val="009723C3"/>
    <w:rsid w:val="009741C4"/>
    <w:rsid w:val="009811DE"/>
    <w:rsid w:val="00981C10"/>
    <w:rsid w:val="00982C10"/>
    <w:rsid w:val="0098377F"/>
    <w:rsid w:val="00991A9A"/>
    <w:rsid w:val="0099203B"/>
    <w:rsid w:val="00992AB5"/>
    <w:rsid w:val="00997B7A"/>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049"/>
    <w:rsid w:val="009F7287"/>
    <w:rsid w:val="00A0068A"/>
    <w:rsid w:val="00A01981"/>
    <w:rsid w:val="00A07625"/>
    <w:rsid w:val="00A104FC"/>
    <w:rsid w:val="00A1253E"/>
    <w:rsid w:val="00A12B7B"/>
    <w:rsid w:val="00A14DC4"/>
    <w:rsid w:val="00A1735A"/>
    <w:rsid w:val="00A20967"/>
    <w:rsid w:val="00A21E27"/>
    <w:rsid w:val="00A33D14"/>
    <w:rsid w:val="00A37D0A"/>
    <w:rsid w:val="00A40263"/>
    <w:rsid w:val="00A42716"/>
    <w:rsid w:val="00A506C1"/>
    <w:rsid w:val="00A61DC4"/>
    <w:rsid w:val="00A622FB"/>
    <w:rsid w:val="00A70C06"/>
    <w:rsid w:val="00A73BFF"/>
    <w:rsid w:val="00A74AFD"/>
    <w:rsid w:val="00A752EA"/>
    <w:rsid w:val="00A76883"/>
    <w:rsid w:val="00A8126B"/>
    <w:rsid w:val="00A81F07"/>
    <w:rsid w:val="00A92F3D"/>
    <w:rsid w:val="00A95B06"/>
    <w:rsid w:val="00A961E9"/>
    <w:rsid w:val="00A97CD5"/>
    <w:rsid w:val="00AA591D"/>
    <w:rsid w:val="00AA7673"/>
    <w:rsid w:val="00AB34FF"/>
    <w:rsid w:val="00AB5A6F"/>
    <w:rsid w:val="00AC0ADC"/>
    <w:rsid w:val="00AC4AE2"/>
    <w:rsid w:val="00AC5E9B"/>
    <w:rsid w:val="00AC7B0C"/>
    <w:rsid w:val="00AD08D5"/>
    <w:rsid w:val="00AD15C4"/>
    <w:rsid w:val="00AD196B"/>
    <w:rsid w:val="00AD32A7"/>
    <w:rsid w:val="00AD373D"/>
    <w:rsid w:val="00AE48DF"/>
    <w:rsid w:val="00AE5FED"/>
    <w:rsid w:val="00AF42DD"/>
    <w:rsid w:val="00B0250B"/>
    <w:rsid w:val="00B06D82"/>
    <w:rsid w:val="00B11E2C"/>
    <w:rsid w:val="00B12F75"/>
    <w:rsid w:val="00B16E93"/>
    <w:rsid w:val="00B34036"/>
    <w:rsid w:val="00B363EB"/>
    <w:rsid w:val="00B4301F"/>
    <w:rsid w:val="00B46C8D"/>
    <w:rsid w:val="00B555E0"/>
    <w:rsid w:val="00B66B2E"/>
    <w:rsid w:val="00B67859"/>
    <w:rsid w:val="00B71FC5"/>
    <w:rsid w:val="00B720F6"/>
    <w:rsid w:val="00B7351B"/>
    <w:rsid w:val="00B77BB1"/>
    <w:rsid w:val="00B81D48"/>
    <w:rsid w:val="00B97DBB"/>
    <w:rsid w:val="00BA01C3"/>
    <w:rsid w:val="00BA1ADD"/>
    <w:rsid w:val="00BA28FD"/>
    <w:rsid w:val="00BC2C9E"/>
    <w:rsid w:val="00BD4F7D"/>
    <w:rsid w:val="00BD584D"/>
    <w:rsid w:val="00BD5EEA"/>
    <w:rsid w:val="00BE268B"/>
    <w:rsid w:val="00BF1697"/>
    <w:rsid w:val="00BF53D8"/>
    <w:rsid w:val="00BF773A"/>
    <w:rsid w:val="00C0190E"/>
    <w:rsid w:val="00C03067"/>
    <w:rsid w:val="00C114D3"/>
    <w:rsid w:val="00C1333D"/>
    <w:rsid w:val="00C17DBC"/>
    <w:rsid w:val="00C24704"/>
    <w:rsid w:val="00C26DD0"/>
    <w:rsid w:val="00C3172F"/>
    <w:rsid w:val="00C3240C"/>
    <w:rsid w:val="00C33BA8"/>
    <w:rsid w:val="00C3513F"/>
    <w:rsid w:val="00C40110"/>
    <w:rsid w:val="00C43213"/>
    <w:rsid w:val="00C45E14"/>
    <w:rsid w:val="00C47AF7"/>
    <w:rsid w:val="00C5382F"/>
    <w:rsid w:val="00C549BA"/>
    <w:rsid w:val="00C611FD"/>
    <w:rsid w:val="00C6171E"/>
    <w:rsid w:val="00C710A7"/>
    <w:rsid w:val="00C71392"/>
    <w:rsid w:val="00C732F4"/>
    <w:rsid w:val="00C77599"/>
    <w:rsid w:val="00C82ECD"/>
    <w:rsid w:val="00C83CC5"/>
    <w:rsid w:val="00C86A1F"/>
    <w:rsid w:val="00C9339D"/>
    <w:rsid w:val="00CA1A65"/>
    <w:rsid w:val="00CA2765"/>
    <w:rsid w:val="00CA27CC"/>
    <w:rsid w:val="00CB2205"/>
    <w:rsid w:val="00CB5832"/>
    <w:rsid w:val="00CB6B34"/>
    <w:rsid w:val="00CC1A99"/>
    <w:rsid w:val="00CC3749"/>
    <w:rsid w:val="00CC41F7"/>
    <w:rsid w:val="00CD6A6F"/>
    <w:rsid w:val="00CD6FDE"/>
    <w:rsid w:val="00CE2207"/>
    <w:rsid w:val="00CE347A"/>
    <w:rsid w:val="00CE4798"/>
    <w:rsid w:val="00CE6E7E"/>
    <w:rsid w:val="00CF4424"/>
    <w:rsid w:val="00CF6762"/>
    <w:rsid w:val="00CF7FBD"/>
    <w:rsid w:val="00D02666"/>
    <w:rsid w:val="00D03CC5"/>
    <w:rsid w:val="00D047D4"/>
    <w:rsid w:val="00D048EC"/>
    <w:rsid w:val="00D051CA"/>
    <w:rsid w:val="00D05A24"/>
    <w:rsid w:val="00D15234"/>
    <w:rsid w:val="00D20610"/>
    <w:rsid w:val="00D20C3E"/>
    <w:rsid w:val="00D216F4"/>
    <w:rsid w:val="00D21923"/>
    <w:rsid w:val="00D21B35"/>
    <w:rsid w:val="00D273FE"/>
    <w:rsid w:val="00D27A8B"/>
    <w:rsid w:val="00D33BA3"/>
    <w:rsid w:val="00D34AC0"/>
    <w:rsid w:val="00D34E37"/>
    <w:rsid w:val="00D43B52"/>
    <w:rsid w:val="00D45551"/>
    <w:rsid w:val="00D52504"/>
    <w:rsid w:val="00D5651D"/>
    <w:rsid w:val="00D73C3A"/>
    <w:rsid w:val="00D7731A"/>
    <w:rsid w:val="00D81E01"/>
    <w:rsid w:val="00D854FA"/>
    <w:rsid w:val="00D919C2"/>
    <w:rsid w:val="00D942EC"/>
    <w:rsid w:val="00D95933"/>
    <w:rsid w:val="00D96407"/>
    <w:rsid w:val="00D972AE"/>
    <w:rsid w:val="00DA12AF"/>
    <w:rsid w:val="00DA70B9"/>
    <w:rsid w:val="00DA7896"/>
    <w:rsid w:val="00DA79F8"/>
    <w:rsid w:val="00DB5EA7"/>
    <w:rsid w:val="00DB7564"/>
    <w:rsid w:val="00DC314E"/>
    <w:rsid w:val="00DC4A8C"/>
    <w:rsid w:val="00DC7E9E"/>
    <w:rsid w:val="00DD518A"/>
    <w:rsid w:val="00DD6346"/>
    <w:rsid w:val="00DE3D1B"/>
    <w:rsid w:val="00DF14E8"/>
    <w:rsid w:val="00DF1A57"/>
    <w:rsid w:val="00E00E25"/>
    <w:rsid w:val="00E02F2E"/>
    <w:rsid w:val="00E0691D"/>
    <w:rsid w:val="00E1286D"/>
    <w:rsid w:val="00E14045"/>
    <w:rsid w:val="00E35131"/>
    <w:rsid w:val="00E4492C"/>
    <w:rsid w:val="00E45B3B"/>
    <w:rsid w:val="00E53877"/>
    <w:rsid w:val="00E62D2A"/>
    <w:rsid w:val="00E630F4"/>
    <w:rsid w:val="00E6592E"/>
    <w:rsid w:val="00E65C20"/>
    <w:rsid w:val="00E66532"/>
    <w:rsid w:val="00E67FB6"/>
    <w:rsid w:val="00E7474A"/>
    <w:rsid w:val="00E82D9D"/>
    <w:rsid w:val="00E83500"/>
    <w:rsid w:val="00E852E3"/>
    <w:rsid w:val="00E855C5"/>
    <w:rsid w:val="00E8719C"/>
    <w:rsid w:val="00E90680"/>
    <w:rsid w:val="00E926A1"/>
    <w:rsid w:val="00E951AC"/>
    <w:rsid w:val="00EA0154"/>
    <w:rsid w:val="00EA6A82"/>
    <w:rsid w:val="00EB24D5"/>
    <w:rsid w:val="00EB6949"/>
    <w:rsid w:val="00EC45EF"/>
    <w:rsid w:val="00EC61F0"/>
    <w:rsid w:val="00ED09D0"/>
    <w:rsid w:val="00ED0D87"/>
    <w:rsid w:val="00ED1FCF"/>
    <w:rsid w:val="00ED300D"/>
    <w:rsid w:val="00ED7AD3"/>
    <w:rsid w:val="00EE2E27"/>
    <w:rsid w:val="00EE5B62"/>
    <w:rsid w:val="00EE64E3"/>
    <w:rsid w:val="00EF332B"/>
    <w:rsid w:val="00EF6B7C"/>
    <w:rsid w:val="00EF7374"/>
    <w:rsid w:val="00F066DD"/>
    <w:rsid w:val="00F12DFF"/>
    <w:rsid w:val="00F15B0A"/>
    <w:rsid w:val="00F16C6F"/>
    <w:rsid w:val="00F1780E"/>
    <w:rsid w:val="00F2231D"/>
    <w:rsid w:val="00F24F1E"/>
    <w:rsid w:val="00F33C07"/>
    <w:rsid w:val="00F34274"/>
    <w:rsid w:val="00F40269"/>
    <w:rsid w:val="00F40E07"/>
    <w:rsid w:val="00F4273D"/>
    <w:rsid w:val="00F443C5"/>
    <w:rsid w:val="00F47BCF"/>
    <w:rsid w:val="00F47D46"/>
    <w:rsid w:val="00F509A8"/>
    <w:rsid w:val="00F53E75"/>
    <w:rsid w:val="00F6022E"/>
    <w:rsid w:val="00F63EB3"/>
    <w:rsid w:val="00F643DA"/>
    <w:rsid w:val="00F66528"/>
    <w:rsid w:val="00F71E0B"/>
    <w:rsid w:val="00F733B8"/>
    <w:rsid w:val="00F7680F"/>
    <w:rsid w:val="00F76FA7"/>
    <w:rsid w:val="00F819B0"/>
    <w:rsid w:val="00F82B3D"/>
    <w:rsid w:val="00F84F5A"/>
    <w:rsid w:val="00F85065"/>
    <w:rsid w:val="00F86193"/>
    <w:rsid w:val="00F87A15"/>
    <w:rsid w:val="00F9011F"/>
    <w:rsid w:val="00F90C20"/>
    <w:rsid w:val="00F92475"/>
    <w:rsid w:val="00F936EA"/>
    <w:rsid w:val="00F95E8C"/>
    <w:rsid w:val="00F9675E"/>
    <w:rsid w:val="00FA4D10"/>
    <w:rsid w:val="00FA7E95"/>
    <w:rsid w:val="00FB0CE9"/>
    <w:rsid w:val="00FB57A1"/>
    <w:rsid w:val="00FB5E31"/>
    <w:rsid w:val="00FB6DA4"/>
    <w:rsid w:val="00FC1D04"/>
    <w:rsid w:val="00FC6243"/>
    <w:rsid w:val="00FD55BA"/>
    <w:rsid w:val="00FD659A"/>
    <w:rsid w:val="00FD6C4D"/>
    <w:rsid w:val="00FD7BD8"/>
    <w:rsid w:val="00FE164A"/>
    <w:rsid w:val="00FE1D5D"/>
    <w:rsid w:val="00FF13B5"/>
    <w:rsid w:val="00FF2512"/>
    <w:rsid w:val="00FF25F6"/>
    <w:rsid w:val="00FF420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F6D47"/>
  <w15:chartTrackingRefBased/>
  <w15:docId w15:val="{2947B6F8-8106-4107-B387-6B5D5DC8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GB" w:eastAsia="en-US"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uiPriority="1" w:qFormat="1"/>
    <w:lsdException w:name="heading 6" w:uiPriority="1" w:qFormat="1"/>
    <w:lsdException w:name="heading 7" w:uiPriority="12" w:qFormat="1"/>
    <w:lsdException w:name="heading 8" w:uiPriority="9"/>
    <w:lsdException w:name="heading 9" w:uiPriority="1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34FF"/>
    <w:pPr>
      <w:widowControl w:val="0"/>
      <w:jc w:val="both"/>
    </w:pPr>
    <w:rPr>
      <w:lang w:val="en-US"/>
    </w:rPr>
  </w:style>
  <w:style w:type="paragraph" w:styleId="Heading1">
    <w:name w:val="heading 1"/>
    <w:basedOn w:val="Normal"/>
    <w:next w:val="Para1"/>
    <w:link w:val="Heading1Char"/>
    <w:uiPriority w:val="1"/>
    <w:qFormat/>
    <w:rsid w:val="006B1A7E"/>
    <w:pPr>
      <w:keepNext/>
      <w:keepLines/>
      <w:widowControl/>
      <w:numPr>
        <w:numId w:val="44"/>
      </w:numPr>
      <w:tabs>
        <w:tab w:val="left" w:pos="850"/>
        <w:tab w:val="left" w:pos="1191"/>
        <w:tab w:val="left" w:pos="1531"/>
      </w:tabs>
      <w:spacing w:before="480" w:after="240"/>
      <w:jc w:val="left"/>
      <w:outlineLvl w:val="0"/>
    </w:pPr>
    <w:rPr>
      <w:rFonts w:cstheme="majorBidi"/>
      <w:b/>
      <w:bCs/>
      <w:color w:val="4E81BD"/>
      <w:kern w:val="28"/>
      <w:sz w:val="24"/>
    </w:rPr>
  </w:style>
  <w:style w:type="paragraph" w:styleId="Heading2">
    <w:name w:val="heading 2"/>
    <w:basedOn w:val="Normal"/>
    <w:next w:val="Para1"/>
    <w:link w:val="Heading2Char"/>
    <w:uiPriority w:val="1"/>
    <w:qFormat/>
    <w:rsid w:val="006B1A7E"/>
    <w:pPr>
      <w:keepNext/>
      <w:widowControl/>
      <w:numPr>
        <w:ilvl w:val="1"/>
        <w:numId w:val="44"/>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1"/>
    <w:link w:val="Heading3Char"/>
    <w:uiPriority w:val="1"/>
    <w:qFormat/>
    <w:rsid w:val="006B1A7E"/>
    <w:pPr>
      <w:keepNext/>
      <w:keepLines/>
      <w:widowControl/>
      <w:numPr>
        <w:ilvl w:val="2"/>
        <w:numId w:val="44"/>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1"/>
    <w:link w:val="Heading4Char"/>
    <w:uiPriority w:val="1"/>
    <w:qFormat/>
    <w:rsid w:val="006B1A7E"/>
    <w:pPr>
      <w:keepNext/>
      <w:keepLines/>
      <w:widowControl/>
      <w:numPr>
        <w:ilvl w:val="3"/>
        <w:numId w:val="44"/>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1"/>
    <w:link w:val="Heading5Char"/>
    <w:uiPriority w:val="1"/>
    <w:qFormat/>
    <w:rsid w:val="006B1A7E"/>
    <w:pPr>
      <w:keepNext/>
      <w:keepLines/>
      <w:widowControl/>
      <w:numPr>
        <w:ilvl w:val="4"/>
        <w:numId w:val="44"/>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6">
    <w:name w:val="heading 6"/>
    <w:aliases w:val="Part"/>
    <w:basedOn w:val="Normal"/>
    <w:next w:val="Heading1"/>
    <w:link w:val="Heading6Char"/>
    <w:uiPriority w:val="1"/>
    <w:qFormat/>
    <w:rsid w:val="006B1A7E"/>
    <w:pPr>
      <w:keepNext/>
      <w:widowControl/>
      <w:tabs>
        <w:tab w:val="left" w:pos="850"/>
        <w:tab w:val="left" w:pos="1191"/>
        <w:tab w:val="left" w:pos="1531"/>
      </w:tabs>
      <w:spacing w:before="1200" w:after="720"/>
      <w:jc w:val="center"/>
      <w:outlineLvl w:val="5"/>
    </w:pPr>
    <w:rPr>
      <w:rFonts w:cstheme="majorBidi"/>
      <w:b/>
      <w:color w:val="4E81BD"/>
      <w:sz w:val="28"/>
    </w:rPr>
  </w:style>
  <w:style w:type="paragraph" w:styleId="Heading7">
    <w:name w:val="heading 7"/>
    <w:aliases w:val="Doc AnnX"/>
    <w:basedOn w:val="Normal"/>
    <w:next w:val="Para1"/>
    <w:link w:val="Heading7Char"/>
    <w:uiPriority w:val="12"/>
    <w:qFormat/>
    <w:rsid w:val="006B1A7E"/>
    <w:pPr>
      <w:keepNext/>
      <w:widowControl/>
      <w:numPr>
        <w:ilvl w:val="6"/>
        <w:numId w:val="44"/>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1"/>
    <w:link w:val="Heading8Char"/>
    <w:uiPriority w:val="9"/>
    <w:rsid w:val="00B06D82"/>
    <w:pPr>
      <w:keepNext/>
      <w:pageBreakBefore/>
      <w:numPr>
        <w:ilvl w:val="7"/>
        <w:numId w:val="44"/>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basedOn w:val="Heading8"/>
    <w:next w:val="Para1"/>
    <w:link w:val="Heading9Char"/>
    <w:uiPriority w:val="14"/>
    <w:qFormat/>
    <w:rsid w:val="006B1A7E"/>
    <w:pPr>
      <w:pageBreakBefore w:val="0"/>
      <w:numPr>
        <w:ilvl w:val="8"/>
      </w:numPr>
      <w:tabs>
        <w:tab w:val="left" w:pos="850"/>
        <w:tab w:val="left" w:pos="1191"/>
        <w:tab w:val="left" w:pos="1531"/>
      </w:tabs>
      <w:outlineLvl w:val="8"/>
    </w:pPr>
    <w:rPr>
      <w:rFonts w:ascii="Times New Roman" w:eastAsiaTheme="minorHAnsi" w:hAnsi="Times New Roman"/>
      <w:color w:val="4E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w:basedOn w:val="Normal"/>
    <w:link w:val="ParaChar"/>
    <w:uiPriority w:val="3"/>
    <w:qFormat/>
    <w:rsid w:val="006B1A7E"/>
    <w:pPr>
      <w:widowControl/>
      <w:spacing w:before="120" w:after="120"/>
      <w:ind w:left="680" w:right="680"/>
    </w:pPr>
    <w:rPr>
      <w:rFonts w:eastAsia="SimSun"/>
    </w:rPr>
  </w:style>
  <w:style w:type="paragraph" w:styleId="Title">
    <w:name w:val="Title"/>
    <w:basedOn w:val="Normal"/>
    <w:next w:val="Para1"/>
    <w:link w:val="TitleChar"/>
    <w:qFormat/>
    <w:rsid w:val="006B1A7E"/>
    <w:pPr>
      <w:keepNext/>
      <w:keepLines/>
      <w:widowControl/>
      <w:tabs>
        <w:tab w:val="left" w:pos="850"/>
        <w:tab w:val="left" w:pos="1191"/>
        <w:tab w:val="left" w:pos="1531"/>
      </w:tabs>
      <w:spacing w:before="1200" w:after="720"/>
      <w:ind w:left="680" w:right="680"/>
      <w:jc w:val="center"/>
      <w:outlineLvl w:val="0"/>
    </w:pPr>
    <w:rPr>
      <w:rFonts w:cs="Arial"/>
      <w:bCs/>
      <w:i/>
      <w:color w:val="4E81BD"/>
      <w:kern w:val="28"/>
      <w:sz w:val="32"/>
      <w:szCs w:val="32"/>
    </w:rPr>
  </w:style>
  <w:style w:type="character" w:customStyle="1" w:styleId="ParaChar">
    <w:name w:val="Para Char"/>
    <w:basedOn w:val="DefaultParagraphFont"/>
    <w:link w:val="Para1"/>
    <w:uiPriority w:val="3"/>
    <w:rsid w:val="006B1A7E"/>
    <w:rPr>
      <w:rFonts w:eastAsia="SimSun"/>
    </w:rPr>
  </w:style>
  <w:style w:type="character" w:customStyle="1" w:styleId="TitleChar">
    <w:name w:val="Title Char"/>
    <w:basedOn w:val="DefaultParagraphFont"/>
    <w:link w:val="Title"/>
    <w:rsid w:val="006B1A7E"/>
    <w:rPr>
      <w:rFonts w:cs="Arial"/>
      <w:bCs/>
      <w:i/>
      <w:color w:val="4E81BD"/>
      <w:kern w:val="28"/>
      <w:sz w:val="32"/>
      <w:szCs w:val="32"/>
    </w:rPr>
  </w:style>
  <w:style w:type="character" w:customStyle="1" w:styleId="Heading1Char">
    <w:name w:val="Heading 1 Char"/>
    <w:basedOn w:val="DefaultParagraphFont"/>
    <w:link w:val="Heading1"/>
    <w:uiPriority w:val="1"/>
    <w:rsid w:val="006B1A7E"/>
    <w:rPr>
      <w:rFonts w:cstheme="majorBidi"/>
      <w:b/>
      <w:bCs/>
      <w:color w:val="4E81BD"/>
      <w:kern w:val="28"/>
      <w:sz w:val="24"/>
    </w:rPr>
  </w:style>
  <w:style w:type="character" w:customStyle="1" w:styleId="Heading2Char">
    <w:name w:val="Heading 2 Char"/>
    <w:basedOn w:val="DefaultParagraphFont"/>
    <w:link w:val="Heading2"/>
    <w:uiPriority w:val="1"/>
    <w:rsid w:val="006B1A7E"/>
    <w:rPr>
      <w:rFonts w:cstheme="majorBidi"/>
      <w:b/>
      <w:bCs/>
      <w:sz w:val="24"/>
    </w:rPr>
  </w:style>
  <w:style w:type="character" w:customStyle="1" w:styleId="Heading3Char">
    <w:name w:val="Heading 3 Char"/>
    <w:basedOn w:val="DefaultParagraphFont"/>
    <w:link w:val="Heading3"/>
    <w:uiPriority w:val="1"/>
    <w:rsid w:val="006B1A7E"/>
    <w:rPr>
      <w:rFonts w:cstheme="majorBidi"/>
      <w:b/>
      <w:bCs/>
      <w:i/>
      <w:iCs/>
      <w:color w:val="262626"/>
      <w:sz w:val="24"/>
    </w:rPr>
  </w:style>
  <w:style w:type="character" w:customStyle="1" w:styleId="Heading4Char">
    <w:name w:val="Heading 4 Char"/>
    <w:basedOn w:val="DefaultParagraphFont"/>
    <w:link w:val="Heading4"/>
    <w:uiPriority w:val="1"/>
    <w:rsid w:val="006B1A7E"/>
    <w:rPr>
      <w:rFonts w:cstheme="majorBidi"/>
      <w:i/>
      <w:iCs/>
      <w:color w:val="000000" w:themeColor="text1"/>
      <w:sz w:val="24"/>
    </w:rPr>
  </w:style>
  <w:style w:type="character" w:customStyle="1" w:styleId="Heading5Char">
    <w:name w:val="Heading 5 Char"/>
    <w:basedOn w:val="DefaultParagraphFont"/>
    <w:link w:val="Heading5"/>
    <w:uiPriority w:val="1"/>
    <w:rsid w:val="006B1A7E"/>
    <w:rPr>
      <w:rFonts w:cstheme="majorBidi"/>
      <w:color w:val="000000" w:themeColor="text1"/>
      <w:sz w:val="24"/>
    </w:rPr>
  </w:style>
  <w:style w:type="character" w:customStyle="1" w:styleId="Heading6Char">
    <w:name w:val="Heading 6 Char"/>
    <w:aliases w:val="Part Char"/>
    <w:basedOn w:val="DefaultParagraphFont"/>
    <w:link w:val="Heading6"/>
    <w:uiPriority w:val="1"/>
    <w:rsid w:val="006B1A7E"/>
    <w:rPr>
      <w:rFonts w:cstheme="majorBidi"/>
      <w:b/>
      <w:color w:val="4E81BD"/>
      <w:sz w:val="28"/>
    </w:rPr>
  </w:style>
  <w:style w:type="character" w:customStyle="1" w:styleId="Heading7Char">
    <w:name w:val="Heading 7 Char"/>
    <w:aliases w:val="Doc AnnX Char"/>
    <w:basedOn w:val="DefaultParagraphFont"/>
    <w:link w:val="Heading7"/>
    <w:uiPriority w:val="12"/>
    <w:rsid w:val="006B1A7E"/>
    <w:rPr>
      <w:rFonts w:cstheme="majorBidi"/>
      <w:b/>
      <w:color w:val="4E81BD"/>
      <w:sz w:val="28"/>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14"/>
    <w:rsid w:val="006B1A7E"/>
    <w:rPr>
      <w:rFonts w:cstheme="majorBidi"/>
      <w:b/>
      <w:color w:val="4E81BD"/>
      <w:sz w:val="28"/>
    </w:rPr>
  </w:style>
  <w:style w:type="paragraph" w:customStyle="1" w:styleId="Title2">
    <w:name w:val="Title 2"/>
    <w:basedOn w:val="Heading2"/>
    <w:next w:val="Para1"/>
    <w:qFormat/>
    <w:rsid w:val="006B1A7E"/>
    <w:pPr>
      <w:numPr>
        <w:ilvl w:val="0"/>
        <w:numId w:val="0"/>
      </w:numPr>
    </w:pPr>
    <w:rPr>
      <w:color w:val="4E81BD"/>
    </w:rPr>
  </w:style>
  <w:style w:type="paragraph" w:customStyle="1" w:styleId="Title3">
    <w:name w:val="Title 3"/>
    <w:basedOn w:val="Normal"/>
    <w:next w:val="Para1"/>
    <w:qFormat/>
    <w:rsid w:val="006B1A7E"/>
    <w:pPr>
      <w:keepNext/>
      <w:keepLines/>
      <w:widowControl/>
      <w:tabs>
        <w:tab w:val="left" w:pos="850"/>
        <w:tab w:val="left" w:pos="1191"/>
        <w:tab w:val="left" w:pos="1531"/>
      </w:tabs>
      <w:spacing w:before="240" w:after="120"/>
      <w:ind w:left="680" w:right="680"/>
      <w:jc w:val="left"/>
      <w:outlineLvl w:val="2"/>
    </w:pPr>
    <w:rPr>
      <w:rFonts w:cstheme="majorBidi"/>
      <w:b/>
      <w:i/>
      <w:sz w:val="24"/>
    </w:rPr>
  </w:style>
  <w:style w:type="paragraph" w:customStyle="1" w:styleId="Abstract">
    <w:name w:val="Abstract"/>
    <w:basedOn w:val="Para1"/>
    <w:uiPriority w:val="2"/>
    <w:qFormat/>
    <w:rsid w:val="006B1A7E"/>
    <w:pPr>
      <w:pBdr>
        <w:top w:val="single" w:sz="4" w:space="12" w:color="auto"/>
        <w:left w:val="single" w:sz="4" w:space="12" w:color="auto"/>
        <w:bottom w:val="single" w:sz="4" w:space="12" w:color="auto"/>
        <w:right w:val="single" w:sz="4" w:space="12" w:color="auto"/>
      </w:pBdr>
    </w:pPr>
    <w:rPr>
      <w:i/>
    </w:rPr>
  </w:style>
  <w:style w:type="paragraph" w:customStyle="1" w:styleId="Para">
    <w:name w:val="Para #"/>
    <w:basedOn w:val="Normal"/>
    <w:link w:val="ParaChar0"/>
    <w:uiPriority w:val="4"/>
    <w:qFormat/>
    <w:rsid w:val="006B1A7E"/>
    <w:pPr>
      <w:widowControl/>
      <w:numPr>
        <w:numId w:val="12"/>
      </w:numPr>
      <w:tabs>
        <w:tab w:val="num" w:pos="680"/>
        <w:tab w:val="left" w:pos="1361"/>
      </w:tabs>
      <w:spacing w:before="120" w:after="120"/>
      <w:ind w:right="680" w:firstLine="0"/>
    </w:pPr>
    <w:rPr>
      <w:rFonts w:eastAsia="SimSun"/>
    </w:rPr>
  </w:style>
  <w:style w:type="paragraph" w:customStyle="1" w:styleId="NumberedList">
    <w:name w:val="Numbered List"/>
    <w:basedOn w:val="ListParagraph"/>
    <w:uiPriority w:val="5"/>
    <w:qFormat/>
    <w:rsid w:val="006B1A7E"/>
    <w:pPr>
      <w:widowControl/>
      <w:numPr>
        <w:numId w:val="46"/>
      </w:numPr>
      <w:spacing w:after="120"/>
      <w:ind w:right="680"/>
      <w:contextualSpacing w:val="0"/>
    </w:pPr>
    <w:rPr>
      <w:rFonts w:eastAsia="SimSun"/>
    </w:rPr>
  </w:style>
  <w:style w:type="paragraph" w:customStyle="1" w:styleId="BulletedList">
    <w:name w:val="Bulleted List"/>
    <w:basedOn w:val="ListParagraph"/>
    <w:uiPriority w:val="6"/>
    <w:qFormat/>
    <w:rsid w:val="006B1A7E"/>
    <w:pPr>
      <w:widowControl/>
      <w:numPr>
        <w:numId w:val="45"/>
      </w:numPr>
      <w:spacing w:after="120"/>
      <w:ind w:right="680"/>
      <w:contextualSpacing w:val="0"/>
    </w:pPr>
    <w:rPr>
      <w:rFonts w:eastAsia="SimSun"/>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1"/>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basedOn w:val="Normal"/>
    <w:next w:val="Para1"/>
    <w:uiPriority w:val="8"/>
    <w:qFormat/>
    <w:rsid w:val="006B1A7E"/>
    <w:pPr>
      <w:keepNext/>
      <w:widowControl/>
      <w:tabs>
        <w:tab w:val="left" w:pos="850"/>
        <w:tab w:val="left" w:pos="1191"/>
        <w:tab w:val="left" w:pos="1531"/>
      </w:tabs>
      <w:spacing w:before="240" w:after="120"/>
      <w:ind w:left="680" w:right="680"/>
      <w:jc w:val="left"/>
    </w:pPr>
    <w:rPr>
      <w:b/>
      <w:sz w:val="20"/>
    </w:rPr>
  </w:style>
  <w:style w:type="paragraph" w:customStyle="1" w:styleId="Sourcenotes">
    <w:name w:val="Source &amp; notes"/>
    <w:basedOn w:val="Normal"/>
    <w:uiPriority w:val="9"/>
    <w:qFormat/>
    <w:rsid w:val="006B1A7E"/>
    <w:pPr>
      <w:keepLines/>
      <w:widowControl/>
      <w:spacing w:before="120" w:after="240"/>
      <w:ind w:left="680" w:right="680"/>
      <w:contextualSpacing/>
    </w:pPr>
    <w:rPr>
      <w:rFonts w:eastAsia="SimSun" w:cs="Arial"/>
      <w:sz w:val="18"/>
      <w:szCs w:val="18"/>
    </w:rPr>
  </w:style>
  <w:style w:type="paragraph" w:customStyle="1" w:styleId="TableCell">
    <w:name w:val="Table Cell"/>
    <w:basedOn w:val="Normal"/>
    <w:uiPriority w:val="10"/>
    <w:qFormat/>
    <w:rsid w:val="006B1A7E"/>
    <w:pPr>
      <w:keepNext/>
      <w:keepLines/>
      <w:widowControl/>
      <w:tabs>
        <w:tab w:val="left" w:pos="340"/>
        <w:tab w:val="left" w:pos="680"/>
      </w:tabs>
      <w:spacing w:before="20" w:after="20"/>
      <w:jc w:val="right"/>
    </w:pPr>
    <w:rPr>
      <w:rFonts w:ascii="Arial Narrow" w:eastAsia="SimSun" w:hAnsi="Arial Narrow" w:cs="Arial"/>
      <w:sz w:val="17"/>
      <w:szCs w:val="18"/>
    </w:rPr>
  </w:style>
  <w:style w:type="paragraph" w:customStyle="1" w:styleId="TableRow">
    <w:name w:val="Table Row"/>
    <w:basedOn w:val="TableCell"/>
    <w:uiPriority w:val="10"/>
    <w:qFormat/>
    <w:rsid w:val="006B1A7E"/>
    <w:pPr>
      <w:jc w:val="left"/>
    </w:pPr>
  </w:style>
  <w:style w:type="paragraph" w:customStyle="1" w:styleId="TableColumn">
    <w:name w:val="Table Column"/>
    <w:basedOn w:val="TableRow"/>
    <w:uiPriority w:val="10"/>
    <w:qFormat/>
    <w:rsid w:val="006B1A7E"/>
    <w:pPr>
      <w:jc w:val="center"/>
    </w:pPr>
  </w:style>
  <w:style w:type="paragraph" w:customStyle="1" w:styleId="Quotationshort">
    <w:name w:val="Quotation (short)"/>
    <w:basedOn w:val="Normal"/>
    <w:link w:val="QuotationshortChar"/>
    <w:uiPriority w:val="11"/>
    <w:qFormat/>
    <w:rsid w:val="006B1A7E"/>
    <w:pPr>
      <w:widowControl/>
      <w:spacing w:after="120"/>
    </w:pPr>
    <w:rPr>
      <w:rFonts w:eastAsia="SimSun"/>
      <w:i/>
    </w:rPr>
  </w:style>
  <w:style w:type="paragraph" w:styleId="Quote">
    <w:name w:val="Quote"/>
    <w:aliases w:val="Quotation (long)"/>
    <w:basedOn w:val="Normal"/>
    <w:link w:val="QuoteChar"/>
    <w:uiPriority w:val="11"/>
    <w:qFormat/>
    <w:rsid w:val="006B1A7E"/>
    <w:pPr>
      <w:widowControl/>
      <w:spacing w:after="120"/>
      <w:ind w:left="1021" w:right="1021"/>
    </w:pPr>
    <w:rPr>
      <w:rFonts w:eastAsia="SimSun"/>
      <w:i/>
      <w:iCs/>
      <w:color w:val="404040"/>
    </w:rPr>
  </w:style>
  <w:style w:type="character" w:customStyle="1" w:styleId="QuoteChar">
    <w:name w:val="Quote Char"/>
    <w:aliases w:val="Quotation (long) Char"/>
    <w:basedOn w:val="DefaultParagraphFont"/>
    <w:link w:val="Quote"/>
    <w:uiPriority w:val="11"/>
    <w:rsid w:val="006B1A7E"/>
    <w:rPr>
      <w:rFonts w:eastAsia="SimSun"/>
      <w:i/>
      <w:iCs/>
      <w:color w:val="404040"/>
    </w:rPr>
  </w:style>
  <w:style w:type="paragraph" w:customStyle="1" w:styleId="AnnexH2">
    <w:name w:val="Annex H2"/>
    <w:basedOn w:val="Normal"/>
    <w:next w:val="Para1"/>
    <w:uiPriority w:val="15"/>
    <w:qFormat/>
    <w:rsid w:val="006B1A7E"/>
    <w:pPr>
      <w:keepNext/>
      <w:widowControl/>
      <w:tabs>
        <w:tab w:val="left" w:pos="850"/>
        <w:tab w:val="left" w:pos="1191"/>
        <w:tab w:val="left" w:pos="1531"/>
      </w:tabs>
      <w:spacing w:before="240" w:after="240"/>
      <w:ind w:right="680"/>
      <w:jc w:val="left"/>
      <w:outlineLvl w:val="1"/>
    </w:pPr>
    <w:rPr>
      <w:b/>
      <w:color w:val="4E81BD"/>
      <w:sz w:val="24"/>
    </w:rPr>
  </w:style>
  <w:style w:type="paragraph" w:customStyle="1" w:styleId="AnnexH3">
    <w:name w:val="Annex H3"/>
    <w:basedOn w:val="Normal"/>
    <w:next w:val="Para1"/>
    <w:uiPriority w:val="15"/>
    <w:qFormat/>
    <w:rsid w:val="006B1A7E"/>
    <w:pPr>
      <w:keepNext/>
      <w:keepLines/>
      <w:widowControl/>
      <w:tabs>
        <w:tab w:val="left" w:pos="850"/>
        <w:tab w:val="left" w:pos="1191"/>
        <w:tab w:val="left" w:pos="1531"/>
      </w:tabs>
      <w:spacing w:before="240" w:after="120"/>
      <w:ind w:left="680" w:right="680"/>
      <w:jc w:val="left"/>
      <w:outlineLvl w:val="2"/>
    </w:pPr>
    <w:rPr>
      <w:b/>
      <w:i/>
      <w:color w:val="262626"/>
      <w:sz w:val="24"/>
    </w:rPr>
  </w:style>
  <w:style w:type="paragraph" w:customStyle="1" w:styleId="Disclaimer">
    <w:name w:val="Disclaimer"/>
    <w:basedOn w:val="Para1"/>
    <w:rsid w:val="00326CAE"/>
    <w:pPr>
      <w:pBdr>
        <w:top w:val="single" w:sz="4" w:space="6" w:color="auto"/>
      </w:pBdr>
      <w:spacing w:before="0" w:line="220" w:lineRule="exact"/>
    </w:pPr>
    <w:rPr>
      <w:sz w:val="18"/>
    </w:rPr>
  </w:style>
  <w:style w:type="paragraph" w:customStyle="1" w:styleId="Action">
    <w:name w:val="Action"/>
    <w:basedOn w:val="Para1"/>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qFormat/>
    <w:rsid w:val="006B1A7E"/>
    <w:pPr>
      <w:widowControl/>
      <w:spacing w:after="120"/>
      <w:ind w:left="284" w:hanging="284"/>
      <w:jc w:val="left"/>
    </w:pPr>
    <w:rPr>
      <w:rFonts w:eastAsia="SimSun"/>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1"/>
    <w:rsid w:val="00E67FB6"/>
    <w:pPr>
      <w:keepNext/>
      <w:spacing w:before="240" w:after="120"/>
      <w:ind w:left="851"/>
    </w:pPr>
    <w:rPr>
      <w:b/>
      <w:i/>
    </w:rPr>
  </w:style>
  <w:style w:type="paragraph" w:customStyle="1" w:styleId="Conclusion">
    <w:name w:val="Conclusion"/>
    <w:basedOn w:val="Para1"/>
    <w:next w:val="Heading1"/>
    <w:rsid w:val="0052749E"/>
    <w:pPr>
      <w:jc w:val="center"/>
    </w:pPr>
    <w:rPr>
      <w:b/>
    </w:rPr>
  </w:style>
  <w:style w:type="character" w:styleId="EndnoteReference">
    <w:name w:val="endnote reference"/>
    <w:basedOn w:val="DefaultParagraphFont"/>
    <w:uiPriority w:val="99"/>
    <w:unhideWhenUsed/>
    <w:qFormat/>
    <w:rsid w:val="006B1A7E"/>
    <w:rPr>
      <w:rFonts w:ascii="Times New Roman" w:hAnsi="Times New Roman"/>
      <w:i w:val="0"/>
      <w:position w:val="0"/>
      <w:sz w:val="22"/>
      <w:vertAlign w:val="superscript"/>
    </w:rPr>
  </w:style>
  <w:style w:type="paragraph" w:styleId="FootnoteText">
    <w:name w:val="footnote text"/>
    <w:basedOn w:val="Normal"/>
    <w:link w:val="FootnoteTextChar"/>
    <w:semiHidden/>
    <w:qFormat/>
    <w:rsid w:val="006B1A7E"/>
    <w:pPr>
      <w:widowControl/>
      <w:spacing w:after="120"/>
      <w:ind w:left="680" w:right="680"/>
    </w:pPr>
    <w:rPr>
      <w:rFonts w:eastAsia="SimSun"/>
      <w:sz w:val="20"/>
    </w:rPr>
  </w:style>
  <w:style w:type="character" w:customStyle="1" w:styleId="FootnoteTextChar">
    <w:name w:val="Footnote Text Char"/>
    <w:basedOn w:val="DefaultParagraphFont"/>
    <w:link w:val="FootnoteText"/>
    <w:semiHidden/>
    <w:rsid w:val="006B1A7E"/>
    <w:rPr>
      <w:rFonts w:eastAsia="SimSun"/>
      <w:sz w:val="20"/>
    </w:rPr>
  </w:style>
  <w:style w:type="paragraph" w:styleId="EndnoteText">
    <w:name w:val="endnote text"/>
    <w:basedOn w:val="FootnoteText"/>
    <w:link w:val="EndnoteTextChar"/>
    <w:semiHidden/>
    <w:qFormat/>
    <w:rsid w:val="006B1A7E"/>
  </w:style>
  <w:style w:type="character" w:customStyle="1" w:styleId="EndnoteTextChar">
    <w:name w:val="Endnote Text Char"/>
    <w:basedOn w:val="DefaultParagraphFont"/>
    <w:link w:val="EndnoteText"/>
    <w:semiHidden/>
    <w:rsid w:val="006B1A7E"/>
    <w:rPr>
      <w:rFonts w:eastAsia="SimSun"/>
      <w:sz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0">
    <w:name w:val="Para #.#"/>
    <w:basedOn w:val="Para"/>
    <w:uiPriority w:val="4"/>
    <w:qFormat/>
    <w:rsid w:val="006B1A7E"/>
    <w:pPr>
      <w:numPr>
        <w:ilvl w:val="5"/>
        <w:numId w:val="44"/>
      </w:numPr>
    </w:pPr>
    <w:rPr>
      <w:rFonts w:eastAsia="Caecilia LT Std Roman"/>
      <w:lang w:val="fr-FR"/>
    </w:r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semiHidden/>
    <w:qFormat/>
    <w:rsid w:val="006B1A7E"/>
    <w:rPr>
      <w:rFonts w:ascii="Times New Roman" w:hAnsi="Times New Roman"/>
      <w:i w:val="0"/>
      <w:position w:val="0"/>
      <w:sz w:val="22"/>
      <w:vertAlign w:val="superscript"/>
    </w:rPr>
  </w:style>
  <w:style w:type="paragraph" w:customStyle="1" w:styleId="GroupHeading">
    <w:name w:val="Group Heading"/>
    <w:basedOn w:val="Normal"/>
    <w:next w:val="Para1"/>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1"/>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1"/>
    <w:rsid w:val="003E0362"/>
    <w:pPr>
      <w:numPr>
        <w:numId w:val="21"/>
      </w:numPr>
      <w:tabs>
        <w:tab w:val="num" w:pos="360"/>
        <w:tab w:val="left" w:pos="425"/>
      </w:tabs>
      <w:spacing w:before="0" w:after="240"/>
      <w:ind w:left="2268" w:hanging="425"/>
    </w:pPr>
  </w:style>
  <w:style w:type="paragraph" w:customStyle="1" w:styleId="RefDocuments">
    <w:name w:val="Ref Documents"/>
    <w:basedOn w:val="Para1"/>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1"/>
    <w:next w:val="Para1"/>
    <w:rsid w:val="00196642"/>
    <w:pPr>
      <w:spacing w:before="0" w:after="240"/>
      <w:jc w:val="right"/>
    </w:pPr>
    <w:rPr>
      <w:rFonts w:ascii="StatLink" w:hAnsi="StatLink"/>
      <w:sz w:val="18"/>
    </w:rPr>
  </w:style>
  <w:style w:type="paragraph" w:styleId="TableofFigures">
    <w:name w:val="table of figures"/>
    <w:next w:val="Normal"/>
    <w:uiPriority w:val="99"/>
    <w:rsid w:val="00907E59"/>
    <w:pPr>
      <w:tabs>
        <w:tab w:val="right" w:pos="9072"/>
      </w:tabs>
      <w:spacing w:line="220" w:lineRule="exact"/>
      <w:ind w:right="510"/>
    </w:pPr>
    <w:rPr>
      <w:color w:val="000000" w:themeColor="text1"/>
      <w:sz w:val="18"/>
    </w:rPr>
  </w:style>
  <w:style w:type="paragraph" w:styleId="TOC1">
    <w:name w:val="toc 1"/>
    <w:basedOn w:val="Normal"/>
    <w:next w:val="Normal"/>
    <w:uiPriority w:val="39"/>
    <w:unhideWhenUsed/>
    <w:qFormat/>
    <w:rsid w:val="006B1A7E"/>
    <w:pPr>
      <w:widowControl/>
      <w:tabs>
        <w:tab w:val="right" w:leader="dot" w:pos="9072"/>
      </w:tabs>
      <w:spacing w:before="120" w:after="120"/>
      <w:ind w:right="510"/>
      <w:jc w:val="left"/>
    </w:pPr>
    <w:rPr>
      <w:b/>
      <w:noProof/>
    </w:rPr>
  </w:style>
  <w:style w:type="paragraph" w:styleId="TOC2">
    <w:name w:val="toc 2"/>
    <w:basedOn w:val="Normal"/>
    <w:next w:val="Normal"/>
    <w:uiPriority w:val="39"/>
    <w:unhideWhenUsed/>
    <w:qFormat/>
    <w:rsid w:val="006B1A7E"/>
    <w:pPr>
      <w:widowControl/>
      <w:tabs>
        <w:tab w:val="right" w:leader="dot" w:pos="9072"/>
      </w:tabs>
      <w:ind w:left="198" w:right="510"/>
      <w:jc w:val="left"/>
    </w:pPr>
    <w:rPr>
      <w:noProof/>
    </w:rPr>
  </w:style>
  <w:style w:type="paragraph" w:styleId="TOC3">
    <w:name w:val="toc 3"/>
    <w:basedOn w:val="Normal"/>
    <w:next w:val="Normal"/>
    <w:uiPriority w:val="39"/>
    <w:unhideWhenUsed/>
    <w:qFormat/>
    <w:rsid w:val="006B1A7E"/>
    <w:pPr>
      <w:widowControl/>
      <w:tabs>
        <w:tab w:val="right" w:leader="dot" w:pos="9072"/>
      </w:tabs>
      <w:ind w:left="397" w:right="510"/>
      <w:jc w:val="left"/>
    </w:pPr>
    <w:rPr>
      <w:noProof/>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basedOn w:val="Title"/>
    <w:next w:val="Normal"/>
    <w:uiPriority w:val="39"/>
    <w:qFormat/>
    <w:rsid w:val="006B1A7E"/>
    <w:pPr>
      <w:tabs>
        <w:tab w:val="clear" w:pos="850"/>
        <w:tab w:val="clear" w:pos="1191"/>
        <w:tab w:val="clear" w:pos="1531"/>
      </w:tabs>
      <w:outlineLvl w:val="9"/>
    </w:pPr>
    <w:rPr>
      <w:rFonts w:eastAsia="SimHei"/>
      <w:bCs w:val="0"/>
      <w:kern w:val="0"/>
    </w:rPr>
  </w:style>
  <w:style w:type="paragraph" w:styleId="Subtitle">
    <w:name w:val="Subtitle"/>
    <w:next w:val="Para1"/>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1"/>
    <w:uiPriority w:val="11"/>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1"/>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1"/>
    <w:uiPriority w:val="6"/>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1"/>
    <w:uiPriority w:val="8"/>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1"/>
    <w:uiPriority w:val="14"/>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1"/>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1"/>
    <w:uiPriority w:val="9"/>
    <w:rsid w:val="00F47BCF"/>
    <w:pPr>
      <w:outlineLvl w:val="2"/>
    </w:pPr>
  </w:style>
  <w:style w:type="paragraph" w:styleId="TOAHeading">
    <w:name w:val="toa heading"/>
    <w:basedOn w:val="Normal"/>
    <w:next w:val="Normal"/>
    <w:semiHidden/>
    <w:qFormat/>
    <w:rsid w:val="006B1A7E"/>
    <w:pPr>
      <w:widowControl/>
      <w:spacing w:before="120"/>
    </w:pPr>
    <w:rPr>
      <w:rFonts w:ascii="Arial" w:eastAsia="SimSun" w:hAnsi="Arial" w:cs="Arial"/>
      <w:b/>
      <w:bCs/>
      <w:sz w:val="24"/>
      <w:szCs w:val="24"/>
    </w:rPr>
  </w:style>
  <w:style w:type="character" w:customStyle="1" w:styleId="QuotationshortChar">
    <w:name w:val="Quotation (short) Char"/>
    <w:basedOn w:val="DefaultParagraphFont"/>
    <w:link w:val="Quotationshort"/>
    <w:uiPriority w:val="11"/>
    <w:rsid w:val="006B1A7E"/>
    <w:rPr>
      <w:rFonts w:eastAsia="SimSun"/>
      <w:i/>
    </w:rPr>
  </w:style>
  <w:style w:type="character" w:customStyle="1" w:styleId="ParaChar0">
    <w:name w:val="Para # Char"/>
    <w:basedOn w:val="DefaultParagraphFont"/>
    <w:link w:val="Para"/>
    <w:uiPriority w:val="4"/>
    <w:rsid w:val="006B1A7E"/>
    <w:rPr>
      <w:rFonts w:eastAsia="SimSun"/>
    </w:rPr>
  </w:style>
  <w:style w:type="character" w:styleId="CommentReference">
    <w:name w:val="annotation reference"/>
    <w:basedOn w:val="DefaultParagraphFont"/>
    <w:uiPriority w:val="99"/>
    <w:semiHidden/>
    <w:unhideWhenUsed/>
    <w:rsid w:val="0010395E"/>
    <w:rPr>
      <w:sz w:val="16"/>
      <w:szCs w:val="16"/>
    </w:rPr>
  </w:style>
  <w:style w:type="paragraph" w:styleId="CommentText">
    <w:name w:val="annotation text"/>
    <w:basedOn w:val="Normal"/>
    <w:link w:val="CommentTextChar"/>
    <w:uiPriority w:val="99"/>
    <w:semiHidden/>
    <w:unhideWhenUsed/>
    <w:rsid w:val="0010395E"/>
    <w:rPr>
      <w:sz w:val="20"/>
      <w:szCs w:val="20"/>
    </w:rPr>
  </w:style>
  <w:style w:type="character" w:customStyle="1" w:styleId="CommentTextChar">
    <w:name w:val="Comment Text Char"/>
    <w:basedOn w:val="DefaultParagraphFont"/>
    <w:link w:val="CommentText"/>
    <w:uiPriority w:val="99"/>
    <w:semiHidden/>
    <w:rsid w:val="0010395E"/>
    <w:rPr>
      <w:sz w:val="20"/>
      <w:szCs w:val="20"/>
      <w:lang w:val="en-US"/>
    </w:rPr>
  </w:style>
  <w:style w:type="paragraph" w:styleId="CommentSubject">
    <w:name w:val="annotation subject"/>
    <w:basedOn w:val="CommentText"/>
    <w:next w:val="CommentText"/>
    <w:link w:val="CommentSubjectChar"/>
    <w:uiPriority w:val="99"/>
    <w:semiHidden/>
    <w:unhideWhenUsed/>
    <w:rsid w:val="0010395E"/>
    <w:rPr>
      <w:b/>
      <w:bCs/>
    </w:rPr>
  </w:style>
  <w:style w:type="character" w:customStyle="1" w:styleId="CommentSubjectChar">
    <w:name w:val="Comment Subject Char"/>
    <w:basedOn w:val="CommentTextChar"/>
    <w:link w:val="CommentSubject"/>
    <w:uiPriority w:val="99"/>
    <w:semiHidden/>
    <w:rsid w:val="0010395E"/>
    <w:rPr>
      <w:b/>
      <w:bCs/>
      <w:sz w:val="20"/>
      <w:szCs w:val="20"/>
      <w:lang w:val="en-US"/>
    </w:rPr>
  </w:style>
  <w:style w:type="paragraph" w:styleId="BalloonText">
    <w:name w:val="Balloon Text"/>
    <w:basedOn w:val="Normal"/>
    <w:link w:val="BalloonTextChar"/>
    <w:uiPriority w:val="99"/>
    <w:semiHidden/>
    <w:unhideWhenUsed/>
    <w:rsid w:val="006506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6B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https://github.com/bixiou/oecd_climate/raw/main/figures/country_comparison/CC_problem_countries.png" TargetMode="External"/><Relationship Id="rId26" Type="http://schemas.openxmlformats.org/officeDocument/2006/relationships/image" Target="https://github.com/bixiou/oecd_climate/raw/main/figures/country_comparison/policies_all_support_positive_countries.png" TargetMode="External"/><Relationship Id="rId39" Type="http://schemas.openxmlformats.org/officeDocument/2006/relationships/theme" Target="theme/theme1.xml"/><Relationship Id="rId21" Type="http://schemas.openxmlformats.org/officeDocument/2006/relationships/image" Target="https://github.com/bixiou/oecd_climate/raw/main/figures/country_comparison/effect_halt_CC_lifestyle_countries.png" TargetMode="External"/><Relationship Id="rId34"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https://github.com/bixiou/oecd_climate/raw/main/figures/country_comparison/CC_field_mentions_positive_countries.png" TargetMode="External"/><Relationship Id="rId20" Type="http://schemas.openxmlformats.org/officeDocument/2006/relationships/image" Target="https://github.com/bixiou/oecd_climate/raw/main/figures/country_comparison/knowledge_wo_footprint_mean_countries.png" TargetMode="External"/><Relationship Id="rId29" Type="http://schemas.openxmlformats.org/officeDocument/2006/relationships/image" Target="https://github.com/bixiou/oecd_climate/raw/main/figures/country_comparison/beef_positive_countries.png" TargetMode="External"/><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https://github.com/bixiou/oecd_climate/raw/main/figures/country_comparison/condition_positive_countries.png" TargetMode="External"/><Relationship Id="rId32" Type="http://schemas.openxmlformats.org/officeDocument/2006/relationships/header" Target="header3.xml"/><Relationship Id="rId37" Type="http://schemas.microsoft.com/office/2011/relationships/people" Target="people.xml"/><Relationship Id="rId40"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https://github.com/bixiou/oecd_climate/raw/main/figures/country_comparison/behavior_countries.png" TargetMode="External"/><Relationship Id="rId23" Type="http://schemas.openxmlformats.org/officeDocument/2006/relationships/image" Target="https://github.com/bixiou/oecd_climate/raw/main/figures/country_comparison/willing_positive_countries.png" TargetMode="External"/><Relationship Id="rId28" Type="http://schemas.openxmlformats.org/officeDocument/2006/relationships/image" Target="https://github.com/bixiou/oecd_climate/raw/main/figures/country_comparison/tax_positive_countries.png"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https://github.com/bixiou/oecd_climate/raw/main/figures/country_comparison/CC_impacts_positive_countries.png" TargetMode="External"/><Relationship Id="rId31" Type="http://schemas.openxmlformats.org/officeDocument/2006/relationships/image" Target="https://github.com/bixiou/oecd_climate/raw/main/figures/country_comparison/opinion_mean_countries.png" TargetMode="Externa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image" Target="https://github.com/bixiou/oecd_climate/raw/main/figures/country_comparison/future_positive_countries.png" TargetMode="External"/><Relationship Id="rId27" Type="http://schemas.openxmlformats.org/officeDocument/2006/relationships/image" Target="https://github.com/bixiou/oecd_climate/raw/main/figures/country_comparison/policy_all_positive_countries.png" TargetMode="External"/><Relationship Id="rId30" Type="http://schemas.openxmlformats.org/officeDocument/2006/relationships/image" Target="https://github.com/bixiou/oecd_climate/raw/main/figures/country_comparison/burden_sharing_few_mean_countries.png" TargetMode="External"/><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https://github.com/bixiou/oecd_climate/raw/main/figures/country_comparison/CC_anthropogenic_countries.png" TargetMode="External"/><Relationship Id="rId25" Type="http://schemas.openxmlformats.org/officeDocument/2006/relationships/image" Target="https://github.com/bixiou/oecd_climate/raw/main/figures/country_comparison/policies_attitudes_mean_countries.png" TargetMode="External"/><Relationship Id="rId33" Type="http://schemas.openxmlformats.org/officeDocument/2006/relationships/header" Target="header4.xml"/><Relationship Id="rId38"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8DE54EB0C84156A2CB468F7FBF9F0F"/>
        <w:category>
          <w:name w:val="General"/>
          <w:gallery w:val="placeholder"/>
        </w:category>
        <w:types>
          <w:type w:val="bbPlcHdr"/>
        </w:types>
        <w:behaviors>
          <w:behavior w:val="content"/>
        </w:behaviors>
        <w:guid w:val="{7F6C03E3-F79F-4F3B-AE98-C41535C7DCFA}"/>
      </w:docPartPr>
      <w:docPartBody>
        <w:p w:rsidR="009330D6" w:rsidRDefault="004977F4">
          <w:pPr>
            <w:pStyle w:val="1C8DE54EB0C84156A2CB468F7FBF9F0F"/>
          </w:pPr>
          <w:r w:rsidRPr="003D54E3">
            <w:rPr>
              <w:rStyle w:val="PlaceholderText"/>
            </w:rPr>
            <w:t>Click or tap here to enter text.</w:t>
          </w:r>
        </w:p>
      </w:docPartBody>
    </w:docPart>
    <w:docPart>
      <w:docPartPr>
        <w:name w:val="9ADE2B9FC57A4D089F98B76AC940B40F"/>
        <w:category>
          <w:name w:val="General"/>
          <w:gallery w:val="placeholder"/>
        </w:category>
        <w:types>
          <w:type w:val="bbPlcHdr"/>
        </w:types>
        <w:behaviors>
          <w:behavior w:val="content"/>
        </w:behaviors>
        <w:guid w:val="{FAB7C941-A15D-4C92-A367-89E4F8CE95E5}"/>
      </w:docPartPr>
      <w:docPartBody>
        <w:p w:rsidR="009330D6" w:rsidRDefault="004977F4">
          <w:pPr>
            <w:pStyle w:val="9ADE2B9FC57A4D089F98B76AC940B40F"/>
          </w:pPr>
          <w:r w:rsidRPr="003D54E3">
            <w:rPr>
              <w:rStyle w:val="PlaceholderText"/>
            </w:rPr>
            <w:t>Click or tap here to enter text.</w:t>
          </w:r>
        </w:p>
      </w:docPartBody>
    </w:docPart>
    <w:docPart>
      <w:docPartPr>
        <w:name w:val="FB2EE7BC8A9440D599105B75AB0F28C8"/>
        <w:category>
          <w:name w:val="General"/>
          <w:gallery w:val="placeholder"/>
        </w:category>
        <w:types>
          <w:type w:val="bbPlcHdr"/>
        </w:types>
        <w:behaviors>
          <w:behavior w:val="content"/>
        </w:behaviors>
        <w:guid w:val="{86EA5ACF-D5E6-4155-B9AC-EFDEA3EAC5CB}"/>
      </w:docPartPr>
      <w:docPartBody>
        <w:p w:rsidR="009330D6" w:rsidRDefault="004977F4">
          <w:pPr>
            <w:pStyle w:val="FB2EE7BC8A9440D599105B75AB0F28C8"/>
          </w:pPr>
          <w:r w:rsidRPr="003D54E3">
            <w:rPr>
              <w:rStyle w:val="PlaceholderText"/>
            </w:rPr>
            <w:t>Click or tap here to enter text.</w:t>
          </w:r>
        </w:p>
      </w:docPartBody>
    </w:docPart>
    <w:docPart>
      <w:docPartPr>
        <w:name w:val="461D06D099AF414193D4AABFC4FD2FB7"/>
        <w:category>
          <w:name w:val="General"/>
          <w:gallery w:val="placeholder"/>
        </w:category>
        <w:types>
          <w:type w:val="bbPlcHdr"/>
        </w:types>
        <w:behaviors>
          <w:behavior w:val="content"/>
        </w:behaviors>
        <w:guid w:val="{4E1E8170-FF3F-4002-BC48-077B326FEA09}"/>
      </w:docPartPr>
      <w:docPartBody>
        <w:p w:rsidR="009330D6" w:rsidRDefault="004977F4">
          <w:pPr>
            <w:pStyle w:val="461D06D099AF414193D4AABFC4FD2FB7"/>
          </w:pPr>
          <w:r w:rsidRPr="003D54E3">
            <w:rPr>
              <w:rStyle w:val="PlaceholderText"/>
            </w:rPr>
            <w:t>Click or tap here to enter text.</w:t>
          </w:r>
        </w:p>
      </w:docPartBody>
    </w:docPart>
    <w:docPart>
      <w:docPartPr>
        <w:name w:val="ED53E967AE1D45E1AF6E2CEFF6E054E8"/>
        <w:category>
          <w:name w:val="General"/>
          <w:gallery w:val="placeholder"/>
        </w:category>
        <w:types>
          <w:type w:val="bbPlcHdr"/>
        </w:types>
        <w:behaviors>
          <w:behavior w:val="content"/>
        </w:behaviors>
        <w:guid w:val="{A784C6C9-2879-44CB-B704-628DCF4BDFEF}"/>
      </w:docPartPr>
      <w:docPartBody>
        <w:p w:rsidR="009330D6" w:rsidRDefault="004977F4">
          <w:pPr>
            <w:pStyle w:val="ED53E967AE1D45E1AF6E2CEFF6E054E8"/>
          </w:pPr>
          <w:r w:rsidRPr="003D54E3">
            <w:rPr>
              <w:rStyle w:val="PlaceholderText"/>
            </w:rPr>
            <w:t>Click or tap here to enter text.</w:t>
          </w:r>
        </w:p>
      </w:docPartBody>
    </w:docPart>
    <w:docPart>
      <w:docPartPr>
        <w:name w:val="22EFE6E8624545A19515FACEEE86373C"/>
        <w:category>
          <w:name w:val="General"/>
          <w:gallery w:val="placeholder"/>
        </w:category>
        <w:types>
          <w:type w:val="bbPlcHdr"/>
        </w:types>
        <w:behaviors>
          <w:behavior w:val="content"/>
        </w:behaviors>
        <w:guid w:val="{BB004B15-EDFF-4767-AE21-909E8EDD36E4}"/>
      </w:docPartPr>
      <w:docPartBody>
        <w:p w:rsidR="009330D6" w:rsidRDefault="004977F4">
          <w:pPr>
            <w:pStyle w:val="22EFE6E8624545A19515FACEEE86373C"/>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altName w:val="﷽﷽﷽﷽﷽﷽﷽﷽"/>
    <w:panose1 w:val="020B080603090205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altName w:val="﷽﷽﷽﷽﷽﷽﷽﷽"/>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0D6"/>
    <w:rsid w:val="00120DEB"/>
    <w:rsid w:val="001F03C4"/>
    <w:rsid w:val="002A5A12"/>
    <w:rsid w:val="004977F4"/>
    <w:rsid w:val="006238EB"/>
    <w:rsid w:val="006B4782"/>
    <w:rsid w:val="00856905"/>
    <w:rsid w:val="009330D6"/>
    <w:rsid w:val="0094472D"/>
    <w:rsid w:val="00B77945"/>
    <w:rsid w:val="00C960DC"/>
    <w:rsid w:val="00F00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DE54EB0C84156A2CB468F7FBF9F0F">
    <w:name w:val="1C8DE54EB0C84156A2CB468F7FBF9F0F"/>
  </w:style>
  <w:style w:type="paragraph" w:customStyle="1" w:styleId="9ADE2B9FC57A4D089F98B76AC940B40F">
    <w:name w:val="9ADE2B9FC57A4D089F98B76AC940B40F"/>
  </w:style>
  <w:style w:type="paragraph" w:customStyle="1" w:styleId="FB2EE7BC8A9440D599105B75AB0F28C8">
    <w:name w:val="FB2EE7BC8A9440D599105B75AB0F28C8"/>
  </w:style>
  <w:style w:type="paragraph" w:customStyle="1" w:styleId="461D06D099AF414193D4AABFC4FD2FB7">
    <w:name w:val="461D06D099AF414193D4AABFC4FD2FB7"/>
  </w:style>
  <w:style w:type="paragraph" w:customStyle="1" w:styleId="ED53E967AE1D45E1AF6E2CEFF6E054E8">
    <w:name w:val="ED53E967AE1D45E1AF6E2CEFF6E054E8"/>
  </w:style>
  <w:style w:type="paragraph" w:customStyle="1" w:styleId="22EFE6E8624545A19515FACEEE86373C">
    <w:name w:val="22EFE6E8624545A19515FACEEE863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180904"/>
</file>

<file path=customXml/itemProps1.xml><?xml version="1.0" encoding="utf-8"?>
<ds:datastoreItem xmlns:ds="http://schemas.openxmlformats.org/officeDocument/2006/customXml" ds:itemID="{C8D8D8CE-F580-4D69-83F6-BCCEB5CBD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2019.dotx</Template>
  <TotalTime>0</TotalTime>
  <Pages>16</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KRUSE Tobias</dc:creator>
  <cp:keywords>DOCUMENT CODE</cp:keywords>
  <dc:description/>
  <cp:lastModifiedBy>Fabre  Adrien</cp:lastModifiedBy>
  <cp:revision>97</cp:revision>
  <dcterms:created xsi:type="dcterms:W3CDTF">2021-07-19T11:58:00Z</dcterms:created>
  <dcterms:modified xsi:type="dcterms:W3CDTF">2021-07-29T10:23:00Z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3.20</vt:lpwstr>
  </property>
  <property fmtid="{D5CDD505-2E9C-101B-9397-08002B2CF9AE}" pid="3" name="OECDTemplateVersionOriginal">
    <vt:lpwstr>3.20</vt:lpwstr>
  </property>
  <property fmtid="{D5CDD505-2E9C-101B-9397-08002B2CF9AE}" pid="4" name="OECDTemplateName">
    <vt:lpwstr>ONE Author 2019.dotx</vt:lpwstr>
  </property>
  <property fmtid="{D5CDD505-2E9C-101B-9397-08002B2CF9AE}" pid="5" name="OECDTemplateLocation">
    <vt:lpwstr>W:\Office2016\Workgroup Templates</vt:lpwstr>
  </property>
  <property fmtid="{D5CDD505-2E9C-101B-9397-08002B2CF9AE}" pid="6" name="OECDDocumentId">
    <vt:lpwstr>4437A66355FF90F65905C81E8EDC95F6AFD767409F2318C19381BC9A6DA78775</vt:lpwstr>
  </property>
  <property fmtid="{D5CDD505-2E9C-101B-9397-08002B2CF9AE}" pid="7" name="OecdDocumentCoteLangHash">
    <vt:lpwstr/>
  </property>
</Properties>
</file>